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 w:ascii="宋体" w:hAnsi="宋体" w:eastAsia="宋体" w:cs="宋体"/>
          <w:b w:val="0"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国土资源部关于稀土探矿权采矿权名单的公告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中华人民共和国国土资源部公告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2012年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第21号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根据《国土资源部关于贯彻落实〈国务院关于促进稀土行业持续健康发展的若干意见〉的通知》（国土资发〔2011〕105号）的要求，经核查，对《稀土探矿权名单》和《稀土采矿权名单》予以公告。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附件： 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"http://www.gov.cn/gzdt/att/att/site1/20120913/001e3741a47411bb8f6401.doc"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稀土探矿权采矿权名单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480" w:firstLineChars="160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中华人民共和国国土资源部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040" w:firstLineChars="180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2012年9月4日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040" w:firstLineChars="180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spacing w:line="360" w:lineRule="auto"/>
        <w:jc w:val="center"/>
        <w:rPr>
          <w:rFonts w:ascii="宋体" w:hAnsi="宋体" w:cs="宋体"/>
          <w:b/>
          <w:kern w:val="0"/>
          <w:sz w:val="30"/>
          <w:szCs w:val="30"/>
        </w:rPr>
      </w:pPr>
      <w:r>
        <w:rPr>
          <w:rFonts w:hint="eastAsia" w:ascii="宋体" w:hAnsi="宋体" w:cs="宋体"/>
          <w:b/>
          <w:kern w:val="0"/>
          <w:sz w:val="30"/>
          <w:szCs w:val="30"/>
        </w:rPr>
        <w:t>稀土探矿权名单</w:t>
      </w:r>
    </w:p>
    <w:tbl>
      <w:tblPr>
        <w:tblStyle w:val="5"/>
        <w:tblW w:w="14096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2143"/>
        <w:gridCol w:w="2977"/>
        <w:gridCol w:w="1842"/>
        <w:gridCol w:w="851"/>
        <w:gridCol w:w="1559"/>
        <w:gridCol w:w="1559"/>
        <w:gridCol w:w="1701"/>
        <w:gridCol w:w="9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探矿权人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勘查项目名称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许可证号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首设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时间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勘查面积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（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平方公里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）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有效期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截止时间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发证机关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5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6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7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上杭赣闽有色金属实业发展有限公司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福建省上杭县洋坡坑矿区花岗岩风化壳离子吸附型稀土矿详查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T01220090603031449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2009年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47.15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2013年6月3日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江西省地质矿产勘查开发局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赣南地质调查大队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江西省龙南县上黄湾稀土矿普查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T36120090503030284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7.01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江西省地质矿产勘查开发局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赣南地质调查大队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江西省定南县高湖塘稀土矿普查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T36120090503030303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7.79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江西省地质矿产勘查开发局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赣南地质调查大队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江西省寻乌县倒家水稀土矿普查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T36120080203001431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1.56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4年3月15日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北京华夏纪元财务咨询有限公司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广东省平远县八尺稀土矿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T0112008110301911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2006年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76.94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2013年12月31日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广西壮族自治区第六地质队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广西容县黎村离子型稀土矿详查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T45120090503029057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2002年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14.86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广西壮族自治区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国土资源厅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内蒙古义民资源勘查与环境检测有限责任公司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内蒙古自治区乌拉特中旗伊很查汗褐帘石矿地质普查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T15120100203039428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2005年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7.65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2013年12月18日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内蒙古自治区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国土资源厅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甘肃稀土集团有限责任公司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甘肃省天祝县干沙河脑铜稀土多金属矿详查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T62120080203001701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0.76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2013年9月1日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甘肃阿省国土资源厅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甘肃省地质矿产勘查开发局第四地质矿产勘查院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甘肃省阿克塞哈萨克族自治县雁丹图稀土矿详查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T62120080703016545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2002年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11.03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2014年7月29日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甘肃省国土资源厅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  <w:jc w:val="center"/>
        </w:trPr>
        <w:tc>
          <w:tcPr>
            <w:tcW w:w="478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143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中国地质科学院矿产综合利用研究所</w:t>
            </w:r>
          </w:p>
        </w:tc>
        <w:tc>
          <w:tcPr>
            <w:tcW w:w="297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四川省冕宁县南河乡阴山村方家堡稀土矿普查</w:t>
            </w:r>
          </w:p>
        </w:tc>
        <w:tc>
          <w:tcPr>
            <w:tcW w:w="184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T51120080703011810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2001年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14.59</w:t>
            </w:r>
          </w:p>
        </w:tc>
        <w:tc>
          <w:tcPr>
            <w:tcW w:w="155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170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有效期不足，到期延续</w:t>
            </w:r>
          </w:p>
        </w:tc>
      </w:tr>
    </w:tbl>
    <w:p>
      <w:pPr>
        <w:spacing w:line="360" w:lineRule="auto"/>
        <w:jc w:val="center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cs="宋体"/>
          <w:b/>
          <w:kern w:val="0"/>
          <w:sz w:val="28"/>
          <w:szCs w:val="28"/>
        </w:rPr>
      </w:pPr>
      <w:del w:id="0" w:author="庞剑波:部领导签发" w:date="2012-09-05T15:09:00Z">
        <w:r>
          <w:rPr>
            <w:rFonts w:hint="eastAsia" w:ascii="宋体" w:hAnsi="宋体" w:cs="宋体"/>
            <w:b/>
            <w:kern w:val="0"/>
            <w:sz w:val="28"/>
            <w:szCs w:val="28"/>
          </w:rPr>
          <w:delText>合法</w:delText>
        </w:r>
      </w:del>
      <w:r>
        <w:rPr>
          <w:rFonts w:hint="eastAsia" w:ascii="宋体" w:hAnsi="宋体" w:cs="宋体"/>
          <w:b/>
          <w:kern w:val="0"/>
          <w:sz w:val="28"/>
          <w:szCs w:val="28"/>
        </w:rPr>
        <w:t>稀土采矿权名单</w:t>
      </w:r>
    </w:p>
    <w:tbl>
      <w:tblPr>
        <w:tblStyle w:val="5"/>
        <w:tblW w:w="0" w:type="auto"/>
        <w:tblInd w:w="-9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2582"/>
        <w:gridCol w:w="3581"/>
        <w:gridCol w:w="2100"/>
        <w:gridCol w:w="937"/>
        <w:gridCol w:w="1559"/>
        <w:gridCol w:w="1559"/>
        <w:gridCol w:w="135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4" w:hRule="atLeast"/>
          <w:tblHeader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采矿权人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矿山名称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许可证号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首设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有效期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截止时间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发证机关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  <w:tblHeader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长汀县闽欣稀土有限公司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长汀县闽欣稀土有限公司杨梅坑稀土矿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C3500002010125120109467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1989年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2017年2月28日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5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连城县鼎臣稀土矿有限公司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连城县鼎臣稀土矿有限公司文坊稀土矿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C3500002010125120098439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1988年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2016年10月15日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1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连城县黄坊稀土矿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连城县黄坊稀土矿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C3500002010125120102135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1897年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2015年3月31日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2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福建省三明稀土材料有限公司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福建省三明稀土材料有限公司中山稀土矿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C3500002011035120109912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1989年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2018年10月28日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8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上杭县兆瑞矿产有限公司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上杭县兆瑞矿产有限公司加庄稀土矿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C3500002010125120113819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1987年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2017年12月31日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福建省国土资源厅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五矿稀土江华有限公司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五矿稀土江华有限公司江华县稀土矿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C4300002010115120085243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2012年12月31日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湖南省国土资源厅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" w:hRule="atLeast"/>
        </w:trPr>
        <w:tc>
          <w:tcPr>
            <w:tcW w:w="403" w:type="dxa"/>
            <w:vMerge w:val="restart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582" w:type="dxa"/>
            <w:vMerge w:val="restart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平远县华企稀土实业有限公司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平远县华企稀土实业有限公司仁居稀土矿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C1000002010045120065982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2001年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2015年8月23日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1357" w:type="dxa"/>
            <w:vMerge w:val="restart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整合为仁居稀土矿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" w:hRule="atLeast"/>
        </w:trPr>
        <w:tc>
          <w:tcPr>
            <w:tcW w:w="403" w:type="dxa"/>
            <w:vMerge w:val="continue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平远县华企稀土实业有限公司黄畲稀土矿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C4400002009095120036993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2001年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2012年12月6日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广东省国土资源厅</w:t>
            </w:r>
          </w:p>
        </w:tc>
        <w:tc>
          <w:tcPr>
            <w:tcW w:w="1357" w:type="dxa"/>
            <w:vMerge w:val="continue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大埔县新诚基工贸有限公司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大埔县新诚基工贸有限公司五丰稀土矿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C4400002009045120010955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2014年7月10日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广东省国土资源厅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河源市华达集团东源古云矿产开采有限公司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河源市华达集团东源古云矿产开采有限公司古云稀土矿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C4400002009075220029266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2001年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2015年7月24日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广东省国土资源厅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广西有色金属集团崇左稀土开发有限公司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广西有色金属集团崇左稀土开发有限公司六汤稀土矿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C4500002011035120108357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1989年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2014年4月4日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广西壮族自治区国土资源厅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陇川云龙稀土开发有限公司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陇川云龙稀土开发有限公司龙安稀土矿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C5300002011015130106177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1992年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2013年5月29日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云南省国土资源厅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云南奥斯迪龙矿业产业开发有限公司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云南奥斯迪龙矿业产业开发有限公司水桥稀土矿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C5300002010125140112737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2003年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2015年4月9日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云南省国土资源厅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山东微山湖稀土有限公司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山东微山湖稀土有限公司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C3700002009025110004707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2001年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2016年4月12日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山东省国土资源厅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2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四川江铜稀土有限责任公司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四川江铜稀土有限责任公司冕宁县牦牛坪稀土矿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C5100002011065120113437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2011年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2031年6月10日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德昌县多金属矿试验采选厂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德昌县多金属矿试验采选厂大陆槽稀土矿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C5100002010125120093732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1995年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2016年8月23日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冕里稀土矿选厂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冕里稀土矿选厂(羊房稀土矿)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C5100002010125120093689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2016年11月23日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2" w:hRule="atLeast"/>
        </w:trPr>
        <w:tc>
          <w:tcPr>
            <w:tcW w:w="403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58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西昌志能实业有限责任公司</w:t>
            </w:r>
          </w:p>
        </w:tc>
        <w:tc>
          <w:tcPr>
            <w:tcW w:w="358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西昌志能实业有限责任公司(德昌县大陆槽稀土矿)</w:t>
            </w:r>
          </w:p>
        </w:tc>
        <w:tc>
          <w:tcPr>
            <w:tcW w:w="2100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C5100002010125120100517</w:t>
            </w:r>
          </w:p>
        </w:tc>
        <w:tc>
          <w:tcPr>
            <w:tcW w:w="937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1995年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2016年10月30日</w:t>
            </w:r>
          </w:p>
        </w:tc>
        <w:tc>
          <w:tcPr>
            <w:tcW w:w="1559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" w:hRule="atLeast"/>
        </w:trPr>
        <w:tc>
          <w:tcPr>
            <w:tcW w:w="4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5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四川冕宁矿业有限公司</w:t>
            </w:r>
          </w:p>
        </w:tc>
        <w:tc>
          <w:tcPr>
            <w:tcW w:w="358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四川冕宁矿业有限公司三岔河稀土矿</w:t>
            </w:r>
          </w:p>
        </w:tc>
        <w:tc>
          <w:tcPr>
            <w:tcW w:w="2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C5100002009015120003862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2011年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2021年1月13日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7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四川省冕宁县阴山稀土采选厂（穆才华）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四川省冕宁县阴山稀土采选厂木洛郑家梁子稀土矿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C5100002009015120003451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2022年1月19日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37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冕宁县兴友稀土公司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冕宁县兴友稀土公司(木洛稀土矿)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5100002012045120124302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2013年4月20日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整合为木洛矿区碉楼山稀土矿；整合主体为冕宁县友盛稀土公司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四川省冕宁县矿产有限公司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四川省冕宁县矿产有限公司（南河稀土矿）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5100000630157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2016年3月10日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四川省国土资源厅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赣州虔力稀土新能源有限公司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赣州虔力稀土新能源有限公司细坑稀土矿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C3600002011065140113254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2013年6月26日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整合为细坑稀土矿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赣州虔力稀土新能源有限公司暗山稀土矿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2012年10月26日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赣州虔力稀土新能源有限公司龙船坑稀土矿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2012年10月26日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赣州虔力稀土新能源有限公司张天堂稀土矿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2012年10月26日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赣州稀土矿业有限公司开子栋稀土矿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整合为开子栋稀土矿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赣州稀土矿业有限公司坳脑稀土矿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赣州稀土矿业有限公司小满稀土矿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赣州稀土矿业有限公司木子山稀土矿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C3600002011065140113253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2013年7月23日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整合为木子山稀土矿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赣州稀土矿业有限公司陈坳下稀土矿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赣州稀土矿业有限公司老虎坑稀土矿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赣州稀土矿业有限公司甲子背稀土矿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整合为甲子背稀土矿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2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赣州稀土矿业有限公司青迳塘稀土矿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C3600002010105120076849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赣州稀土矿业有限公司老李坑稀土矿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赣州稀土矿业有限公司农技矿稀土矿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赣州稀土矿业有限公司长坑尾稀土矿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C3600002011065140113252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2013年7月23日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整合为长坑尾稀土矿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赣州稀土矿业有限公司猪妈坑稀土矿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赣州稀土矿业有限公司坳背塘稀土矿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赣州稀土矿业有限公司迳背稀土矿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赣州稀土矿业有限公司座加形稀土矿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整合为座加形稀土矿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赣州稀土矿业有限公司大水山稀土矿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赣州稀土矿业有限公司竹山背稀土矿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赣州稀土矿业有限公司老朋山稀土矿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赣州稀土矿业有限公司大坑稀土矿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整合为大坑稀土矿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赣州稀土矿业有限公司老李坑稀土二矿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赣州稀土矿业有限公司内头坑稀土矿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整合为内头坑稀土矿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赣州稀土矿业有限公司崩光稀土矿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赣州稀土矿业有限公司三丘田稀土矿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整合为三丘田稀土矿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赣州稀土矿业有限公司牛草坪稀土矿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赣州稀土矿业有限公司双茶亭稀土矿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整合为双茶亭稀土矿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赣州稀土矿业有限公司原矿生产稀土矿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C3600002011065140113250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2013年7月23日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赣州稀土矿业有限公司冷坑稀土矿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整合为涂屋2矿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赣州稀土矿业有限公司打石坳稀土矿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赣州稀土矿业有限公司西坑稀土矿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3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赣州稀土矿业有限公司上甲柯树塘稀土矿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C3600002011065140113246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2013年7月23日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整合为柯树塘稀土矿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赣州稀土矿业有限公司石排涵水稀土矿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C3600002011065140113251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2013年7月23日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赣州稀土矿业有限公司涂屋稀土矿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整合为涂屋1矿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赣州稀土矿业有限公司长坜稀土矿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赣州稀土矿业有限公司赤岗稀土矿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整合为赤岗稀土矿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赣州稀土矿业有限公司禾吉茶稀土矿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赣州稀土矿业有限公司窑下稀土矿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整合为窑下稀土矿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赣州稀土矿业有限公司东坑坳稀土矿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赣州稀土矿业有限公司瓦下稀土矿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赣州稀土矿业有限公司黄陂稀土矿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整合为黄陂稀土矿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赣州稀土矿业有限公司小布稀土矿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赣州稀土矿业有限公司大塘坑稀土矿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虎山稀土矿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赣州稀土矿业有限公司土仔坳稀土矿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赣州稀土矿业有限公司中和稀土矿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赣州稀土矿业有限公司来水坑稀土矿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C3600002010105120076924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整合为来水坑稀土矿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赣州稀土矿业有限公司井头坑稀土矿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赣州稀土矿业有限公司田螺坑稀土矿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C3600002010105120076848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赣州稀土矿业有限公司足洞稀土二矿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C3600002011065140113249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1974年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2013年6月2日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整合为足洞稀土矿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赣州稀土矿业有限公司足洞稀土一矿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1973年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赣州稀土矿业有限公司足洞试验稀土矿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1973年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赣州稀土矿业有限公司关西稀土矿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1973年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赣州稀土矿业有限公司黄沙联办稀土矿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赣州稀土矿业有限公司里仁稀土矿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赣州稀土矿业有限公司东江联办稀土矿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1974年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赣州稀土矿业有限公司黄沙乡稀土矿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1973年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赣州稀土矿业有限公司乡际联办稀土矿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赣州稀土矿业有限公司建材稀土一矿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赣州稀土矿业有限公司建材稀土二矿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2012年10月10日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赣州稀土矿业有限公司龙江稀土矿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C3600002011065140113247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1974年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2013年6月2日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6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赣州稀土矿业有限公司汶龙稀土矿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C3600002011065140113248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2013年6月2日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赣州稀土矿业有限公司桐木稀土矿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赣州稀土矿业有限公司白水寨稀土矿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C3600002010105120076913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赣州稀土矿业有限公司油坑稀土矿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赣州稀土矿业有限公司湖新稀土矿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赣州稀土矿业有限公司上甲园墩背稀土矿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赣州稀土矿业有限公司南桥下廖稀土矿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C3600002010105120076864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赣州稀土矿业有限公司阳埠稀土矿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C3600002010105120076884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赣州稀土矿业有限公司吉埠稀土矿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赣州稀土矿业有限公司田村稀土矿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赣州稀土矿业有限公司大埠稀土矿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C3600002010105120076898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2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赣州稀土矿业有限公司韩坊稀土矿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赣州稀土矿业有限公司大田稀土矿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赣州稀土矿业有限公司安西稀土矿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赣州稀土矿业有限公司东江稀土矿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赣州稀土矿业有限公司临塘稀土矿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C3600002010105120076879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赣州稀土矿业有限公司富坑稀土矿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C3600002010105120076909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赣州稀土矿业有限公司古田稀土矿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赣州稀土矿业有限公司铜罗窝稀土矿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C3600002010105120076885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赣州稀土矿业有限公司牛皮碛稀土矿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C3600002010105120076881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1998年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赣州稀土矿业有限公司车头稀土矿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C3600002010105120076897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赣州稀土矿业有限公司大沽稀土矿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1997年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赣州稀土矿业有限公司长城稀土矿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C3600002010105120076850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2012年10月23日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赣州稀土矿业有限公司烂泥坑稀土矿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C1000002012015140122392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1972年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2012年9月13日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有效期不足，到期延续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赣州稀土矿业有限公司蔡坊乡岗下稀土矿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C1000002012015140122391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2000年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2012年9月13日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有效期不足，到期延续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赣州稀土矿业有限公司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赣州稀土矿业有限公司玉坑稀土矿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C1000002012015140122393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1996年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2012年9月13日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有效期不足，到期延续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万安江钨稀土矿业有限公司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江西江钨万安稀土矿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C3600002010045120062146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1985年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2022年7月12日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江西省国土资源厅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包头钢铁（集团）有限责任公司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包头钢铁（集团）有限责任公司白云鄂博铁矿西矿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C1000002009102120040147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2009年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国土资源部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综合利用稀土的铁矿采矿权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" w:hRule="atLeast"/>
        </w:trPr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包头钢铁（集团）有限责任公司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包头钢铁（集团）有限责任公司白云鄂博铁矿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C1500002011042140115856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2001年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2031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内蒙古自治区国土资源厅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综合利用稀土的铁矿采矿权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sectPr>
          <w:pgSz w:w="16838" w:h="11906" w:orient="landscape"/>
          <w:pgMar w:top="1803" w:right="1440" w:bottom="1803" w:left="1440" w:header="851" w:footer="992" w:gutter="0"/>
          <w:paperSrc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9" w:charSpace="0"/>
        </w:sectPr>
      </w:pPr>
    </w:p>
    <w:p>
      <w:pPr>
        <w:jc w:val="both"/>
        <w:rPr>
          <w:rStyle w:val="7"/>
          <w:rFonts w:hint="eastAsia" w:ascii="宋体" w:hAnsi="宋体" w:eastAsia="宋体" w:cs="宋体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</w:p>
    <w:bookmarkEnd w:id="0"/>
    <w:sectPr>
      <w:pgSz w:w="16838" w:h="11906" w:orient="landscape"/>
      <w:pgMar w:top="1803" w:right="1440" w:bottom="1803" w:left="1440" w:header="851" w:footer="992" w:gutter="0"/>
      <w:paperSrc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庞剑波:部领导签发">
    <w15:presenceInfo w15:providerId="None" w15:userId="庞剑波:部领导签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Times New Roman"/>
      <w:kern w:val="0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Times New Roman"/>
      <w:kern w:val="0"/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2021-04-14T15:58:51Z</dcterms:created>
  <dc:creator>lenovo</dc:creator>
  <cp:lastModifiedBy>雨露</cp:lastModifiedBy>
  <dcterms:modified xsi:type="dcterms:W3CDTF">2021-04-14T16:07:00Z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89984F2D84794F80BDD744078F9C6D28</vt:lpwstr>
  </property>
</Properties>
</file>