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国土资源部关于进一步规范矿业权申请资料的通知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b w:val="0"/>
          <w:bCs w:val="0"/>
          <w:i w:val="0"/>
          <w:iCs w:val="0"/>
          <w:color w:val="000000"/>
          <w:sz w:val="28"/>
          <w:szCs w:val="28"/>
          <w:lang w:eastAsia="zh-CN"/>
        </w:rPr>
      </w:pPr>
      <w:r>
        <w:rPr>
          <w:rFonts w:hint="eastAsia" w:ascii="宋体" w:hAnsi="宋体" w:eastAsia="宋体" w:cs="宋体"/>
          <w:b w:val="0"/>
          <w:bCs w:val="0"/>
          <w:i w:val="0"/>
          <w:iCs w:val="0"/>
          <w:caps w:val="0"/>
          <w:color w:val="000000"/>
          <w:spacing w:val="0"/>
          <w:sz w:val="28"/>
          <w:szCs w:val="28"/>
          <w:shd w:val="clear" w:fill="FFFFFF"/>
          <w:lang w:eastAsia="zh-CN"/>
        </w:rPr>
        <w:t>（</w:t>
      </w:r>
      <w:r>
        <w:rPr>
          <w:rFonts w:hint="eastAsia" w:ascii="宋体" w:hAnsi="宋体" w:eastAsia="宋体" w:cs="宋体"/>
          <w:b w:val="0"/>
          <w:bCs w:val="0"/>
          <w:i w:val="0"/>
          <w:iCs w:val="0"/>
          <w:caps w:val="0"/>
          <w:color w:val="000000"/>
          <w:spacing w:val="0"/>
          <w:sz w:val="28"/>
          <w:szCs w:val="28"/>
          <w:shd w:val="clear" w:fill="FFFFFF"/>
        </w:rPr>
        <w:t>国土资规</w:t>
      </w:r>
      <w:r>
        <w:rPr>
          <w:rFonts w:hint="eastAsia" w:ascii="微软雅黑" w:hAnsi="微软雅黑" w:eastAsia="微软雅黑" w:cs="微软雅黑"/>
          <w:b w:val="0"/>
          <w:bCs w:val="0"/>
          <w:i w:val="0"/>
          <w:iCs w:val="0"/>
          <w:caps w:val="0"/>
          <w:color w:val="000000"/>
          <w:spacing w:val="0"/>
          <w:sz w:val="28"/>
          <w:szCs w:val="28"/>
          <w:shd w:val="clear" w:fill="FFFFFF"/>
        </w:rPr>
        <w:t>〔</w:t>
      </w:r>
      <w:r>
        <w:rPr>
          <w:rFonts w:hint="eastAsia" w:ascii="宋体" w:hAnsi="宋体" w:eastAsia="宋体" w:cs="宋体"/>
          <w:b w:val="0"/>
          <w:bCs w:val="0"/>
          <w:i w:val="0"/>
          <w:iCs w:val="0"/>
          <w:caps w:val="0"/>
          <w:color w:val="000000"/>
          <w:spacing w:val="0"/>
          <w:sz w:val="28"/>
          <w:szCs w:val="28"/>
          <w:shd w:val="clear" w:fill="FFFFFF"/>
        </w:rPr>
        <w:t>2017</w:t>
      </w:r>
      <w:r>
        <w:rPr>
          <w:rFonts w:hint="eastAsia" w:ascii="微软雅黑" w:hAnsi="微软雅黑" w:eastAsia="微软雅黑" w:cs="微软雅黑"/>
          <w:b w:val="0"/>
          <w:bCs w:val="0"/>
          <w:i w:val="0"/>
          <w:iCs w:val="0"/>
          <w:caps w:val="0"/>
          <w:color w:val="000000"/>
          <w:spacing w:val="0"/>
          <w:sz w:val="28"/>
          <w:szCs w:val="28"/>
          <w:shd w:val="clear" w:fill="FFFFFF"/>
        </w:rPr>
        <w:t>〕</w:t>
      </w:r>
      <w:bookmarkStart w:id="0" w:name="_GoBack"/>
      <w:bookmarkEnd w:id="0"/>
      <w:r>
        <w:rPr>
          <w:rFonts w:hint="eastAsia" w:ascii="宋体" w:hAnsi="宋体" w:eastAsia="宋体" w:cs="宋体"/>
          <w:b w:val="0"/>
          <w:bCs w:val="0"/>
          <w:i w:val="0"/>
          <w:iCs w:val="0"/>
          <w:caps w:val="0"/>
          <w:color w:val="000000"/>
          <w:spacing w:val="0"/>
          <w:sz w:val="28"/>
          <w:szCs w:val="28"/>
          <w:shd w:val="clear" w:fill="FFFFFF"/>
        </w:rPr>
        <w:t>15号</w:t>
      </w:r>
      <w:r>
        <w:rPr>
          <w:rFonts w:hint="eastAsia" w:ascii="宋体" w:hAnsi="宋体" w:eastAsia="宋体" w:cs="宋体"/>
          <w:b w:val="0"/>
          <w:bCs w:val="0"/>
          <w:i w:val="0"/>
          <w:iCs w:val="0"/>
          <w:caps w:val="0"/>
          <w:color w:val="000000"/>
          <w:spacing w:val="0"/>
          <w:sz w:val="28"/>
          <w:szCs w:val="28"/>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各省、自治区、直辖市国土资源主管部门：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为深入贯彻落实国务院简政放权、放管结合、优化服务的决策部署，根据《中华人民共和国矿产资源法》《矿产资源勘查区块登记管理办法》《矿产资源开采登记管理办法》和《探矿权采矿权转让管理办法》等法律法规的相关规定，按照《国务院办公厅关于做好行政法规部门规章和文件清理工作有关事项的通知》（国办函〔2016〕12号）要求，在全面梳理涉及矿业权申请资料相关规定的基础上，经整理归纳、精简完善、细化分类，形成了部审批矿业权申请资料清单及有关要求。现就有关事项通知如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一、矿业权申请资料清单要求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（一）矿业权申请资料清单本着规范、精简、公开的原则依法依规制定。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（二）探矿权申请资料清单分为新立、延续、保留、变更、注销和试采（油气）六种类型，采矿权申请资料清单分为划定矿区范围、新立、延续、变更和注销五种类型。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二、矿业权申请资料申报要求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（三）矿业权申请资料是申请矿业权审批登记的必备要件，申请人应按要求填报和提交，对提交的申请资料的真实性负责，并承担相应法律责任。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（四）申请矿业权审批登记，应按本通知附件要求（见附件1、附件2），提交内容一致的纸质、电子文档各一份。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（五）除本通知附件中标注为复印件的资料外，矿业权申报资料纸质文档应为原件。提交的复印件应清晰、完整，并加盖申请人印章；复印件为多页的，除在第一页盖章外，还应在每一页上加盖骑缝章。</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六）矿业权申请资料电子文档一律使用光盘存储，一个项目一份光盘，光盘表面应标注项目名称。提交的电子文档包括资料清单、所有纸质文档的扫描件及申请登记书报盘文件。其中：资料清单为TXT格式，以“资料清单＋txt”命名；纸质文档为PDF格式或JPG（单页）格式，以“申报资料详细名称＋文件格式”命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三、矿业权申请（登记）书格式及要求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（七）矿业权申请（登记）书按新的统一格式施行。探矿权申请(登记)书（格式）见附件3，采矿权申请(登记)书（格式）见附件4。</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（八）向国土资源部提交的申请(登记)书应报送电子报盘，最新版本报盘软件从国土资源部官方网站下载，下载路径：国土资源部门户网站首页&gt;办事&gt;软件-矿业权&gt;矿业权软件。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（九）矿业权申请的范围拐点坐标采用2000国家大地坐标系，高程采用1985国家高程基准。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四、省级国土资源主管部门意见及其他部门文件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十）在国土资源部申请办理探矿权、采矿权审批登记的，除探矿权注销审批登记外，申请人应向省级国土资源主管部门提出查询要求，省级国土资源主管部门应对相关事项进行核查并将核查结果及时直接书面报国土资源部。省级国土资源主管部门核查意见（范本）见附件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十一）省级国土资源主管部门意见应以国土资源部为主送单位，编正式文号并加盖单位公章，以PDF文档形式通过“国土资源主干网”的“国土资源部远程申报系统”直接传输至部政务大厅。若涉及铀矿采矿权开采范围、生产规模的，按秘密级文件的相关规定报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（十二）军事部门意见由审批登记机关直接征询，其他部门文件资料由申请人按规定报送。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五、其他规定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　　（十三）本通知申请资料清单及要求适用于国土资源部审批登记申请，省级及以下国土资源主管部门可参照执行。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541"/>
        <w:jc w:val="both"/>
        <w:textAlignment w:val="auto"/>
        <w:rPr>
          <w:rFonts w:hint="eastAsia" w:ascii="宋体" w:hAnsi="宋体" w:eastAsia="宋体" w:cs="宋体"/>
          <w:b w:val="0"/>
          <w:bCs w:val="0"/>
          <w:i w:val="0"/>
          <w:iCs w:val="0"/>
          <w:caps w:val="0"/>
          <w:color w:val="000000"/>
          <w:spacing w:val="0"/>
          <w:sz w:val="28"/>
          <w:szCs w:val="28"/>
          <w:shd w:val="clear" w:fill="FFFFFF"/>
        </w:rPr>
      </w:pPr>
      <w:r>
        <w:rPr>
          <w:rFonts w:hint="eastAsia" w:ascii="宋体" w:hAnsi="宋体" w:eastAsia="宋体" w:cs="宋体"/>
          <w:b w:val="0"/>
          <w:bCs w:val="0"/>
          <w:i w:val="0"/>
          <w:iCs w:val="0"/>
          <w:caps w:val="0"/>
          <w:color w:val="000000"/>
          <w:spacing w:val="0"/>
          <w:sz w:val="28"/>
          <w:szCs w:val="28"/>
          <w:shd w:val="clear" w:fill="FFFFFF"/>
        </w:rPr>
        <w:t>（十四）本通知自2018年3月18日起施行，有效期5年。《关于采矿权申请登记书式样的通知》（国土资发〔1998〕14号）、《国土资源部关于印发探矿权、采矿权转让申请书、审批表及审批通知书格式的通知》（国土资发〔1998〕20号）、《国土资源部关于探矿权、采矿权申请资料实行电子文档申报的公告》（国土资源部公告2007年第12号）、《国土资源部办公厅关于做好探矿权采矿权登记与矿业权实地核查工作衔接有关问题的通知》（国土资厅发〔2009〕54号）、《关于调整探矿权、采矿权申请资料有关问题的公告》（国土资源部公告2009年第17号）、《国土资源部关于规范新立和扩大勘查范围探矿权申请资料的通知》（国土资发〔2009〕103号）、《国土资源部关于申请新立和扩大勘查范围探矿权报件清单的公告》（国土资源部公告2009年第22号）、《国土资源部办公厅关于印发〈矿业权登记数据更新与换证工作方案〉的通知》（国土资厅发〔2010〕2号）、《国土资源部关于调整探矿权申请资料有关问题的公告》（国土资源部公告2011年第25号）、《国土资源部办公厅关于调整国土资源部矿业权（非油气矿产）申请审批相关文件报送方式的函》（国土资厅函〔2014〕644号）同时废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4200" w:firstLineChars="1500"/>
        <w:jc w:val="both"/>
        <w:textAlignment w:val="auto"/>
        <w:rPr>
          <w:rFonts w:hint="eastAsia" w:ascii="宋体" w:hAnsi="宋体" w:eastAsia="宋体" w:cs="宋体"/>
          <w:b w:val="0"/>
          <w:bCs w:val="0"/>
          <w:i w:val="0"/>
          <w:iCs w:val="0"/>
          <w:caps w:val="0"/>
          <w:color w:val="000000"/>
          <w:spacing w:val="0"/>
          <w:sz w:val="28"/>
          <w:szCs w:val="28"/>
          <w:shd w:val="clear" w:fill="FFFFFF"/>
          <w:lang w:eastAsia="zh-CN"/>
        </w:rPr>
      </w:pPr>
      <w:r>
        <w:rPr>
          <w:rFonts w:hint="eastAsia" w:ascii="宋体" w:hAnsi="宋体" w:eastAsia="宋体" w:cs="宋体"/>
          <w:b w:val="0"/>
          <w:bCs w:val="0"/>
          <w:i w:val="0"/>
          <w:iCs w:val="0"/>
          <w:caps w:val="0"/>
          <w:color w:val="000000"/>
          <w:spacing w:val="0"/>
          <w:sz w:val="28"/>
          <w:szCs w:val="28"/>
          <w:shd w:val="clear" w:fill="FFFFFF"/>
          <w:lang w:eastAsia="zh-CN"/>
        </w:rPr>
        <w:t>中华人民共和国国土资源部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right="0" w:firstLine="4480" w:firstLineChars="1600"/>
        <w:jc w:val="both"/>
        <w:textAlignment w:val="auto"/>
        <w:rPr>
          <w:rFonts w:hint="eastAsia" w:ascii="宋体" w:hAnsi="宋体" w:eastAsia="宋体" w:cs="宋体"/>
          <w:b w:val="0"/>
          <w:bCs w:val="0"/>
          <w:color w:val="000000"/>
          <w:sz w:val="28"/>
          <w:szCs w:val="28"/>
        </w:rPr>
      </w:pPr>
      <w:r>
        <w:rPr>
          <w:rFonts w:hint="eastAsia" w:ascii="宋体" w:hAnsi="宋体" w:eastAsia="宋体" w:cs="宋体"/>
          <w:b w:val="0"/>
          <w:bCs w:val="0"/>
          <w:i w:val="0"/>
          <w:iCs w:val="0"/>
          <w:caps w:val="0"/>
          <w:color w:val="000000"/>
          <w:spacing w:val="0"/>
          <w:sz w:val="28"/>
          <w:szCs w:val="28"/>
          <w:shd w:val="clear" w:fill="FFFFFF"/>
        </w:rPr>
        <w:t>2017年12月18日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hanging="840" w:hangingChars="300"/>
        <w:textAlignment w:val="auto"/>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r>
        <w:rPr>
          <w:rFonts w:hint="eastAsia" w:ascii="宋体" w:hAnsi="宋体" w:eastAsia="宋体" w:cs="宋体"/>
          <w:b w:val="0"/>
          <w:bCs w:val="0"/>
          <w:i w:val="0"/>
          <w:iCs w:val="0"/>
          <w:caps w:val="0"/>
          <w:color w:val="000000" w:themeColor="text1"/>
          <w:spacing w:val="0"/>
          <w:sz w:val="28"/>
          <w:szCs w:val="28"/>
          <w:shd w:val="clear" w:fill="FFFFFF"/>
          <w14:textFill>
            <w14:solidFill>
              <w14:schemeClr w14:val="tx1"/>
            </w14:solidFill>
          </w14:textFill>
        </w:rPr>
        <w:t>附件：</w:t>
      </w:r>
      <w:r>
        <w:rPr>
          <w:rFonts w:hint="eastAsia" w:ascii="宋体" w:hAnsi="宋体" w:eastAsia="宋体" w:cs="宋体"/>
          <w:b w:val="0"/>
          <w:bCs w:val="0"/>
          <w:i w:val="0"/>
          <w:iCs w:val="0"/>
          <w:caps w:val="0"/>
          <w:color w:val="000000"/>
          <w:spacing w:val="0"/>
          <w:kern w:val="0"/>
          <w:sz w:val="28"/>
          <w:szCs w:val="28"/>
          <w:shd w:val="clear" w:fill="FFFFFF"/>
          <w:lang w:val="en-US" w:eastAsia="zh-CN" w:bidi="ar"/>
        </w:rPr>
        <w:t>1.</w: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begin"/>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instrText xml:space="preserve"> HYPERLINK "http://www.mnr.gov.cn/fw/zwdt/gsgg/201712/P020180712611505822149.doc" \t "http://www.mnr.gov.cn/fw/zwdt/gsgg/201712/_blank" </w:instrTex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separate"/>
      </w:r>
      <w:r>
        <w:rPr>
          <w:rStyle w:val="10"/>
          <w:rFonts w:hint="eastAsia" w:ascii="宋体" w:hAnsi="宋体" w:eastAsia="宋体" w:cs="宋体"/>
          <w:b w:val="0"/>
          <w:bCs w:val="0"/>
          <w:i w:val="0"/>
          <w:iCs w:val="0"/>
          <w:caps w:val="0"/>
          <w:color w:val="333333"/>
          <w:spacing w:val="0"/>
          <w:sz w:val="28"/>
          <w:szCs w:val="28"/>
          <w:u w:val="none"/>
          <w:shd w:val="clear" w:fill="FFFFFF"/>
        </w:rPr>
        <w:t>探矿权申请资料清单及要求</w: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end"/>
      </w:r>
      <w:r>
        <w:rPr>
          <w:rFonts w:hint="eastAsia" w:ascii="宋体" w:hAnsi="宋体" w:eastAsia="宋体" w:cs="宋体"/>
          <w:b w:val="0"/>
          <w:bCs w:val="0"/>
          <w:i w:val="0"/>
          <w:iCs w:val="0"/>
          <w:caps w:val="0"/>
          <w:color w:val="000000"/>
          <w:spacing w:val="0"/>
          <w:kern w:val="0"/>
          <w:sz w:val="28"/>
          <w:szCs w:val="28"/>
          <w:shd w:val="clear" w:fill="FFFFFF"/>
          <w:lang w:val="en-US" w:eastAsia="zh-CN" w:bidi="ar"/>
        </w:rPr>
        <w:br w:type="textWrapping"/>
      </w:r>
      <w:r>
        <w:rPr>
          <w:rFonts w:hint="eastAsia" w:ascii="宋体" w:hAnsi="宋体" w:eastAsia="宋体" w:cs="宋体"/>
          <w:b w:val="0"/>
          <w:bCs w:val="0"/>
          <w:i w:val="0"/>
          <w:iCs w:val="0"/>
          <w:caps w:val="0"/>
          <w:color w:val="000000"/>
          <w:spacing w:val="0"/>
          <w:kern w:val="0"/>
          <w:sz w:val="28"/>
          <w:szCs w:val="28"/>
          <w:shd w:val="clear" w:fill="FFFFFF"/>
          <w:lang w:val="en-US" w:eastAsia="zh-CN" w:bidi="ar"/>
        </w:rPr>
        <w:t>2.</w: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begin"/>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instrText xml:space="preserve"> HYPERLINK "http://www.mnr.gov.cn/fw/zwdt/gsgg/201712/P020180712611506110679.doc" \t "http://www.mnr.gov.cn/fw/zwdt/gsgg/201712/_blank" </w:instrTex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separate"/>
      </w:r>
      <w:r>
        <w:rPr>
          <w:rStyle w:val="10"/>
          <w:rFonts w:hint="eastAsia" w:ascii="宋体" w:hAnsi="宋体" w:eastAsia="宋体" w:cs="宋体"/>
          <w:b w:val="0"/>
          <w:bCs w:val="0"/>
          <w:i w:val="0"/>
          <w:iCs w:val="0"/>
          <w:caps w:val="0"/>
          <w:color w:val="333333"/>
          <w:spacing w:val="0"/>
          <w:sz w:val="28"/>
          <w:szCs w:val="28"/>
          <w:u w:val="none"/>
          <w:shd w:val="clear" w:fill="FFFFFF"/>
        </w:rPr>
        <w:t>采矿权申请资料清单及要求</w: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end"/>
      </w:r>
      <w:r>
        <w:rPr>
          <w:rFonts w:hint="eastAsia" w:ascii="宋体" w:hAnsi="宋体" w:eastAsia="宋体" w:cs="宋体"/>
          <w:b w:val="0"/>
          <w:bCs w:val="0"/>
          <w:i w:val="0"/>
          <w:iCs w:val="0"/>
          <w:caps w:val="0"/>
          <w:color w:val="000000"/>
          <w:spacing w:val="0"/>
          <w:kern w:val="0"/>
          <w:sz w:val="28"/>
          <w:szCs w:val="28"/>
          <w:shd w:val="clear" w:fill="FFFFFF"/>
          <w:lang w:val="en-US" w:eastAsia="zh-CN" w:bidi="ar"/>
        </w:rPr>
        <w:br w:type="textWrapping"/>
      </w:r>
      <w:r>
        <w:rPr>
          <w:rFonts w:hint="eastAsia" w:ascii="宋体" w:hAnsi="宋体" w:eastAsia="宋体" w:cs="宋体"/>
          <w:b w:val="0"/>
          <w:bCs w:val="0"/>
          <w:i w:val="0"/>
          <w:iCs w:val="0"/>
          <w:caps w:val="0"/>
          <w:color w:val="000000"/>
          <w:spacing w:val="0"/>
          <w:kern w:val="0"/>
          <w:sz w:val="28"/>
          <w:szCs w:val="28"/>
          <w:shd w:val="clear" w:fill="FFFFFF"/>
          <w:lang w:val="en-US" w:eastAsia="zh-CN" w:bidi="ar"/>
        </w:rPr>
        <w:t>3.</w: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begin"/>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instrText xml:space="preserve"> HYPERLINK "http://www.mnr.gov.cn/fw/zwdt/gsgg/201712/P020180712611506649753.doc" \t "http://www.mnr.gov.cn/fw/zwdt/gsgg/201712/_blank" </w:instrTex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separate"/>
      </w:r>
      <w:r>
        <w:rPr>
          <w:rStyle w:val="10"/>
          <w:rFonts w:hint="eastAsia" w:ascii="宋体" w:hAnsi="宋体" w:eastAsia="宋体" w:cs="宋体"/>
          <w:b w:val="0"/>
          <w:bCs w:val="0"/>
          <w:i w:val="0"/>
          <w:iCs w:val="0"/>
          <w:caps w:val="0"/>
          <w:color w:val="333333"/>
          <w:spacing w:val="0"/>
          <w:sz w:val="28"/>
          <w:szCs w:val="28"/>
          <w:u w:val="none"/>
          <w:shd w:val="clear" w:fill="FFFFFF"/>
        </w:rPr>
        <w:t>探矿权申请登记书及申请书（格式）</w: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end"/>
      </w:r>
      <w:r>
        <w:rPr>
          <w:rFonts w:hint="eastAsia" w:ascii="宋体" w:hAnsi="宋体" w:eastAsia="宋体" w:cs="宋体"/>
          <w:b w:val="0"/>
          <w:bCs w:val="0"/>
          <w:i w:val="0"/>
          <w:iCs w:val="0"/>
          <w:caps w:val="0"/>
          <w:color w:val="000000"/>
          <w:spacing w:val="0"/>
          <w:kern w:val="0"/>
          <w:sz w:val="28"/>
          <w:szCs w:val="28"/>
          <w:shd w:val="clear" w:fill="FFFFFF"/>
          <w:lang w:val="en-US" w:eastAsia="zh-CN" w:bidi="ar"/>
        </w:rPr>
        <w:br w:type="textWrapping"/>
      </w:r>
      <w:r>
        <w:rPr>
          <w:rFonts w:hint="eastAsia" w:ascii="宋体" w:hAnsi="宋体" w:eastAsia="宋体" w:cs="宋体"/>
          <w:b w:val="0"/>
          <w:bCs w:val="0"/>
          <w:i w:val="0"/>
          <w:iCs w:val="0"/>
          <w:caps w:val="0"/>
          <w:color w:val="000000"/>
          <w:spacing w:val="0"/>
          <w:kern w:val="0"/>
          <w:sz w:val="28"/>
          <w:szCs w:val="28"/>
          <w:shd w:val="clear" w:fill="FFFFFF"/>
          <w:lang w:val="en-US" w:eastAsia="zh-CN" w:bidi="ar"/>
        </w:rPr>
        <w:t>4.</w: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begin"/>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instrText xml:space="preserve"> HYPERLINK "http://www.mnr.gov.cn/fw/zwdt/gsgg/201712/P020180712611507039830.doc" \t "http://www.mnr.gov.cn/fw/zwdt/gsgg/201712/_blank" </w:instrTex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separate"/>
      </w:r>
      <w:r>
        <w:rPr>
          <w:rStyle w:val="10"/>
          <w:rFonts w:hint="eastAsia" w:ascii="宋体" w:hAnsi="宋体" w:eastAsia="宋体" w:cs="宋体"/>
          <w:b w:val="0"/>
          <w:bCs w:val="0"/>
          <w:i w:val="0"/>
          <w:iCs w:val="0"/>
          <w:caps w:val="0"/>
          <w:color w:val="333333"/>
          <w:spacing w:val="0"/>
          <w:sz w:val="28"/>
          <w:szCs w:val="28"/>
          <w:u w:val="none"/>
          <w:shd w:val="clear" w:fill="FFFFFF"/>
        </w:rPr>
        <w:t>采矿权申请登记书及申请书（格式）</w: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end"/>
      </w:r>
      <w:r>
        <w:rPr>
          <w:rFonts w:hint="eastAsia" w:ascii="宋体" w:hAnsi="宋体" w:eastAsia="宋体" w:cs="宋体"/>
          <w:b w:val="0"/>
          <w:bCs w:val="0"/>
          <w:i w:val="0"/>
          <w:iCs w:val="0"/>
          <w:caps w:val="0"/>
          <w:color w:val="000000"/>
          <w:spacing w:val="0"/>
          <w:kern w:val="0"/>
          <w:sz w:val="28"/>
          <w:szCs w:val="28"/>
          <w:shd w:val="clear" w:fill="FFFFFF"/>
          <w:lang w:val="en-US" w:eastAsia="zh-CN" w:bidi="ar"/>
        </w:rPr>
        <w:br w:type="textWrapping"/>
      </w:r>
      <w:r>
        <w:rPr>
          <w:rFonts w:hint="eastAsia" w:ascii="宋体" w:hAnsi="宋体" w:eastAsia="宋体" w:cs="宋体"/>
          <w:b w:val="0"/>
          <w:bCs w:val="0"/>
          <w:i w:val="0"/>
          <w:iCs w:val="0"/>
          <w:caps w:val="0"/>
          <w:color w:val="000000"/>
          <w:spacing w:val="0"/>
          <w:kern w:val="0"/>
          <w:sz w:val="28"/>
          <w:szCs w:val="28"/>
          <w:shd w:val="clear" w:fill="FFFFFF"/>
          <w:lang w:val="en-US" w:eastAsia="zh-CN" w:bidi="ar"/>
        </w:rPr>
        <w:t>5.</w: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begin"/>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instrText xml:space="preserve"> HYPERLINK "http://www.mnr.gov.cn/fw/zwdt/gsgg/201712/P020180712611507393031.doc" \t "http://www.mnr.gov.cn/fw/zwdt/gsgg/201712/_blank" </w:instrTex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separate"/>
      </w:r>
      <w:r>
        <w:rPr>
          <w:rStyle w:val="10"/>
          <w:rFonts w:hint="eastAsia" w:ascii="宋体" w:hAnsi="宋体" w:eastAsia="宋体" w:cs="宋体"/>
          <w:b w:val="0"/>
          <w:bCs w:val="0"/>
          <w:i w:val="0"/>
          <w:iCs w:val="0"/>
          <w:caps w:val="0"/>
          <w:color w:val="333333"/>
          <w:spacing w:val="0"/>
          <w:sz w:val="28"/>
          <w:szCs w:val="28"/>
          <w:u w:val="none"/>
          <w:shd w:val="clear" w:fill="FFFFFF"/>
        </w:rPr>
        <w:t>省级国土资源主管部门意见（范本）</w:t>
      </w:r>
      <w: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fldChar w:fldCharType="end"/>
      </w: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sectPr>
          <w:pgSz w:w="11906" w:h="16838"/>
          <w:pgMar w:top="1440" w:right="1800" w:bottom="1440" w:left="1800" w:header="851" w:footer="992" w:gutter="0"/>
          <w:cols w:space="425" w:num="1"/>
          <w:docGrid w:type="lines" w:linePitch="312" w:charSpace="0"/>
        </w:sectPr>
      </w:pPr>
    </w:p>
    <w:p>
      <w:pPr>
        <w:widowControl/>
        <w:outlineLvl w:val="0"/>
        <w:rPr>
          <w:rFonts w:ascii="宋体" w:hAnsi="宋体" w:cs="宋体"/>
          <w:b/>
          <w:bCs/>
          <w:sz w:val="32"/>
          <w:szCs w:val="32"/>
        </w:rPr>
      </w:pPr>
      <w:r>
        <w:rPr>
          <w:rFonts w:hint="eastAsia" w:ascii="宋体" w:hAnsi="宋体" w:cs="宋体"/>
          <w:b/>
          <w:bCs/>
          <w:sz w:val="32"/>
          <w:szCs w:val="32"/>
        </w:rPr>
        <w:t>附件1</w:t>
      </w:r>
    </w:p>
    <w:p>
      <w:pPr>
        <w:widowControl/>
        <w:jc w:val="center"/>
        <w:rPr>
          <w:rFonts w:hint="eastAsia" w:ascii="ˎ̥" w:hAnsi="ˎ̥"/>
          <w:b/>
          <w:bCs/>
          <w:sz w:val="32"/>
          <w:szCs w:val="32"/>
        </w:rPr>
      </w:pPr>
      <w:r>
        <w:rPr>
          <w:rFonts w:hint="eastAsia" w:ascii="宋体" w:hAnsi="宋体" w:cs="宋体"/>
          <w:b/>
          <w:bCs/>
          <w:sz w:val="32"/>
          <w:szCs w:val="32"/>
        </w:rPr>
        <w:t>探矿权申请资料清单及要求</w:t>
      </w:r>
    </w:p>
    <w:tbl>
      <w:tblPr>
        <w:tblStyle w:val="7"/>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436"/>
        <w:gridCol w:w="2060"/>
        <w:gridCol w:w="382"/>
        <w:gridCol w:w="358"/>
        <w:gridCol w:w="382"/>
        <w:gridCol w:w="392"/>
        <w:gridCol w:w="434"/>
        <w:gridCol w:w="821"/>
        <w:gridCol w:w="850"/>
        <w:gridCol w:w="567"/>
        <w:gridCol w:w="709"/>
        <w:gridCol w:w="425"/>
        <w:gridCol w:w="613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438" w:hRule="atLeast"/>
          <w:tblHeader/>
          <w:jc w:val="center"/>
        </w:trPr>
        <w:tc>
          <w:tcPr>
            <w:tcW w:w="436" w:type="dxa"/>
            <w:vMerge w:val="restart"/>
            <w:tcBorders>
              <w:top w:val="single" w:color="auto" w:sz="2" w:space="0"/>
              <w:left w:val="single" w:color="auto" w:sz="2" w:space="0"/>
              <w:bottom w:val="single" w:color="auto" w:sz="2" w:space="0"/>
              <w:right w:val="single" w:color="auto" w:sz="2" w:space="0"/>
            </w:tcBorders>
            <w:noWrap w:val="0"/>
            <w:vAlign w:val="center"/>
          </w:tcPr>
          <w:p>
            <w:pPr>
              <w:widowControl/>
              <w:jc w:val="center"/>
              <w:rPr>
                <w:rFonts w:ascii="宋体" w:hAnsi="宋体" w:cs="仿宋"/>
                <w:b/>
                <w:bCs/>
                <w:kern w:val="0"/>
                <w:szCs w:val="21"/>
              </w:rPr>
            </w:pPr>
            <w:r>
              <w:rPr>
                <w:rFonts w:hint="eastAsia" w:ascii="宋体" w:hAnsi="宋体" w:cs="仿宋"/>
                <w:b/>
                <w:bCs/>
                <w:kern w:val="0"/>
                <w:szCs w:val="21"/>
              </w:rPr>
              <w:t>序号</w:t>
            </w:r>
          </w:p>
        </w:tc>
        <w:tc>
          <w:tcPr>
            <w:tcW w:w="2060" w:type="dxa"/>
            <w:vMerge w:val="restart"/>
            <w:tcBorders>
              <w:top w:val="single" w:color="auto" w:sz="2" w:space="0"/>
              <w:left w:val="single" w:color="auto" w:sz="2" w:space="0"/>
              <w:bottom w:val="single" w:color="auto" w:sz="2" w:space="0"/>
              <w:right w:val="single" w:color="auto" w:sz="2" w:space="0"/>
            </w:tcBorders>
            <w:noWrap w:val="0"/>
            <w:vAlign w:val="center"/>
          </w:tcPr>
          <w:p>
            <w:pPr>
              <w:widowControl/>
              <w:jc w:val="center"/>
              <w:rPr>
                <w:rFonts w:ascii="宋体" w:hAnsi="宋体" w:cs="仿宋"/>
                <w:b/>
                <w:bCs/>
                <w:kern w:val="0"/>
                <w:szCs w:val="21"/>
              </w:rPr>
            </w:pPr>
            <w:r>
              <w:rPr>
                <w:rFonts w:hint="eastAsia" w:ascii="宋体" w:hAnsi="宋体" w:cs="仿宋"/>
                <w:b/>
                <w:bCs/>
                <w:kern w:val="0"/>
                <w:szCs w:val="21"/>
              </w:rPr>
              <w:t>材料名称</w:t>
            </w:r>
          </w:p>
        </w:tc>
        <w:tc>
          <w:tcPr>
            <w:tcW w:w="382" w:type="dxa"/>
            <w:vMerge w:val="restart"/>
            <w:tcBorders>
              <w:top w:val="single" w:color="auto" w:sz="2" w:space="0"/>
              <w:left w:val="single" w:color="auto" w:sz="2" w:space="0"/>
              <w:bottom w:val="single" w:color="auto" w:sz="2" w:space="0"/>
              <w:right w:val="single" w:color="auto" w:sz="2" w:space="0"/>
            </w:tcBorders>
            <w:noWrap w:val="0"/>
            <w:vAlign w:val="center"/>
          </w:tcPr>
          <w:p>
            <w:pPr>
              <w:widowControl/>
              <w:jc w:val="center"/>
              <w:rPr>
                <w:rFonts w:ascii="宋体" w:hAnsi="宋体" w:cs="仿宋"/>
                <w:b/>
                <w:bCs/>
                <w:kern w:val="0"/>
                <w:szCs w:val="21"/>
              </w:rPr>
            </w:pPr>
            <w:r>
              <w:rPr>
                <w:rFonts w:hint="eastAsia" w:ascii="宋体" w:hAnsi="宋体" w:cs="仿宋"/>
                <w:b/>
                <w:bCs/>
                <w:kern w:val="0"/>
                <w:szCs w:val="21"/>
              </w:rPr>
              <w:t>新 立</w:t>
            </w:r>
          </w:p>
        </w:tc>
        <w:tc>
          <w:tcPr>
            <w:tcW w:w="358" w:type="dxa"/>
            <w:vMerge w:val="restart"/>
            <w:tcBorders>
              <w:top w:val="single" w:color="auto" w:sz="2" w:space="0"/>
              <w:left w:val="single" w:color="auto" w:sz="2" w:space="0"/>
              <w:bottom w:val="single" w:color="auto" w:sz="2" w:space="0"/>
              <w:right w:val="single" w:color="auto" w:sz="2" w:space="0"/>
            </w:tcBorders>
            <w:noWrap w:val="0"/>
            <w:vAlign w:val="center"/>
          </w:tcPr>
          <w:p>
            <w:pPr>
              <w:widowControl/>
              <w:jc w:val="center"/>
              <w:rPr>
                <w:rFonts w:ascii="宋体" w:hAnsi="宋体" w:cs="仿宋"/>
                <w:b/>
                <w:bCs/>
                <w:kern w:val="0"/>
                <w:szCs w:val="21"/>
              </w:rPr>
            </w:pPr>
            <w:r>
              <w:rPr>
                <w:rFonts w:hint="eastAsia" w:ascii="宋体" w:hAnsi="宋体" w:cs="仿宋"/>
                <w:b/>
                <w:bCs/>
                <w:kern w:val="0"/>
                <w:szCs w:val="21"/>
              </w:rPr>
              <w:t>延 续</w:t>
            </w:r>
          </w:p>
        </w:tc>
        <w:tc>
          <w:tcPr>
            <w:tcW w:w="382" w:type="dxa"/>
            <w:vMerge w:val="restart"/>
            <w:tcBorders>
              <w:top w:val="single" w:color="auto" w:sz="2" w:space="0"/>
              <w:left w:val="single" w:color="auto" w:sz="2" w:space="0"/>
              <w:bottom w:val="single" w:color="auto" w:sz="2" w:space="0"/>
              <w:right w:val="single" w:color="auto" w:sz="2" w:space="0"/>
            </w:tcBorders>
            <w:noWrap w:val="0"/>
            <w:vAlign w:val="center"/>
          </w:tcPr>
          <w:p>
            <w:pPr>
              <w:widowControl/>
              <w:jc w:val="center"/>
              <w:rPr>
                <w:rFonts w:ascii="宋体" w:hAnsi="宋体" w:cs="仿宋"/>
                <w:b/>
                <w:bCs/>
                <w:kern w:val="0"/>
                <w:szCs w:val="21"/>
              </w:rPr>
            </w:pPr>
            <w:r>
              <w:rPr>
                <w:rFonts w:hint="eastAsia" w:ascii="宋体" w:hAnsi="宋体" w:cs="仿宋"/>
                <w:b/>
                <w:bCs/>
                <w:kern w:val="0"/>
                <w:szCs w:val="21"/>
              </w:rPr>
              <w:t>保 留</w:t>
            </w:r>
          </w:p>
        </w:tc>
        <w:tc>
          <w:tcPr>
            <w:tcW w:w="392" w:type="dxa"/>
            <w:vMerge w:val="restart"/>
            <w:tcBorders>
              <w:top w:val="single" w:color="auto" w:sz="2" w:space="0"/>
              <w:left w:val="single" w:color="auto" w:sz="2" w:space="0"/>
              <w:bottom w:val="single" w:color="auto" w:sz="2" w:space="0"/>
              <w:right w:val="single" w:color="auto" w:sz="2" w:space="0"/>
            </w:tcBorders>
            <w:noWrap w:val="0"/>
            <w:vAlign w:val="center"/>
          </w:tcPr>
          <w:p>
            <w:pPr>
              <w:widowControl/>
              <w:jc w:val="center"/>
              <w:rPr>
                <w:rFonts w:ascii="宋体" w:hAnsi="宋体" w:cs="仿宋"/>
                <w:b/>
                <w:bCs/>
                <w:kern w:val="0"/>
                <w:szCs w:val="21"/>
              </w:rPr>
            </w:pPr>
            <w:r>
              <w:rPr>
                <w:rFonts w:hint="eastAsia" w:ascii="宋体" w:hAnsi="宋体" w:cs="仿宋"/>
                <w:b/>
                <w:bCs/>
                <w:kern w:val="0"/>
                <w:szCs w:val="21"/>
              </w:rPr>
              <w:t>注 销</w:t>
            </w:r>
          </w:p>
        </w:tc>
        <w:tc>
          <w:tcPr>
            <w:tcW w:w="434" w:type="dxa"/>
            <w:vMerge w:val="restart"/>
            <w:tcBorders>
              <w:top w:val="single" w:color="auto" w:sz="2" w:space="0"/>
              <w:left w:val="single" w:color="auto" w:sz="2" w:space="0"/>
              <w:bottom w:val="single" w:color="auto" w:sz="2" w:space="0"/>
              <w:right w:val="single" w:color="auto" w:sz="2" w:space="0"/>
            </w:tcBorders>
            <w:noWrap w:val="0"/>
            <w:vAlign w:val="center"/>
          </w:tcPr>
          <w:p>
            <w:pPr>
              <w:widowControl/>
              <w:jc w:val="center"/>
              <w:rPr>
                <w:rFonts w:ascii="宋体" w:hAnsi="宋体" w:cs="仿宋"/>
                <w:b/>
                <w:bCs/>
                <w:kern w:val="0"/>
                <w:szCs w:val="21"/>
              </w:rPr>
            </w:pPr>
            <w:r>
              <w:rPr>
                <w:rFonts w:hint="eastAsia" w:ascii="宋体" w:hAnsi="宋体" w:cs="仿宋"/>
                <w:b/>
                <w:bCs/>
                <w:kern w:val="0"/>
                <w:szCs w:val="21"/>
              </w:rPr>
              <w:t>试采</w:t>
            </w:r>
          </w:p>
          <w:p>
            <w:pPr>
              <w:widowControl/>
              <w:jc w:val="center"/>
              <w:rPr>
                <w:rFonts w:ascii="宋体" w:hAnsi="宋体" w:cs="仿宋"/>
                <w:b/>
                <w:bCs/>
                <w:kern w:val="0"/>
                <w:szCs w:val="21"/>
              </w:rPr>
            </w:pPr>
            <w:r>
              <w:rPr>
                <w:rFonts w:hint="eastAsia" w:ascii="宋体" w:hAnsi="宋体" w:cs="仿宋"/>
                <w:b/>
                <w:bCs/>
                <w:kern w:val="0"/>
                <w:szCs w:val="21"/>
              </w:rPr>
              <w:t>（油气）</w:t>
            </w:r>
          </w:p>
        </w:tc>
        <w:tc>
          <w:tcPr>
            <w:tcW w:w="3372" w:type="dxa"/>
            <w:gridSpan w:val="5"/>
            <w:tcBorders>
              <w:top w:val="single" w:color="auto" w:sz="2" w:space="0"/>
              <w:left w:val="single" w:color="auto" w:sz="2" w:space="0"/>
              <w:bottom w:val="single" w:color="auto" w:sz="2" w:space="0"/>
              <w:right w:val="single" w:color="auto" w:sz="2" w:space="0"/>
            </w:tcBorders>
            <w:noWrap w:val="0"/>
            <w:tcMar>
              <w:top w:w="0" w:type="dxa"/>
              <w:left w:w="28" w:type="dxa"/>
              <w:bottom w:w="0" w:type="dxa"/>
              <w:right w:w="28" w:type="dxa"/>
            </w:tcMar>
            <w:vAlign w:val="center"/>
          </w:tcPr>
          <w:p>
            <w:pPr>
              <w:widowControl/>
              <w:jc w:val="center"/>
              <w:rPr>
                <w:rFonts w:ascii="宋体" w:hAnsi="宋体" w:cs="仿宋"/>
                <w:b/>
                <w:bCs/>
                <w:kern w:val="0"/>
                <w:szCs w:val="21"/>
              </w:rPr>
            </w:pPr>
            <w:r>
              <w:rPr>
                <w:rFonts w:hint="eastAsia" w:ascii="宋体" w:hAnsi="宋体" w:cs="仿宋"/>
                <w:b/>
                <w:bCs/>
                <w:kern w:val="0"/>
                <w:szCs w:val="21"/>
              </w:rPr>
              <w:t>变 更</w:t>
            </w:r>
          </w:p>
        </w:tc>
        <w:tc>
          <w:tcPr>
            <w:tcW w:w="6137" w:type="dxa"/>
            <w:vMerge w:val="restart"/>
            <w:tcBorders>
              <w:top w:val="single" w:color="auto" w:sz="2" w:space="0"/>
              <w:left w:val="single" w:color="auto" w:sz="2" w:space="0"/>
              <w:right w:val="single" w:color="auto" w:sz="2" w:space="0"/>
            </w:tcBorders>
            <w:noWrap w:val="0"/>
            <w:tcMar>
              <w:top w:w="0" w:type="dxa"/>
              <w:left w:w="28" w:type="dxa"/>
              <w:bottom w:w="0" w:type="dxa"/>
              <w:right w:w="28" w:type="dxa"/>
            </w:tcMar>
            <w:vAlign w:val="center"/>
          </w:tcPr>
          <w:p>
            <w:pPr>
              <w:widowControl/>
              <w:jc w:val="center"/>
              <w:rPr>
                <w:rFonts w:ascii="宋体" w:hAnsi="宋体" w:cs="仿宋"/>
                <w:b/>
                <w:bCs/>
                <w:kern w:val="0"/>
                <w:szCs w:val="21"/>
              </w:rPr>
            </w:pPr>
            <w:r>
              <w:rPr>
                <w:rFonts w:hint="eastAsia" w:ascii="宋体" w:hAnsi="宋体" w:cs="仿宋"/>
                <w:b/>
                <w:bCs/>
                <w:kern w:val="0"/>
                <w:szCs w:val="21"/>
              </w:rPr>
              <w:t>要 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1283" w:hRule="atLeast"/>
          <w:tblHeader/>
          <w:jc w:val="center"/>
        </w:trPr>
        <w:tc>
          <w:tcPr>
            <w:tcW w:w="436" w:type="dxa"/>
            <w:vMerge w:val="continue"/>
            <w:tcBorders>
              <w:top w:val="single" w:color="auto" w:sz="2" w:space="0"/>
              <w:left w:val="single" w:color="auto" w:sz="2" w:space="0"/>
              <w:bottom w:val="single" w:color="auto" w:sz="2" w:space="0"/>
              <w:right w:val="single" w:color="auto" w:sz="2" w:space="0"/>
            </w:tcBorders>
            <w:noWrap w:val="0"/>
            <w:vAlign w:val="center"/>
          </w:tcPr>
          <w:p>
            <w:pPr>
              <w:widowControl/>
              <w:jc w:val="left"/>
              <w:rPr>
                <w:rFonts w:ascii="宋体" w:hAnsi="宋体" w:cs="仿宋"/>
                <w:b/>
                <w:bCs/>
                <w:kern w:val="0"/>
                <w:szCs w:val="21"/>
              </w:rPr>
            </w:pPr>
          </w:p>
        </w:tc>
        <w:tc>
          <w:tcPr>
            <w:tcW w:w="2060" w:type="dxa"/>
            <w:vMerge w:val="continue"/>
            <w:tcBorders>
              <w:top w:val="single" w:color="auto" w:sz="2" w:space="0"/>
              <w:left w:val="single" w:color="auto" w:sz="2" w:space="0"/>
              <w:bottom w:val="single" w:color="auto" w:sz="2" w:space="0"/>
              <w:right w:val="single" w:color="auto" w:sz="2" w:space="0"/>
            </w:tcBorders>
            <w:noWrap w:val="0"/>
            <w:vAlign w:val="center"/>
          </w:tcPr>
          <w:p>
            <w:pPr>
              <w:widowControl/>
              <w:jc w:val="left"/>
              <w:rPr>
                <w:rFonts w:ascii="宋体" w:hAnsi="宋体" w:cs="仿宋"/>
                <w:b/>
                <w:bCs/>
                <w:kern w:val="0"/>
                <w:szCs w:val="21"/>
              </w:rPr>
            </w:pPr>
          </w:p>
        </w:tc>
        <w:tc>
          <w:tcPr>
            <w:tcW w:w="382" w:type="dxa"/>
            <w:vMerge w:val="continue"/>
            <w:tcBorders>
              <w:top w:val="single" w:color="auto" w:sz="2" w:space="0"/>
              <w:left w:val="single" w:color="auto" w:sz="2" w:space="0"/>
              <w:bottom w:val="single" w:color="auto" w:sz="2" w:space="0"/>
              <w:right w:val="single" w:color="auto" w:sz="2" w:space="0"/>
            </w:tcBorders>
            <w:noWrap w:val="0"/>
            <w:vAlign w:val="center"/>
          </w:tcPr>
          <w:p>
            <w:pPr>
              <w:widowControl/>
              <w:jc w:val="left"/>
              <w:rPr>
                <w:rFonts w:ascii="宋体" w:hAnsi="宋体" w:cs="仿宋"/>
                <w:b/>
                <w:bCs/>
                <w:kern w:val="0"/>
                <w:szCs w:val="21"/>
              </w:rPr>
            </w:pPr>
          </w:p>
        </w:tc>
        <w:tc>
          <w:tcPr>
            <w:tcW w:w="358" w:type="dxa"/>
            <w:vMerge w:val="continue"/>
            <w:tcBorders>
              <w:top w:val="single" w:color="auto" w:sz="2" w:space="0"/>
              <w:left w:val="single" w:color="auto" w:sz="2" w:space="0"/>
              <w:bottom w:val="single" w:color="auto" w:sz="2" w:space="0"/>
              <w:right w:val="single" w:color="auto" w:sz="2" w:space="0"/>
            </w:tcBorders>
            <w:noWrap w:val="0"/>
            <w:vAlign w:val="center"/>
          </w:tcPr>
          <w:p>
            <w:pPr>
              <w:widowControl/>
              <w:jc w:val="left"/>
              <w:rPr>
                <w:rFonts w:ascii="宋体" w:hAnsi="宋体" w:cs="仿宋"/>
                <w:b/>
                <w:bCs/>
                <w:kern w:val="0"/>
                <w:szCs w:val="21"/>
              </w:rPr>
            </w:pPr>
          </w:p>
        </w:tc>
        <w:tc>
          <w:tcPr>
            <w:tcW w:w="382" w:type="dxa"/>
            <w:vMerge w:val="continue"/>
            <w:tcBorders>
              <w:top w:val="single" w:color="auto" w:sz="2" w:space="0"/>
              <w:left w:val="single" w:color="auto" w:sz="2" w:space="0"/>
              <w:bottom w:val="single" w:color="auto" w:sz="2" w:space="0"/>
              <w:right w:val="single" w:color="auto" w:sz="2" w:space="0"/>
            </w:tcBorders>
            <w:noWrap w:val="0"/>
            <w:vAlign w:val="center"/>
          </w:tcPr>
          <w:p>
            <w:pPr>
              <w:widowControl/>
              <w:jc w:val="left"/>
              <w:rPr>
                <w:rFonts w:ascii="宋体" w:hAnsi="宋体" w:cs="仿宋"/>
                <w:b/>
                <w:bCs/>
                <w:kern w:val="0"/>
                <w:szCs w:val="21"/>
              </w:rPr>
            </w:pPr>
          </w:p>
        </w:tc>
        <w:tc>
          <w:tcPr>
            <w:tcW w:w="392" w:type="dxa"/>
            <w:vMerge w:val="continue"/>
            <w:tcBorders>
              <w:top w:val="single" w:color="auto" w:sz="2" w:space="0"/>
              <w:left w:val="single" w:color="auto" w:sz="2" w:space="0"/>
              <w:bottom w:val="single" w:color="auto" w:sz="2" w:space="0"/>
              <w:right w:val="single" w:color="auto" w:sz="2" w:space="0"/>
            </w:tcBorders>
            <w:noWrap w:val="0"/>
            <w:vAlign w:val="center"/>
          </w:tcPr>
          <w:p>
            <w:pPr>
              <w:widowControl/>
              <w:jc w:val="left"/>
              <w:rPr>
                <w:rFonts w:ascii="宋体" w:hAnsi="宋体" w:cs="仿宋"/>
                <w:b/>
                <w:bCs/>
                <w:kern w:val="0"/>
                <w:szCs w:val="21"/>
              </w:rPr>
            </w:pPr>
          </w:p>
        </w:tc>
        <w:tc>
          <w:tcPr>
            <w:tcW w:w="434" w:type="dxa"/>
            <w:vMerge w:val="continue"/>
            <w:tcBorders>
              <w:top w:val="single" w:color="auto" w:sz="2" w:space="0"/>
              <w:left w:val="single" w:color="auto" w:sz="2" w:space="0"/>
              <w:bottom w:val="single" w:color="auto" w:sz="2" w:space="0"/>
              <w:right w:val="single" w:color="auto" w:sz="2" w:space="0"/>
            </w:tcBorders>
            <w:noWrap w:val="0"/>
            <w:vAlign w:val="center"/>
          </w:tcPr>
          <w:p>
            <w:pPr>
              <w:widowControl/>
              <w:jc w:val="left"/>
              <w:rPr>
                <w:rFonts w:ascii="宋体" w:hAnsi="宋体" w:cs="仿宋"/>
                <w:b/>
                <w:bCs/>
                <w:kern w:val="0"/>
                <w:szCs w:val="21"/>
              </w:rPr>
            </w:pPr>
          </w:p>
        </w:tc>
        <w:tc>
          <w:tcPr>
            <w:tcW w:w="821" w:type="dxa"/>
            <w:tcBorders>
              <w:top w:val="single" w:color="auto" w:sz="2" w:space="0"/>
              <w:left w:val="single" w:color="auto" w:sz="2" w:space="0"/>
              <w:bottom w:val="single" w:color="auto" w:sz="2" w:space="0"/>
              <w:right w:val="single" w:color="auto" w:sz="2" w:space="0"/>
            </w:tcBorders>
            <w:noWrap w:val="0"/>
            <w:tcMar>
              <w:top w:w="0" w:type="dxa"/>
              <w:left w:w="28" w:type="dxa"/>
              <w:bottom w:w="0" w:type="dxa"/>
              <w:right w:w="28" w:type="dxa"/>
            </w:tcMar>
            <w:vAlign w:val="center"/>
          </w:tcPr>
          <w:p>
            <w:pPr>
              <w:widowControl/>
              <w:jc w:val="center"/>
              <w:rPr>
                <w:rFonts w:ascii="宋体" w:hAnsi="宋体" w:cs="仿宋"/>
                <w:b/>
                <w:bCs/>
                <w:kern w:val="0"/>
                <w:szCs w:val="21"/>
              </w:rPr>
            </w:pPr>
            <w:r>
              <w:rPr>
                <w:rFonts w:hint="eastAsia" w:ascii="宋体" w:hAnsi="宋体" w:cs="仿宋"/>
                <w:b/>
                <w:bCs/>
                <w:kern w:val="0"/>
                <w:szCs w:val="21"/>
              </w:rPr>
              <w:t>扩大勘查区块范围(含合并)</w:t>
            </w:r>
          </w:p>
        </w:tc>
        <w:tc>
          <w:tcPr>
            <w:tcW w:w="850" w:type="dxa"/>
            <w:tcBorders>
              <w:top w:val="single" w:color="auto" w:sz="2" w:space="0"/>
              <w:left w:val="single" w:color="auto" w:sz="2" w:space="0"/>
              <w:bottom w:val="single" w:color="auto" w:sz="2" w:space="0"/>
              <w:right w:val="single" w:color="auto" w:sz="2" w:space="0"/>
            </w:tcBorders>
            <w:noWrap w:val="0"/>
            <w:tcMar>
              <w:top w:w="0" w:type="dxa"/>
              <w:left w:w="28" w:type="dxa"/>
              <w:bottom w:w="0" w:type="dxa"/>
              <w:right w:w="28" w:type="dxa"/>
            </w:tcMar>
            <w:vAlign w:val="center"/>
          </w:tcPr>
          <w:p>
            <w:pPr>
              <w:widowControl/>
              <w:jc w:val="center"/>
              <w:rPr>
                <w:rFonts w:ascii="宋体" w:hAnsi="宋体" w:cs="仿宋"/>
                <w:b/>
                <w:bCs/>
                <w:kern w:val="0"/>
                <w:szCs w:val="21"/>
              </w:rPr>
            </w:pPr>
            <w:r>
              <w:rPr>
                <w:rFonts w:hint="eastAsia" w:ascii="宋体" w:hAnsi="宋体" w:cs="仿宋"/>
                <w:b/>
                <w:bCs/>
                <w:kern w:val="0"/>
                <w:szCs w:val="21"/>
              </w:rPr>
              <w:t>缩小勘查区块范围（含分立）</w:t>
            </w:r>
          </w:p>
        </w:tc>
        <w:tc>
          <w:tcPr>
            <w:tcW w:w="567" w:type="dxa"/>
            <w:tcBorders>
              <w:top w:val="single" w:color="auto" w:sz="2" w:space="0"/>
              <w:left w:val="single" w:color="auto" w:sz="2" w:space="0"/>
              <w:bottom w:val="single" w:color="auto" w:sz="2" w:space="0"/>
              <w:right w:val="single" w:color="auto" w:sz="2" w:space="0"/>
            </w:tcBorders>
            <w:noWrap w:val="0"/>
            <w:tcMar>
              <w:top w:w="0" w:type="dxa"/>
              <w:left w:w="28" w:type="dxa"/>
              <w:bottom w:w="0" w:type="dxa"/>
              <w:right w:w="28" w:type="dxa"/>
            </w:tcMar>
            <w:vAlign w:val="center"/>
          </w:tcPr>
          <w:p>
            <w:pPr>
              <w:widowControl/>
              <w:jc w:val="center"/>
              <w:rPr>
                <w:rFonts w:ascii="宋体" w:hAnsi="宋体" w:cs="仿宋"/>
                <w:b/>
                <w:bCs/>
                <w:kern w:val="0"/>
                <w:szCs w:val="21"/>
              </w:rPr>
            </w:pPr>
            <w:r>
              <w:rPr>
                <w:rFonts w:hint="eastAsia" w:ascii="宋体" w:hAnsi="宋体" w:cs="仿宋"/>
                <w:b/>
                <w:bCs/>
                <w:kern w:val="0"/>
                <w:szCs w:val="21"/>
              </w:rPr>
              <w:t>勘查主矿种</w:t>
            </w:r>
          </w:p>
        </w:tc>
        <w:tc>
          <w:tcPr>
            <w:tcW w:w="709" w:type="dxa"/>
            <w:tcBorders>
              <w:top w:val="single" w:color="auto" w:sz="2" w:space="0"/>
              <w:left w:val="single" w:color="auto" w:sz="2" w:space="0"/>
              <w:bottom w:val="single" w:color="auto" w:sz="2" w:space="0"/>
              <w:right w:val="single" w:color="auto" w:sz="2" w:space="0"/>
            </w:tcBorders>
            <w:noWrap w:val="0"/>
            <w:tcMar>
              <w:top w:w="0" w:type="dxa"/>
              <w:left w:w="28" w:type="dxa"/>
              <w:bottom w:w="0" w:type="dxa"/>
              <w:right w:w="28" w:type="dxa"/>
            </w:tcMar>
            <w:vAlign w:val="center"/>
          </w:tcPr>
          <w:p>
            <w:pPr>
              <w:widowControl/>
              <w:jc w:val="center"/>
              <w:rPr>
                <w:rFonts w:ascii="宋体" w:hAnsi="宋体" w:cs="仿宋"/>
                <w:b/>
                <w:bCs/>
                <w:kern w:val="0"/>
                <w:szCs w:val="21"/>
              </w:rPr>
            </w:pPr>
            <w:r>
              <w:rPr>
                <w:rFonts w:hint="eastAsia" w:ascii="宋体" w:hAnsi="宋体" w:cs="仿宋"/>
                <w:b/>
                <w:bCs/>
                <w:kern w:val="0"/>
                <w:szCs w:val="21"/>
              </w:rPr>
              <w:t>探矿权人名称</w:t>
            </w:r>
          </w:p>
        </w:tc>
        <w:tc>
          <w:tcPr>
            <w:tcW w:w="425" w:type="dxa"/>
            <w:tcBorders>
              <w:top w:val="single" w:color="auto" w:sz="2" w:space="0"/>
              <w:left w:val="single" w:color="auto" w:sz="2" w:space="0"/>
              <w:bottom w:val="single" w:color="auto" w:sz="2" w:space="0"/>
              <w:right w:val="single" w:color="auto" w:sz="2" w:space="0"/>
            </w:tcBorders>
            <w:noWrap w:val="0"/>
            <w:tcMar>
              <w:top w:w="0" w:type="dxa"/>
              <w:left w:w="28" w:type="dxa"/>
              <w:bottom w:w="0" w:type="dxa"/>
              <w:right w:w="28" w:type="dxa"/>
            </w:tcMar>
            <w:vAlign w:val="center"/>
          </w:tcPr>
          <w:p>
            <w:pPr>
              <w:widowControl/>
              <w:jc w:val="center"/>
              <w:rPr>
                <w:rFonts w:ascii="宋体" w:hAnsi="宋体" w:cs="仿宋"/>
                <w:b/>
                <w:bCs/>
                <w:kern w:val="0"/>
                <w:szCs w:val="21"/>
              </w:rPr>
            </w:pPr>
            <w:r>
              <w:rPr>
                <w:rFonts w:hint="eastAsia" w:ascii="宋体" w:hAnsi="宋体" w:cs="仿宋"/>
                <w:b/>
                <w:bCs/>
                <w:kern w:val="0"/>
                <w:szCs w:val="21"/>
              </w:rPr>
              <w:t>转让</w:t>
            </w:r>
          </w:p>
        </w:tc>
        <w:tc>
          <w:tcPr>
            <w:tcW w:w="6137" w:type="dxa"/>
            <w:vMerge w:val="continue"/>
            <w:tcBorders>
              <w:left w:val="single" w:color="auto" w:sz="2" w:space="0"/>
              <w:bottom w:val="single" w:color="auto" w:sz="2" w:space="0"/>
              <w:right w:val="single" w:color="auto" w:sz="2" w:space="0"/>
            </w:tcBorders>
            <w:noWrap w:val="0"/>
            <w:tcMar>
              <w:top w:w="0" w:type="dxa"/>
              <w:left w:w="28" w:type="dxa"/>
              <w:bottom w:w="0" w:type="dxa"/>
              <w:right w:w="28" w:type="dxa"/>
            </w:tcMar>
            <w:vAlign w:val="center"/>
          </w:tcPr>
          <w:p>
            <w:pPr>
              <w:widowControl/>
              <w:jc w:val="center"/>
              <w:rPr>
                <w:rFonts w:ascii="宋体" w:hAnsi="宋体" w:cs="仿宋"/>
                <w:b/>
                <w:bCs/>
                <w:kern w:val="0"/>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33"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s="仿宋"/>
                <w:kern w:val="0"/>
                <w:szCs w:val="36"/>
              </w:rPr>
            </w:pPr>
            <w:r>
              <w:rPr>
                <w:rFonts w:hint="eastAsia" w:ascii="宋体" w:hAnsi="宋体"/>
                <w:color w:val="000000"/>
              </w:rPr>
              <w:t>1</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探矿权申请登记书或申请书</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1.附电子报盘。</w:t>
            </w:r>
          </w:p>
          <w:p>
            <w:pPr>
              <w:widowControl/>
              <w:snapToGrid w:val="0"/>
              <w:spacing w:line="360" w:lineRule="auto"/>
              <w:rPr>
                <w:rFonts w:hint="eastAsia" w:ascii="宋体" w:hAnsi="宋体" w:cs="仿宋"/>
                <w:kern w:val="0"/>
                <w:szCs w:val="36"/>
              </w:rPr>
            </w:pPr>
            <w:r>
              <w:rPr>
                <w:rFonts w:hint="eastAsia" w:ascii="宋体" w:hAnsi="宋体" w:cs="仿宋"/>
                <w:kern w:val="0"/>
                <w:szCs w:val="36"/>
              </w:rPr>
              <w:t>2.转让探矿权申请：探矿权人提交转让申请书，探矿权受让人提交变更申请登记书。</w:t>
            </w:r>
          </w:p>
          <w:p>
            <w:pPr>
              <w:widowControl/>
              <w:snapToGrid w:val="0"/>
              <w:spacing w:line="360" w:lineRule="auto"/>
              <w:rPr>
                <w:rFonts w:hint="eastAsia" w:ascii="宋体" w:hAnsi="宋体" w:cs="仿宋"/>
                <w:kern w:val="0"/>
                <w:szCs w:val="36"/>
              </w:rPr>
            </w:pPr>
            <w:r>
              <w:rPr>
                <w:rFonts w:hint="eastAsia" w:ascii="宋体" w:hAnsi="宋体" w:cs="仿宋"/>
                <w:kern w:val="0"/>
                <w:szCs w:val="36"/>
              </w:rPr>
              <w:t>3.油气试采：提交试采申请书（含试采井位坐标表、控制范围坐标表）。</w:t>
            </w:r>
          </w:p>
          <w:p>
            <w:pPr>
              <w:widowControl/>
              <w:snapToGrid w:val="0"/>
              <w:spacing w:line="360" w:lineRule="auto"/>
              <w:rPr>
                <w:rFonts w:ascii="宋体" w:hAnsi="宋体" w:cs="仿宋"/>
                <w:color w:val="339966"/>
                <w:kern w:val="0"/>
                <w:szCs w:val="36"/>
              </w:rPr>
            </w:pPr>
            <w:r>
              <w:rPr>
                <w:rFonts w:hint="eastAsia" w:ascii="宋体" w:hAnsi="宋体" w:cs="仿宋"/>
                <w:kern w:val="0"/>
                <w:szCs w:val="36"/>
              </w:rPr>
              <w:t>4.申请书含坐标页。</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1572"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s="仿宋"/>
                <w:kern w:val="0"/>
                <w:szCs w:val="36"/>
              </w:rPr>
            </w:pPr>
            <w:r>
              <w:rPr>
                <w:rFonts w:hint="eastAsia" w:ascii="宋体" w:hAnsi="宋体"/>
                <w:color w:val="000000"/>
              </w:rPr>
              <w:t>2</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申请人的企业营业执照副本或事业单位法人证书（复印件）</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1.变更探矿权人名称申请：应提交变更前、后营业执照副本或法人证书。</w:t>
            </w:r>
          </w:p>
          <w:p>
            <w:pPr>
              <w:widowControl/>
              <w:snapToGrid w:val="0"/>
              <w:spacing w:line="360" w:lineRule="auto"/>
              <w:rPr>
                <w:rFonts w:ascii="宋体" w:hAnsi="宋体" w:cs="仿宋"/>
                <w:kern w:val="0"/>
                <w:szCs w:val="36"/>
              </w:rPr>
            </w:pPr>
            <w:r>
              <w:rPr>
                <w:rFonts w:hint="eastAsia" w:ascii="宋体" w:hAnsi="宋体" w:cs="仿宋"/>
                <w:kern w:val="0"/>
                <w:szCs w:val="36"/>
              </w:rPr>
              <w:t>2.转让探矿权申请：应提交转让人与受让人的企业营业执照副本或事业单位法人证书。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443"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widowControl/>
              <w:snapToGrid w:val="0"/>
              <w:jc w:val="center"/>
              <w:rPr>
                <w:rFonts w:ascii="宋体" w:hAnsi="宋体" w:cs="仿宋"/>
                <w:kern w:val="0"/>
                <w:szCs w:val="36"/>
              </w:rPr>
            </w:pPr>
            <w:r>
              <w:rPr>
                <w:rFonts w:hint="eastAsia" w:ascii="宋体" w:hAnsi="宋体"/>
                <w:color w:val="000000"/>
              </w:rPr>
              <w:t>3</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rPr>
                <w:rFonts w:ascii="宋体" w:hAnsi="宋体" w:cs="仿宋"/>
                <w:kern w:val="0"/>
                <w:szCs w:val="36"/>
              </w:rPr>
            </w:pPr>
            <w:r>
              <w:rPr>
                <w:rFonts w:hint="eastAsia" w:ascii="宋体" w:hAnsi="宋体" w:cs="仿宋"/>
                <w:kern w:val="0"/>
                <w:szCs w:val="36"/>
              </w:rPr>
              <w:t>勘查许可证</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rPr>
                <w:rFonts w:ascii="宋体" w:hAnsi="宋体" w:cs="仿宋"/>
                <w:kern w:val="0"/>
                <w:szCs w:val="36"/>
              </w:rPr>
            </w:pPr>
            <w:r>
              <w:rPr>
                <w:rFonts w:hint="eastAsia" w:ascii="宋体" w:hAnsi="宋体" w:cs="仿宋"/>
                <w:kern w:val="0"/>
                <w:szCs w:val="36"/>
              </w:rPr>
              <w:t>试采 (油气)申请:提供复印件。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760"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olor w:val="000000"/>
              </w:rPr>
            </w:pPr>
            <w:r>
              <w:rPr>
                <w:rFonts w:hint="eastAsia" w:ascii="宋体" w:hAnsi="宋体"/>
                <w:color w:val="000000"/>
              </w:rPr>
              <w:t>4</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勘查工作计划、勘查合同或者委托勘查的证明文件（复印件）</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color w:val="FF00FF"/>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color w:val="FF00FF"/>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color w:val="FF00FF"/>
                <w:kern w:val="0"/>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color w:val="FF00FF"/>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color w:val="FF00FF"/>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color w:val="FF00FF"/>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变更探矿权人名称申请（仅适用于油气）:油气项目提供。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90"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s="仿宋"/>
                <w:kern w:val="0"/>
                <w:szCs w:val="36"/>
              </w:rPr>
            </w:pPr>
            <w:r>
              <w:rPr>
                <w:rFonts w:hint="eastAsia" w:ascii="宋体" w:hAnsi="宋体"/>
                <w:color w:val="000000"/>
              </w:rPr>
              <w:t>5</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勘查实施方案和评审意见书</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spacing w:line="360" w:lineRule="auto"/>
              <w:rPr>
                <w:rFonts w:ascii="宋体" w:hAnsi="宋体" w:cs="仿宋"/>
                <w:color w:val="FF0000"/>
                <w:kern w:val="0"/>
                <w:szCs w:val="36"/>
              </w:rPr>
            </w:pPr>
            <w:r>
              <w:rPr>
                <w:rFonts w:hint="eastAsia" w:ascii="宋体" w:hAnsi="宋体" w:cs="仿宋"/>
                <w:kern w:val="0"/>
                <w:szCs w:val="36"/>
              </w:rPr>
              <w:t>1.申请人可按要求自行编制也可委托有关机构编制勘查实施方案，审批部门不得以任何形式要求申请人委托特定中介机构服务。</w:t>
            </w:r>
          </w:p>
          <w:p>
            <w:pPr>
              <w:spacing w:line="360" w:lineRule="auto"/>
              <w:rPr>
                <w:rFonts w:hint="eastAsia" w:ascii="宋体" w:hAnsi="宋体" w:cs="仿宋"/>
                <w:color w:val="FF0000"/>
                <w:kern w:val="0"/>
                <w:szCs w:val="36"/>
              </w:rPr>
            </w:pPr>
            <w:r>
              <w:rPr>
                <w:rFonts w:hint="eastAsia" w:ascii="宋体" w:hAnsi="宋体" w:cs="仿宋"/>
                <w:kern w:val="0"/>
                <w:szCs w:val="36"/>
              </w:rPr>
              <w:t>2.经省级国土资源主管部门组织或委托的机构组织评审通过并出具评审意见书。（仅适用于非油气）</w:t>
            </w:r>
          </w:p>
          <w:p>
            <w:pPr>
              <w:spacing w:line="360" w:lineRule="auto"/>
              <w:rPr>
                <w:rFonts w:hint="eastAsia" w:ascii="宋体" w:hAnsi="宋体" w:cs="仿宋"/>
                <w:kern w:val="0"/>
                <w:szCs w:val="36"/>
              </w:rPr>
            </w:pPr>
            <w:r>
              <w:rPr>
                <w:rFonts w:hint="eastAsia" w:ascii="宋体" w:hAnsi="宋体" w:cs="仿宋"/>
                <w:kern w:val="0"/>
                <w:szCs w:val="36"/>
              </w:rPr>
              <w:t>3.保留申请、试采申请、变更探矿权人名称及转让（仅适用于油气）：保留提供地理位置图及勘探程度图、试采申请提交试采方案（含试采井位、控制范围与勘查区块关系图）；其他油气申请提交勘查实施方案。</w:t>
            </w:r>
          </w:p>
          <w:p>
            <w:pPr>
              <w:spacing w:line="360" w:lineRule="auto"/>
              <w:rPr>
                <w:rFonts w:ascii="宋体" w:hAnsi="宋体" w:cs="仿宋"/>
                <w:color w:val="FF0000"/>
                <w:kern w:val="0"/>
                <w:szCs w:val="36"/>
              </w:rPr>
            </w:pPr>
            <w:r>
              <w:rPr>
                <w:rFonts w:hint="eastAsia" w:ascii="宋体" w:hAnsi="宋体" w:cs="仿宋"/>
                <w:kern w:val="0"/>
                <w:szCs w:val="36"/>
              </w:rPr>
              <w:t>4.缩小勘查区块范围（含分立）申请（仅适用于非油气）：以分立方式缩小勘查区块范围的提交此资料，其他缩小勘查区块范围申请不需提交此资料。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916"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s="仿宋"/>
                <w:kern w:val="0"/>
                <w:szCs w:val="36"/>
              </w:rPr>
            </w:pPr>
            <w:r>
              <w:rPr>
                <w:rFonts w:hint="eastAsia" w:ascii="宋体" w:hAnsi="宋体"/>
                <w:color w:val="000000"/>
              </w:rPr>
              <w:t>6</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省级国土资源主管部门意见</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spacing w:line="360" w:lineRule="auto"/>
              <w:rPr>
                <w:rFonts w:ascii="宋体" w:hAnsi="宋体" w:cs="仿宋"/>
                <w:kern w:val="0"/>
                <w:szCs w:val="36"/>
              </w:rPr>
            </w:pPr>
            <w:r>
              <w:rPr>
                <w:rFonts w:hint="eastAsia" w:ascii="宋体" w:hAnsi="宋体" w:cs="仿宋"/>
                <w:kern w:val="0"/>
                <w:szCs w:val="36"/>
              </w:rPr>
              <w:t>仅适用于非油气</w:t>
            </w:r>
          </w:p>
          <w:p>
            <w:pPr>
              <w:spacing w:line="360" w:lineRule="auto"/>
              <w:rPr>
                <w:rFonts w:ascii="宋体" w:hAnsi="宋体" w:cs="仿宋"/>
                <w:kern w:val="0"/>
                <w:szCs w:val="36"/>
              </w:rPr>
            </w:pPr>
            <w:r>
              <w:rPr>
                <w:rFonts w:hint="eastAsia" w:ascii="宋体" w:hAnsi="宋体" w:cs="仿宋"/>
                <w:kern w:val="0"/>
                <w:szCs w:val="36"/>
              </w:rPr>
              <w:t>按本通知及附件5要求，由省级国土资源主管部门通过系统报送。(国土资源部委托省级审批登记的除外)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219"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s="仿宋"/>
                <w:kern w:val="0"/>
                <w:szCs w:val="36"/>
              </w:rPr>
            </w:pPr>
            <w:r>
              <w:rPr>
                <w:rFonts w:hint="eastAsia" w:ascii="宋体" w:hAnsi="宋体"/>
                <w:color w:val="000000"/>
              </w:rPr>
              <w:t>7</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协议出让申请资料</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szCs w:val="36"/>
              </w:rPr>
            </w:pPr>
            <w:r>
              <w:rPr>
                <w:rFonts w:hint="eastAsia" w:ascii="宋体" w:hAnsi="宋体"/>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1.限于以协议方式出让探矿权的，以合并方式扩大勘查区块范围的不需提交此资料。</w:t>
            </w:r>
          </w:p>
          <w:p>
            <w:pPr>
              <w:widowControl/>
              <w:snapToGrid w:val="0"/>
              <w:spacing w:line="360" w:lineRule="auto"/>
              <w:rPr>
                <w:rFonts w:ascii="宋体" w:hAnsi="宋体" w:cs="仿宋"/>
                <w:kern w:val="0"/>
                <w:szCs w:val="36"/>
              </w:rPr>
            </w:pPr>
            <w:r>
              <w:rPr>
                <w:rFonts w:hint="eastAsia" w:ascii="宋体" w:hAnsi="宋体" w:cs="仿宋"/>
                <w:kern w:val="0"/>
                <w:szCs w:val="36"/>
              </w:rPr>
              <w:t>2.提交协议出让申请，协议出让制度规定的有关政府及部门文件等资料。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406"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jc w:val="center"/>
              <w:textAlignment w:val="center"/>
              <w:rPr>
                <w:rFonts w:ascii="宋体" w:hAnsi="宋体"/>
              </w:rPr>
            </w:pPr>
            <w:r>
              <w:rPr>
                <w:rFonts w:hint="eastAsia" w:ascii="宋体" w:hAnsi="宋体"/>
              </w:rPr>
              <w:t>8</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rPr>
                <w:rFonts w:ascii="宋体" w:hAnsi="宋体" w:cs="仿宋"/>
                <w:kern w:val="0"/>
                <w:szCs w:val="36"/>
              </w:rPr>
            </w:pPr>
            <w:r>
              <w:rPr>
                <w:rFonts w:hint="eastAsia" w:ascii="宋体" w:hAnsi="宋体" w:cs="仿宋"/>
                <w:kern w:val="0"/>
                <w:szCs w:val="36"/>
              </w:rPr>
              <w:t>地质资料汇交凭证</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jc w:val="center"/>
              <w:rPr>
                <w:rFonts w:ascii="宋体" w:hAnsi="宋体"/>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rPr>
                <w:rFonts w:ascii="宋体" w:hAnsi="宋体" w:cs="仿宋"/>
                <w:kern w:val="0"/>
                <w:szCs w:val="36"/>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566"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s="仿宋"/>
                <w:kern w:val="0"/>
                <w:szCs w:val="36"/>
              </w:rPr>
            </w:pPr>
            <w:r>
              <w:rPr>
                <w:rFonts w:hint="eastAsia" w:ascii="宋体" w:hAnsi="宋体"/>
              </w:rPr>
              <w:t>9</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矿业权出让收益（价款）缴纳或有偿处置证明材料（复印件）</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autoSpaceDN w:val="0"/>
              <w:spacing w:line="360" w:lineRule="auto"/>
              <w:jc w:val="left"/>
              <w:textAlignment w:val="center"/>
              <w:rPr>
                <w:rFonts w:ascii="宋体" w:hAnsi="宋体"/>
                <w:szCs w:val="36"/>
              </w:rPr>
            </w:pPr>
            <w:r>
              <w:rPr>
                <w:rFonts w:hint="eastAsia" w:ascii="宋体" w:hAnsi="宋体" w:cs="仿宋"/>
                <w:kern w:val="0"/>
                <w:szCs w:val="36"/>
              </w:rPr>
              <w:t>提供缴款通知书、分期缴款批复或包含矿业权出让收益（价款）缴纳时间、方式的矿业权成交确认书、矿业权出让合同以及矿业权出让收益(价款)缴纳票据和相关凭证等材料。如没有相应材料，应由批准缴款的国土资源主管部门出具书面意见，说明矿业权出让收益（价款）缴纳的具体情况；对已批准将矿业权出让收益（价款）转增为国家基金或国家资本金的，应提供批复文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494"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s="仿宋"/>
                <w:kern w:val="0"/>
                <w:szCs w:val="36"/>
              </w:rPr>
            </w:pPr>
            <w:r>
              <w:rPr>
                <w:rFonts w:hint="eastAsia" w:ascii="宋体" w:hAnsi="宋体"/>
                <w:color w:val="000000"/>
              </w:rPr>
              <w:t>10</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符合国家限制及政策调控申请条件的证明材料</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pacing w:line="360" w:lineRule="auto"/>
              <w:rPr>
                <w:rFonts w:ascii="宋体" w:hAnsi="宋体" w:cs="仿宋"/>
                <w:kern w:val="0"/>
                <w:szCs w:val="36"/>
              </w:rPr>
            </w:pPr>
            <w:r>
              <w:rPr>
                <w:rFonts w:hint="eastAsia" w:ascii="宋体" w:hAnsi="宋体" w:cs="仿宋"/>
                <w:kern w:val="0"/>
                <w:szCs w:val="36"/>
              </w:rPr>
              <w:t>仅适用于非油气</w:t>
            </w:r>
          </w:p>
          <w:p>
            <w:pPr>
              <w:widowControl/>
              <w:spacing w:line="360" w:lineRule="auto"/>
              <w:rPr>
                <w:rFonts w:hint="eastAsia" w:ascii="宋体" w:hAnsi="宋体" w:cs="仿宋"/>
                <w:kern w:val="0"/>
                <w:szCs w:val="36"/>
              </w:rPr>
            </w:pPr>
            <w:r>
              <w:rPr>
                <w:rFonts w:hint="eastAsia" w:ascii="宋体" w:hAnsi="宋体" w:cs="仿宋"/>
                <w:kern w:val="0"/>
                <w:szCs w:val="36"/>
              </w:rPr>
              <w:t>1.新立、扩大勘查区块范围（含合并）申请：仅限于申请国家限制或政策调控矿种的勘查项目</w:t>
            </w:r>
            <w:r>
              <w:rPr>
                <w:rFonts w:hint="eastAsia" w:ascii="宋体" w:hAnsi="宋体"/>
                <w:szCs w:val="36"/>
              </w:rPr>
              <w:t>，</w:t>
            </w:r>
            <w:r>
              <w:rPr>
                <w:rFonts w:hint="eastAsia" w:ascii="宋体" w:hAnsi="宋体" w:cs="仿宋"/>
                <w:kern w:val="0"/>
                <w:szCs w:val="36"/>
              </w:rPr>
              <w:t>以合并方式扩大勘查区块范围的不需提交此资料。</w:t>
            </w:r>
          </w:p>
          <w:p>
            <w:pPr>
              <w:widowControl/>
              <w:spacing w:line="360" w:lineRule="auto"/>
              <w:rPr>
                <w:rFonts w:ascii="宋体" w:hAnsi="宋体" w:cs="仿宋"/>
                <w:kern w:val="0"/>
                <w:szCs w:val="36"/>
              </w:rPr>
            </w:pPr>
            <w:r>
              <w:rPr>
                <w:rFonts w:hint="eastAsia" w:ascii="宋体" w:hAnsi="宋体" w:cs="仿宋"/>
                <w:kern w:val="0"/>
                <w:szCs w:val="36"/>
              </w:rPr>
              <w:t>2.变更勘查主矿种申请：仅限于变更后的矿种为国家限制或政策调控矿种的勘查项目。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1059"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s="仿宋"/>
                <w:kern w:val="0"/>
                <w:szCs w:val="36"/>
              </w:rPr>
            </w:pPr>
            <w:r>
              <w:rPr>
                <w:rFonts w:hint="eastAsia" w:ascii="宋体" w:hAnsi="宋体"/>
                <w:color w:val="000000"/>
              </w:rPr>
              <w:t>11</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kern w:val="0"/>
                <w:szCs w:val="21"/>
              </w:rPr>
              <w:t>经评审备案的矿产资源储量评审意见书</w:t>
            </w:r>
            <w:r>
              <w:rPr>
                <w:rFonts w:hint="eastAsia" w:ascii="宋体" w:hAnsi="宋体" w:cs="仿宋"/>
                <w:kern w:val="0"/>
                <w:szCs w:val="36"/>
              </w:rPr>
              <w:t>（复印件）</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仅限于首次探矿权保留申请。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764"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s="仿宋"/>
                <w:kern w:val="0"/>
                <w:szCs w:val="36"/>
              </w:rPr>
            </w:pPr>
            <w:r>
              <w:rPr>
                <w:rFonts w:hint="eastAsia" w:ascii="宋体" w:hAnsi="宋体"/>
                <w:color w:val="000000"/>
              </w:rPr>
              <w:t>12</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勘查项目完成报告或者终止报告</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rPr>
                <w:rFonts w:ascii="宋体" w:hAnsi="宋体" w:cs="仿宋"/>
                <w:kern w:val="0"/>
                <w:szCs w:val="36"/>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1045"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s="仿宋"/>
                <w:kern w:val="0"/>
                <w:szCs w:val="36"/>
              </w:rPr>
            </w:pPr>
            <w:r>
              <w:rPr>
                <w:rFonts w:hint="eastAsia" w:ascii="宋体" w:hAnsi="宋体"/>
                <w:color w:val="000000"/>
              </w:rPr>
              <w:t>13</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变更探矿权人名称的证明文件（原件或复印件）</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rPr>
                <w:rFonts w:ascii="宋体" w:hAnsi="宋体" w:cs="仿宋"/>
                <w:kern w:val="0"/>
                <w:szCs w:val="36"/>
              </w:rPr>
            </w:pPr>
            <w:r>
              <w:rPr>
                <w:rFonts w:hint="eastAsia" w:ascii="宋体" w:hAnsi="宋体"/>
              </w:rPr>
              <w:t>工商部门出具的变更批准文件或工商变更事项查询单等资料。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888"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s="仿宋"/>
                <w:kern w:val="0"/>
                <w:szCs w:val="36"/>
              </w:rPr>
            </w:pPr>
            <w:r>
              <w:rPr>
                <w:rFonts w:hint="eastAsia" w:ascii="宋体" w:hAnsi="宋体"/>
                <w:color w:val="000000"/>
              </w:rPr>
              <w:t>14</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探矿权转让合同（复印件）</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rPr>
                <w:rFonts w:ascii="宋体" w:hAnsi="宋体" w:cs="仿宋"/>
                <w:kern w:val="0"/>
                <w:szCs w:val="36"/>
              </w:rPr>
            </w:pPr>
          </w:p>
          <w:p>
            <w:pPr>
              <w:widowControl/>
              <w:snapToGrid w:val="0"/>
              <w:spacing w:line="360" w:lineRule="auto"/>
              <w:rPr>
                <w:rFonts w:ascii="宋体" w:hAnsi="宋体" w:cs="仿宋"/>
                <w:kern w:val="0"/>
                <w:szCs w:val="36"/>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335"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olor w:val="000000"/>
              </w:rPr>
            </w:pPr>
            <w:r>
              <w:rPr>
                <w:rFonts w:hint="eastAsia" w:ascii="宋体" w:hAnsi="宋体"/>
                <w:color w:val="000000"/>
              </w:rPr>
              <w:t>15</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经评审备案的普查以上工作程度的地质报告（原件或复印件）</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pacing w:line="360" w:lineRule="auto"/>
              <w:rPr>
                <w:rFonts w:ascii="宋体" w:hAnsi="宋体" w:cs="仿宋"/>
                <w:kern w:val="0"/>
                <w:szCs w:val="36"/>
              </w:rPr>
            </w:pPr>
            <w:r>
              <w:rPr>
                <w:rFonts w:hint="eastAsia" w:ascii="宋体" w:hAnsi="宋体" w:cs="仿宋"/>
                <w:kern w:val="0"/>
                <w:szCs w:val="36"/>
              </w:rPr>
              <w:t>仅适用于非油气</w:t>
            </w:r>
          </w:p>
          <w:p>
            <w:pPr>
              <w:widowControl/>
              <w:snapToGrid w:val="0"/>
              <w:spacing w:line="360" w:lineRule="auto"/>
              <w:rPr>
                <w:rFonts w:ascii="宋体" w:hAnsi="宋体" w:cs="仿宋"/>
                <w:color w:val="FF0000"/>
                <w:kern w:val="0"/>
                <w:szCs w:val="36"/>
              </w:rPr>
            </w:pPr>
            <w:r>
              <w:rPr>
                <w:rFonts w:hint="eastAsia" w:ascii="宋体" w:hAnsi="宋体" w:cs="仿宋"/>
                <w:kern w:val="0"/>
                <w:szCs w:val="36"/>
              </w:rPr>
              <w:t>仅限以申请在先、招标、拍卖、挂牌方式取得的探矿权，设立时间满1年但未满2年的勘查项目。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1062"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rPr>
            </w:pPr>
            <w:r>
              <w:rPr>
                <w:rFonts w:hint="eastAsia" w:ascii="宋体" w:hAnsi="宋体"/>
              </w:rPr>
              <w:t>16</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国务院批准设立石油公司或者同意的批准文件</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autoSpaceDN w:val="0"/>
              <w:spacing w:line="360" w:lineRule="auto"/>
              <w:jc w:val="left"/>
              <w:textAlignment w:val="center"/>
              <w:rPr>
                <w:rFonts w:ascii="宋体" w:hAnsi="宋体" w:cs="仿宋"/>
                <w:kern w:val="0"/>
                <w:szCs w:val="36"/>
              </w:rPr>
            </w:pPr>
            <w:r>
              <w:rPr>
                <w:rFonts w:hint="eastAsia" w:ascii="宋体" w:hAnsi="宋体" w:cs="仿宋"/>
                <w:kern w:val="0"/>
                <w:szCs w:val="36"/>
              </w:rPr>
              <w:t>仅适用于油气</w:t>
            </w:r>
          </w:p>
          <w:p>
            <w:pPr>
              <w:widowControl/>
              <w:snapToGrid w:val="0"/>
              <w:spacing w:line="360" w:lineRule="auto"/>
              <w:rPr>
                <w:rFonts w:ascii="宋体" w:hAnsi="宋体" w:cs="仿宋"/>
                <w:kern w:val="0"/>
                <w:szCs w:val="36"/>
              </w:rPr>
            </w:pPr>
            <w:r>
              <w:rPr>
                <w:rFonts w:hint="eastAsia" w:ascii="宋体" w:hAnsi="宋体" w:cs="仿宋"/>
                <w:kern w:val="0"/>
                <w:szCs w:val="36"/>
              </w:rPr>
              <w:t>转让申请：由受让人提供。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891"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s="仿宋"/>
                <w:kern w:val="0"/>
                <w:szCs w:val="36"/>
              </w:rPr>
            </w:pPr>
            <w:r>
              <w:rPr>
                <w:rFonts w:hint="eastAsia" w:ascii="宋体" w:hAnsi="宋体"/>
              </w:rPr>
              <w:t>17</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对外合作合同副本等有关批准文件</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仅适用于油气</w:t>
            </w:r>
          </w:p>
          <w:p>
            <w:pPr>
              <w:widowControl/>
              <w:snapToGrid w:val="0"/>
              <w:spacing w:line="360" w:lineRule="auto"/>
              <w:rPr>
                <w:rFonts w:ascii="宋体" w:hAnsi="宋体" w:cs="仿宋"/>
                <w:kern w:val="0"/>
                <w:szCs w:val="36"/>
              </w:rPr>
            </w:pPr>
            <w:r>
              <w:rPr>
                <w:rFonts w:hint="eastAsia" w:ascii="宋体" w:hAnsi="宋体" w:cs="仿宋"/>
                <w:kern w:val="0"/>
                <w:szCs w:val="36"/>
              </w:rPr>
              <w:t>签订对外合同后即备案。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982" w:hRule="atLeast"/>
          <w:jc w:val="center"/>
        </w:trPr>
        <w:tc>
          <w:tcPr>
            <w:tcW w:w="436" w:type="dxa"/>
            <w:tcBorders>
              <w:top w:val="single" w:color="auto" w:sz="2" w:space="0"/>
              <w:left w:val="single" w:color="auto" w:sz="2" w:space="0"/>
              <w:bottom w:val="single" w:color="auto" w:sz="2" w:space="0"/>
              <w:right w:val="single" w:color="auto" w:sz="2" w:space="0"/>
            </w:tcBorders>
            <w:noWrap w:val="0"/>
            <w:vAlign w:val="center"/>
          </w:tcPr>
          <w:p>
            <w:pPr>
              <w:autoSpaceDN w:val="0"/>
              <w:spacing w:line="360" w:lineRule="auto"/>
              <w:jc w:val="center"/>
              <w:textAlignment w:val="center"/>
              <w:rPr>
                <w:rFonts w:ascii="宋体" w:hAnsi="宋体" w:cs="仿宋"/>
                <w:kern w:val="0"/>
                <w:szCs w:val="36"/>
              </w:rPr>
            </w:pPr>
            <w:r>
              <w:rPr>
                <w:rFonts w:hint="eastAsia" w:ascii="宋体" w:hAnsi="宋体"/>
              </w:rPr>
              <w:t>18</w:t>
            </w:r>
          </w:p>
        </w:tc>
        <w:tc>
          <w:tcPr>
            <w:tcW w:w="2060" w:type="dxa"/>
            <w:tcBorders>
              <w:top w:val="single" w:color="auto" w:sz="2" w:space="0"/>
              <w:left w:val="single" w:color="auto" w:sz="2" w:space="0"/>
              <w:bottom w:val="single" w:color="auto" w:sz="2" w:space="0"/>
              <w:right w:val="single" w:color="auto" w:sz="2" w:space="0"/>
            </w:tcBorders>
            <w:noWrap w:val="0"/>
            <w:vAlign w:val="center"/>
          </w:tcPr>
          <w:p>
            <w:pPr>
              <w:widowControl/>
              <w:snapToGrid w:val="0"/>
              <w:spacing w:line="360" w:lineRule="auto"/>
              <w:rPr>
                <w:rFonts w:ascii="宋体" w:hAnsi="宋体" w:cs="仿宋"/>
                <w:kern w:val="0"/>
                <w:szCs w:val="36"/>
              </w:rPr>
            </w:pPr>
            <w:r>
              <w:rPr>
                <w:rFonts w:hint="eastAsia" w:ascii="宋体" w:hAnsi="宋体" w:cs="仿宋"/>
                <w:kern w:val="0"/>
                <w:szCs w:val="36"/>
              </w:rPr>
              <w:t>煤炭矿业权许可证、煤层气与煤炭范围关系图</w:t>
            </w:r>
          </w:p>
        </w:tc>
        <w:tc>
          <w:tcPr>
            <w:tcW w:w="382" w:type="dxa"/>
            <w:tcBorders>
              <w:top w:val="single" w:color="auto" w:sz="2" w:space="0"/>
              <w:left w:val="single" w:color="auto" w:sz="2" w:space="0"/>
              <w:bottom w:val="single" w:color="auto" w:sz="2" w:space="0"/>
              <w:right w:val="single" w:color="auto" w:sz="2" w:space="0"/>
            </w:tcBorders>
            <w:noWrap w:val="0"/>
            <w:vAlign w:val="center"/>
          </w:tcPr>
          <w:p>
            <w:pPr>
              <w:jc w:val="center"/>
              <w:rPr>
                <w:rFonts w:ascii="宋体" w:hAnsi="宋体" w:cs="仿宋"/>
                <w:kern w:val="0"/>
                <w:szCs w:val="36"/>
              </w:rPr>
            </w:pPr>
            <w:r>
              <w:rPr>
                <w:rFonts w:hint="eastAsia" w:ascii="宋体" w:hAnsi="宋体" w:cs="仿宋"/>
                <w:kern w:val="0"/>
                <w:szCs w:val="36"/>
              </w:rPr>
              <w:t>▲</w:t>
            </w:r>
          </w:p>
        </w:tc>
        <w:tc>
          <w:tcPr>
            <w:tcW w:w="358" w:type="dxa"/>
            <w:tcBorders>
              <w:top w:val="single" w:color="auto" w:sz="2" w:space="0"/>
              <w:left w:val="single" w:color="auto" w:sz="2" w:space="0"/>
              <w:bottom w:val="single" w:color="auto" w:sz="2" w:space="0"/>
              <w:right w:val="single" w:color="auto" w:sz="2" w:space="0"/>
            </w:tcBorders>
            <w:noWrap w:val="0"/>
            <w:vAlign w:val="center"/>
          </w:tcPr>
          <w:p>
            <w:pPr>
              <w:jc w:val="center"/>
              <w:rPr>
                <w:rFonts w:ascii="宋体" w:hAnsi="宋体" w:cs="仿宋"/>
                <w:kern w:val="0"/>
                <w:szCs w:val="36"/>
              </w:rPr>
            </w:pPr>
            <w:r>
              <w:rPr>
                <w:rFonts w:hint="eastAsia" w:ascii="宋体" w:hAnsi="宋体" w:cs="仿宋"/>
                <w:kern w:val="0"/>
                <w:szCs w:val="36"/>
              </w:rPr>
              <w:t>—</w:t>
            </w:r>
          </w:p>
        </w:tc>
        <w:tc>
          <w:tcPr>
            <w:tcW w:w="382" w:type="dxa"/>
            <w:tcBorders>
              <w:top w:val="single" w:color="auto" w:sz="2" w:space="0"/>
              <w:left w:val="single" w:color="auto" w:sz="2" w:space="0"/>
              <w:bottom w:val="single" w:color="auto" w:sz="2" w:space="0"/>
              <w:right w:val="single" w:color="auto" w:sz="2" w:space="0"/>
            </w:tcBorders>
            <w:noWrap w:val="0"/>
            <w:vAlign w:val="center"/>
          </w:tcPr>
          <w:p>
            <w:pPr>
              <w:jc w:val="center"/>
              <w:rPr>
                <w:rFonts w:ascii="宋体" w:hAnsi="宋体" w:cs="仿宋"/>
                <w:kern w:val="0"/>
                <w:szCs w:val="36"/>
              </w:rPr>
            </w:pPr>
            <w:r>
              <w:rPr>
                <w:rFonts w:hint="eastAsia" w:ascii="宋体" w:hAnsi="宋体" w:cs="仿宋"/>
                <w:kern w:val="0"/>
                <w:szCs w:val="36"/>
              </w:rPr>
              <w:t>—</w:t>
            </w:r>
          </w:p>
        </w:tc>
        <w:tc>
          <w:tcPr>
            <w:tcW w:w="392" w:type="dxa"/>
            <w:tcBorders>
              <w:top w:val="single" w:color="auto" w:sz="2" w:space="0"/>
              <w:left w:val="single" w:color="auto" w:sz="2" w:space="0"/>
              <w:bottom w:val="single" w:color="auto" w:sz="2" w:space="0"/>
              <w:right w:val="single" w:color="auto" w:sz="2" w:space="0"/>
            </w:tcBorders>
            <w:noWrap w:val="0"/>
            <w:vAlign w:val="center"/>
          </w:tcPr>
          <w:p>
            <w:pPr>
              <w:jc w:val="center"/>
              <w:rPr>
                <w:rFonts w:ascii="宋体" w:hAnsi="宋体" w:cs="仿宋"/>
                <w:kern w:val="0"/>
                <w:szCs w:val="36"/>
              </w:rPr>
            </w:pPr>
            <w:r>
              <w:rPr>
                <w:rFonts w:hint="eastAsia" w:ascii="宋体" w:hAnsi="宋体" w:cs="仿宋"/>
                <w:kern w:val="0"/>
                <w:szCs w:val="36"/>
              </w:rPr>
              <w:t>—</w:t>
            </w:r>
          </w:p>
        </w:tc>
        <w:tc>
          <w:tcPr>
            <w:tcW w:w="434" w:type="dxa"/>
            <w:tcBorders>
              <w:top w:val="single" w:color="auto" w:sz="2" w:space="0"/>
              <w:left w:val="single" w:color="auto" w:sz="2" w:space="0"/>
              <w:bottom w:val="single" w:color="auto" w:sz="2" w:space="0"/>
              <w:right w:val="single" w:color="auto" w:sz="2" w:space="0"/>
            </w:tcBorders>
            <w:noWrap w:val="0"/>
            <w:vAlign w:val="center"/>
          </w:tcPr>
          <w:p>
            <w:pPr>
              <w:jc w:val="center"/>
              <w:rPr>
                <w:rFonts w:ascii="宋体" w:hAnsi="宋体" w:cs="仿宋"/>
                <w:kern w:val="0"/>
                <w:szCs w:val="36"/>
              </w:rPr>
            </w:pPr>
            <w:r>
              <w:rPr>
                <w:rFonts w:hint="eastAsia" w:ascii="宋体" w:hAnsi="宋体" w:cs="仿宋"/>
                <w:kern w:val="0"/>
                <w:szCs w:val="36"/>
              </w:rPr>
              <w:t>—</w:t>
            </w:r>
          </w:p>
        </w:tc>
        <w:tc>
          <w:tcPr>
            <w:tcW w:w="821"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jc w:val="center"/>
              <w:rPr>
                <w:rFonts w:ascii="宋体" w:hAnsi="宋体" w:cs="仿宋"/>
                <w:kern w:val="0"/>
                <w:szCs w:val="36"/>
              </w:rPr>
            </w:pPr>
            <w:r>
              <w:rPr>
                <w:rFonts w:hint="eastAsia" w:ascii="宋体" w:hAnsi="宋体" w:cs="仿宋"/>
                <w:kern w:val="0"/>
                <w:szCs w:val="36"/>
              </w:rPr>
              <w:t>—</w:t>
            </w:r>
          </w:p>
        </w:tc>
        <w:tc>
          <w:tcPr>
            <w:tcW w:w="850"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jc w:val="center"/>
              <w:rPr>
                <w:rFonts w:ascii="宋体" w:hAnsi="宋体" w:cs="仿宋"/>
                <w:kern w:val="0"/>
                <w:szCs w:val="36"/>
              </w:rPr>
            </w:pPr>
            <w:r>
              <w:rPr>
                <w:rFonts w:hint="eastAsia" w:ascii="宋体" w:hAnsi="宋体" w:cs="仿宋"/>
                <w:kern w:val="0"/>
                <w:szCs w:val="36"/>
              </w:rPr>
              <w:t>—</w:t>
            </w:r>
          </w:p>
        </w:tc>
        <w:tc>
          <w:tcPr>
            <w:tcW w:w="56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jc w:val="center"/>
              <w:rPr>
                <w:rFonts w:ascii="宋体" w:hAnsi="宋体" w:cs="仿宋"/>
                <w:kern w:val="0"/>
                <w:szCs w:val="36"/>
              </w:rPr>
            </w:pPr>
            <w:r>
              <w:rPr>
                <w:rFonts w:hint="eastAsia" w:ascii="宋体" w:hAnsi="宋体" w:cs="仿宋"/>
                <w:kern w:val="0"/>
                <w:szCs w:val="36"/>
              </w:rPr>
              <w:t>—</w:t>
            </w:r>
          </w:p>
        </w:tc>
        <w:tc>
          <w:tcPr>
            <w:tcW w:w="709"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jc w:val="center"/>
              <w:rPr>
                <w:rFonts w:ascii="宋体" w:hAnsi="宋体" w:cs="仿宋"/>
                <w:kern w:val="0"/>
                <w:szCs w:val="36"/>
              </w:rPr>
            </w:pPr>
            <w:r>
              <w:rPr>
                <w:rFonts w:hint="eastAsia" w:ascii="宋体" w:hAnsi="宋体" w:cs="仿宋"/>
                <w:kern w:val="0"/>
                <w:szCs w:val="36"/>
              </w:rPr>
              <w:t>—</w:t>
            </w:r>
          </w:p>
        </w:tc>
        <w:tc>
          <w:tcPr>
            <w:tcW w:w="425"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jc w:val="center"/>
              <w:rPr>
                <w:rFonts w:ascii="宋体" w:hAnsi="宋体" w:cs="仿宋"/>
                <w:kern w:val="0"/>
                <w:szCs w:val="36"/>
              </w:rPr>
            </w:pPr>
            <w:r>
              <w:rPr>
                <w:rFonts w:hint="eastAsia" w:ascii="宋体" w:hAnsi="宋体" w:cs="仿宋"/>
                <w:kern w:val="0"/>
                <w:szCs w:val="36"/>
              </w:rPr>
              <w:t>—</w:t>
            </w:r>
          </w:p>
        </w:tc>
        <w:tc>
          <w:tcPr>
            <w:tcW w:w="6137" w:type="dxa"/>
            <w:tcBorders>
              <w:top w:val="single" w:color="auto" w:sz="2" w:space="0"/>
              <w:left w:val="single" w:color="auto" w:sz="2" w:space="0"/>
              <w:bottom w:val="single" w:color="auto" w:sz="2" w:space="0"/>
              <w:right w:val="single" w:color="auto" w:sz="2" w:space="0"/>
            </w:tcBorders>
            <w:noWrap w:val="0"/>
            <w:tcMar>
              <w:top w:w="0" w:type="dxa"/>
              <w:left w:w="45" w:type="dxa"/>
              <w:bottom w:w="0" w:type="dxa"/>
              <w:right w:w="45" w:type="dxa"/>
            </w:tcMar>
            <w:vAlign w:val="center"/>
          </w:tcPr>
          <w:p>
            <w:pPr>
              <w:widowControl/>
              <w:snapToGrid w:val="0"/>
              <w:spacing w:line="360" w:lineRule="auto"/>
              <w:rPr>
                <w:rFonts w:ascii="宋体" w:hAnsi="宋体"/>
              </w:rPr>
            </w:pPr>
            <w:r>
              <w:rPr>
                <w:rFonts w:hint="eastAsia" w:ascii="宋体" w:hAnsi="宋体"/>
              </w:rPr>
              <w:t>仅适用于油气</w:t>
            </w:r>
          </w:p>
          <w:p>
            <w:pPr>
              <w:widowControl/>
              <w:snapToGrid w:val="0"/>
              <w:spacing w:line="360" w:lineRule="auto"/>
              <w:rPr>
                <w:rFonts w:ascii="宋体" w:hAnsi="宋体" w:cs="仿宋"/>
                <w:kern w:val="0"/>
                <w:szCs w:val="36"/>
              </w:rPr>
            </w:pPr>
            <w:r>
              <w:rPr>
                <w:rFonts w:hint="eastAsia" w:ascii="宋体" w:hAnsi="宋体"/>
              </w:rPr>
              <w:t>适用于在自有煤炭矿业权内补办煤层气矿业权项目。</w:t>
            </w:r>
          </w:p>
        </w:tc>
      </w:tr>
    </w:tbl>
    <w:p>
      <w:pPr>
        <w:tabs>
          <w:tab w:val="right" w:pos="8307"/>
        </w:tabs>
        <w:snapToGrid w:val="0"/>
        <w:spacing w:line="360" w:lineRule="auto"/>
        <w:ind w:left="-420" w:leftChars="-200" w:firstLine="480" w:firstLineChars="229"/>
        <w:jc w:val="left"/>
        <w:rPr>
          <w:rFonts w:ascii="仿宋_GB2312" w:eastAsia="仿宋_GB2312"/>
          <w:szCs w:val="36"/>
        </w:rPr>
      </w:pPr>
      <w:r>
        <w:rPr>
          <w:rFonts w:hint="eastAsia" w:ascii="仿宋_GB2312" w:eastAsia="仿宋_GB2312"/>
          <w:szCs w:val="36"/>
        </w:rPr>
        <w:t>注：1.表中标“</w:t>
      </w:r>
      <w:r>
        <w:rPr>
          <w:rFonts w:hint="eastAsia" w:ascii="仿宋_GB2312" w:hAnsi="宋体" w:eastAsia="仿宋_GB2312" w:cs="仿宋"/>
          <w:kern w:val="0"/>
          <w:szCs w:val="36"/>
        </w:rPr>
        <w:t>▲</w:t>
      </w:r>
      <w:r>
        <w:rPr>
          <w:rFonts w:hint="eastAsia" w:ascii="仿宋_GB2312" w:eastAsia="仿宋_GB2312"/>
          <w:szCs w:val="36"/>
        </w:rPr>
        <w:t>”为必须提交的资料（“要求”栏中有特殊规定的，从其规定），标“</w:t>
      </w:r>
      <w:r>
        <w:rPr>
          <w:rFonts w:hint="eastAsia" w:ascii="宋体" w:hAnsi="宋体" w:cs="仿宋"/>
          <w:kern w:val="0"/>
          <w:szCs w:val="36"/>
        </w:rPr>
        <w:t>—</w:t>
      </w:r>
      <w:r>
        <w:rPr>
          <w:rFonts w:hint="eastAsia" w:ascii="仿宋_GB2312" w:eastAsia="仿宋_GB2312"/>
          <w:szCs w:val="36"/>
        </w:rPr>
        <w:t>”为无需提交的资料。</w:t>
      </w:r>
    </w:p>
    <w:p>
      <w:pPr>
        <w:spacing w:line="360" w:lineRule="auto"/>
        <w:rPr>
          <w:rFonts w:hint="eastAsia" w:ascii="仿宋_GB2312" w:hAnsi="宋体" w:eastAsia="仿宋_GB2312" w:cs="仿宋"/>
          <w:kern w:val="0"/>
          <w:szCs w:val="36"/>
        </w:rPr>
      </w:pPr>
      <w:r>
        <w:rPr>
          <w:rFonts w:hint="eastAsia" w:ascii="仿宋_GB2312" w:eastAsia="仿宋_GB2312"/>
          <w:szCs w:val="36"/>
        </w:rPr>
        <w:t xml:space="preserve">     2.申请人需提交</w:t>
      </w:r>
      <w:r>
        <w:rPr>
          <w:rFonts w:hint="eastAsia" w:ascii="仿宋_GB2312" w:hAnsi="宋体" w:eastAsia="仿宋_GB2312" w:cs="仿宋"/>
          <w:kern w:val="0"/>
          <w:szCs w:val="36"/>
        </w:rPr>
        <w:t>纸质文档和电子文档各一份，且内容相互一致。</w:t>
      </w:r>
    </w:p>
    <w:p>
      <w:pPr>
        <w:spacing w:line="360" w:lineRule="auto"/>
        <w:rPr>
          <w:rFonts w:hint="eastAsia" w:ascii="仿宋_GB2312" w:hAnsi="宋体" w:eastAsia="仿宋_GB2312" w:cs="仿宋"/>
          <w:kern w:val="0"/>
          <w:szCs w:val="36"/>
        </w:rPr>
      </w:pPr>
      <w:r>
        <w:rPr>
          <w:rFonts w:hint="eastAsia" w:ascii="仿宋_GB2312" w:hAnsi="宋体" w:eastAsia="仿宋_GB2312" w:cs="仿宋"/>
          <w:kern w:val="0"/>
          <w:szCs w:val="36"/>
        </w:rPr>
        <w:t xml:space="preserve">     3.</w:t>
      </w:r>
      <w:r>
        <w:rPr>
          <w:rFonts w:hint="eastAsia" w:ascii="仿宋_GB2312" w:eastAsia="仿宋_GB2312"/>
          <w:szCs w:val="36"/>
        </w:rPr>
        <w:t>除特殊要求外，纸质文档都须提交原件。复印件若为多页，需在首页、骑缝</w:t>
      </w:r>
      <w:r>
        <w:rPr>
          <w:rFonts w:hint="eastAsia" w:ascii="仿宋_GB2312" w:hAnsi="宋体" w:eastAsia="仿宋_GB2312" w:cs="仿宋"/>
          <w:kern w:val="0"/>
          <w:szCs w:val="36"/>
        </w:rPr>
        <w:t>加盖申请人印章；若为单页，需在页面加盖申请人印章。</w:t>
      </w:r>
    </w:p>
    <w:p>
      <w:pPr>
        <w:spacing w:line="360" w:lineRule="auto"/>
        <w:rPr>
          <w:rFonts w:hint="eastAsia"/>
        </w:rPr>
      </w:pPr>
      <w:r>
        <w:rPr>
          <w:rFonts w:hint="eastAsia" w:ascii="仿宋_GB2312" w:hAnsi="宋体" w:eastAsia="仿宋_GB2312" w:cs="仿宋"/>
          <w:kern w:val="0"/>
          <w:szCs w:val="36"/>
        </w:rPr>
        <w:t xml:space="preserve">     4.凡涉及申请人盖章，必须与矿业权人名称一致。</w:t>
      </w: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widowControl/>
        <w:outlineLvl w:val="0"/>
        <w:rPr>
          <w:rFonts w:hint="eastAsia" w:ascii="宋体" w:hAnsi="宋体" w:cs="宋体"/>
          <w:b/>
          <w:bCs/>
          <w:sz w:val="32"/>
          <w:szCs w:val="32"/>
        </w:rPr>
      </w:pPr>
      <w:r>
        <w:rPr>
          <w:rFonts w:hint="eastAsia" w:ascii="宋体" w:hAnsi="宋体" w:cs="宋体"/>
          <w:b/>
          <w:bCs/>
          <w:sz w:val="32"/>
          <w:szCs w:val="32"/>
        </w:rPr>
        <w:t>附件2</w:t>
      </w:r>
    </w:p>
    <w:p>
      <w:pPr>
        <w:widowControl/>
        <w:jc w:val="center"/>
      </w:pPr>
      <w:r>
        <w:rPr>
          <w:rFonts w:hint="eastAsia" w:ascii="宋体" w:hAnsi="宋体" w:cs="宋体"/>
          <w:b/>
          <w:bCs/>
          <w:sz w:val="32"/>
          <w:szCs w:val="32"/>
        </w:rPr>
        <w:t>采矿权申请资料清单及要求</w:t>
      </w:r>
    </w:p>
    <w:tbl>
      <w:tblPr>
        <w:tblStyle w:val="7"/>
        <w:tblW w:w="0" w:type="auto"/>
        <w:jc w:val="center"/>
        <w:tblLayout w:type="fixed"/>
        <w:tblCellMar>
          <w:top w:w="0" w:type="dxa"/>
          <w:left w:w="108" w:type="dxa"/>
          <w:bottom w:w="0" w:type="dxa"/>
          <w:right w:w="108" w:type="dxa"/>
        </w:tblCellMar>
      </w:tblPr>
      <w:tblGrid>
        <w:gridCol w:w="472"/>
        <w:gridCol w:w="1595"/>
        <w:gridCol w:w="667"/>
        <w:gridCol w:w="473"/>
        <w:gridCol w:w="444"/>
        <w:gridCol w:w="490"/>
        <w:gridCol w:w="743"/>
        <w:gridCol w:w="735"/>
        <w:gridCol w:w="1050"/>
        <w:gridCol w:w="735"/>
        <w:gridCol w:w="525"/>
        <w:gridCol w:w="6181"/>
      </w:tblGrid>
      <w:tr>
        <w:tblPrEx>
          <w:tblCellMar>
            <w:top w:w="0" w:type="dxa"/>
            <w:left w:w="108" w:type="dxa"/>
            <w:bottom w:w="0" w:type="dxa"/>
            <w:right w:w="108" w:type="dxa"/>
          </w:tblCellMar>
        </w:tblPrEx>
        <w:trPr>
          <w:trHeight w:val="228" w:hRule="atLeast"/>
          <w:tblHeader/>
          <w:jc w:val="center"/>
        </w:trPr>
        <w:tc>
          <w:tcPr>
            <w:tcW w:w="472" w:type="dxa"/>
            <w:vMerge w:val="restart"/>
            <w:tcBorders>
              <w:top w:val="single" w:color="000000" w:sz="2" w:space="0"/>
              <w:left w:val="single" w:color="000000" w:sz="2" w:space="0"/>
              <w:bottom w:val="single" w:color="000000" w:sz="4" w:space="0"/>
              <w:right w:val="single" w:color="000000" w:sz="4" w:space="0"/>
            </w:tcBorders>
            <w:noWrap w:val="0"/>
            <w:vAlign w:val="center"/>
          </w:tcPr>
          <w:p>
            <w:pPr>
              <w:autoSpaceDN w:val="0"/>
              <w:jc w:val="center"/>
              <w:textAlignment w:val="center"/>
              <w:rPr>
                <w:rFonts w:ascii="宋体" w:hAnsi="宋体"/>
                <w:b/>
              </w:rPr>
            </w:pPr>
            <w:r>
              <w:rPr>
                <w:rFonts w:ascii="宋体" w:hAnsi="宋体"/>
                <w:b/>
              </w:rPr>
              <w:t>序号</w:t>
            </w:r>
          </w:p>
        </w:tc>
        <w:tc>
          <w:tcPr>
            <w:tcW w:w="1595" w:type="dxa"/>
            <w:vMerge w:val="restart"/>
            <w:tcBorders>
              <w:top w:val="single" w:color="000000" w:sz="2" w:space="0"/>
              <w:left w:val="single" w:color="000000" w:sz="2" w:space="0"/>
              <w:bottom w:val="single" w:color="000000" w:sz="4" w:space="0"/>
              <w:right w:val="single" w:color="000000" w:sz="4" w:space="0"/>
            </w:tcBorders>
            <w:noWrap w:val="0"/>
            <w:vAlign w:val="center"/>
          </w:tcPr>
          <w:p>
            <w:pPr>
              <w:autoSpaceDN w:val="0"/>
              <w:jc w:val="center"/>
              <w:textAlignment w:val="center"/>
              <w:rPr>
                <w:rFonts w:ascii="宋体" w:hAnsi="宋体"/>
                <w:b/>
              </w:rPr>
            </w:pPr>
            <w:r>
              <w:rPr>
                <w:rFonts w:hint="eastAsia" w:ascii="宋体" w:hAnsi="宋体" w:cs="仿宋"/>
                <w:b/>
                <w:bCs/>
                <w:kern w:val="0"/>
                <w:szCs w:val="21"/>
              </w:rPr>
              <w:t>材料</w:t>
            </w:r>
            <w:r>
              <w:rPr>
                <w:rFonts w:ascii="宋体" w:hAnsi="宋体"/>
                <w:b/>
              </w:rPr>
              <w:t>名称</w:t>
            </w:r>
          </w:p>
        </w:tc>
        <w:tc>
          <w:tcPr>
            <w:tcW w:w="667" w:type="dxa"/>
            <w:vMerge w:val="restart"/>
            <w:tcBorders>
              <w:top w:val="single" w:color="000000" w:sz="2" w:space="0"/>
              <w:left w:val="single" w:color="000000" w:sz="2" w:space="0"/>
              <w:bottom w:val="single" w:color="000000" w:sz="4" w:space="0"/>
              <w:right w:val="single" w:color="000000" w:sz="4" w:space="0"/>
            </w:tcBorders>
            <w:noWrap w:val="0"/>
            <w:vAlign w:val="center"/>
          </w:tcPr>
          <w:p>
            <w:pPr>
              <w:autoSpaceDN w:val="0"/>
              <w:jc w:val="center"/>
              <w:textAlignment w:val="center"/>
              <w:rPr>
                <w:rFonts w:ascii="宋体" w:hAnsi="宋体"/>
                <w:b/>
              </w:rPr>
            </w:pPr>
            <w:r>
              <w:rPr>
                <w:rFonts w:ascii="宋体" w:hAnsi="宋体"/>
                <w:b/>
              </w:rPr>
              <w:t>划定矿区范围</w:t>
            </w:r>
          </w:p>
        </w:tc>
        <w:tc>
          <w:tcPr>
            <w:tcW w:w="473" w:type="dxa"/>
            <w:vMerge w:val="restart"/>
            <w:tcBorders>
              <w:top w:val="single" w:color="000000" w:sz="2" w:space="0"/>
              <w:left w:val="single" w:color="000000" w:sz="2" w:space="0"/>
              <w:bottom w:val="single" w:color="000000" w:sz="4" w:space="0"/>
              <w:right w:val="single" w:color="000000" w:sz="4" w:space="0"/>
            </w:tcBorders>
            <w:noWrap w:val="0"/>
            <w:vAlign w:val="center"/>
          </w:tcPr>
          <w:p>
            <w:pPr>
              <w:autoSpaceDN w:val="0"/>
              <w:jc w:val="center"/>
              <w:textAlignment w:val="center"/>
              <w:rPr>
                <w:rFonts w:ascii="宋体" w:hAnsi="宋体"/>
                <w:b/>
              </w:rPr>
            </w:pPr>
            <w:r>
              <w:rPr>
                <w:rFonts w:ascii="宋体" w:hAnsi="宋体"/>
                <w:b/>
              </w:rPr>
              <w:t>新</w:t>
            </w:r>
            <w:r>
              <w:rPr>
                <w:rFonts w:hint="eastAsia" w:ascii="宋体" w:hAnsi="宋体"/>
                <w:b/>
              </w:rPr>
              <w:t>立</w:t>
            </w:r>
          </w:p>
        </w:tc>
        <w:tc>
          <w:tcPr>
            <w:tcW w:w="444" w:type="dxa"/>
            <w:vMerge w:val="restart"/>
            <w:tcBorders>
              <w:top w:val="single" w:color="000000" w:sz="2" w:space="0"/>
              <w:left w:val="single" w:color="000000" w:sz="2" w:space="0"/>
              <w:bottom w:val="single" w:color="000000" w:sz="4" w:space="0"/>
              <w:right w:val="single" w:color="000000" w:sz="4" w:space="0"/>
            </w:tcBorders>
            <w:noWrap w:val="0"/>
            <w:vAlign w:val="center"/>
          </w:tcPr>
          <w:p>
            <w:pPr>
              <w:autoSpaceDN w:val="0"/>
              <w:jc w:val="center"/>
              <w:textAlignment w:val="center"/>
              <w:rPr>
                <w:rFonts w:ascii="宋体" w:hAnsi="宋体"/>
                <w:b/>
              </w:rPr>
            </w:pPr>
            <w:r>
              <w:rPr>
                <w:rFonts w:ascii="宋体" w:hAnsi="宋体"/>
                <w:b/>
              </w:rPr>
              <w:t>延续</w:t>
            </w:r>
          </w:p>
        </w:tc>
        <w:tc>
          <w:tcPr>
            <w:tcW w:w="490" w:type="dxa"/>
            <w:vMerge w:val="restart"/>
            <w:tcBorders>
              <w:top w:val="single" w:color="000000" w:sz="2" w:space="0"/>
              <w:left w:val="single" w:color="000000" w:sz="2" w:space="0"/>
              <w:bottom w:val="single" w:color="000000" w:sz="4" w:space="0"/>
              <w:right w:val="single" w:color="000000" w:sz="4" w:space="0"/>
            </w:tcBorders>
            <w:noWrap w:val="0"/>
            <w:vAlign w:val="center"/>
          </w:tcPr>
          <w:p>
            <w:pPr>
              <w:autoSpaceDN w:val="0"/>
              <w:jc w:val="center"/>
              <w:textAlignment w:val="center"/>
              <w:rPr>
                <w:rFonts w:ascii="宋体" w:hAnsi="宋体"/>
                <w:b/>
              </w:rPr>
            </w:pPr>
            <w:r>
              <w:rPr>
                <w:rFonts w:ascii="宋体" w:hAnsi="宋体"/>
                <w:b/>
              </w:rPr>
              <w:t>注销</w:t>
            </w:r>
          </w:p>
        </w:tc>
        <w:tc>
          <w:tcPr>
            <w:tcW w:w="3788" w:type="dxa"/>
            <w:gridSpan w:val="5"/>
            <w:tcBorders>
              <w:top w:val="single" w:color="000000" w:sz="2" w:space="0"/>
              <w:left w:val="single" w:color="000000" w:sz="2" w:space="0"/>
              <w:bottom w:val="single" w:color="000000" w:sz="4" w:space="0"/>
              <w:right w:val="single" w:color="000000" w:sz="4" w:space="0"/>
            </w:tcBorders>
            <w:noWrap w:val="0"/>
            <w:vAlign w:val="center"/>
          </w:tcPr>
          <w:p>
            <w:pPr>
              <w:autoSpaceDN w:val="0"/>
              <w:jc w:val="center"/>
              <w:textAlignment w:val="center"/>
              <w:rPr>
                <w:rFonts w:ascii="宋体" w:hAnsi="宋体"/>
                <w:b/>
              </w:rPr>
            </w:pPr>
            <w:r>
              <w:rPr>
                <w:rFonts w:ascii="宋体" w:hAnsi="宋体"/>
                <w:b/>
              </w:rPr>
              <w:t>变更</w:t>
            </w:r>
          </w:p>
        </w:tc>
        <w:tc>
          <w:tcPr>
            <w:tcW w:w="6181" w:type="dxa"/>
            <w:vMerge w:val="restart"/>
            <w:tcBorders>
              <w:top w:val="single" w:color="000000" w:sz="2" w:space="0"/>
              <w:left w:val="single" w:color="000000" w:sz="2" w:space="0"/>
              <w:right w:val="single" w:color="000000" w:sz="4" w:space="0"/>
            </w:tcBorders>
            <w:noWrap w:val="0"/>
            <w:vAlign w:val="center"/>
          </w:tcPr>
          <w:p>
            <w:pPr>
              <w:autoSpaceDN w:val="0"/>
              <w:jc w:val="center"/>
              <w:textAlignment w:val="center"/>
              <w:rPr>
                <w:rFonts w:ascii="宋体" w:hAnsi="宋体"/>
                <w:b/>
              </w:rPr>
            </w:pPr>
            <w:r>
              <w:rPr>
                <w:rFonts w:ascii="宋体" w:hAnsi="宋体"/>
                <w:b/>
              </w:rPr>
              <w:t>要求</w:t>
            </w:r>
          </w:p>
        </w:tc>
      </w:tr>
      <w:tr>
        <w:tblPrEx>
          <w:tblCellMar>
            <w:top w:w="0" w:type="dxa"/>
            <w:left w:w="108" w:type="dxa"/>
            <w:bottom w:w="0" w:type="dxa"/>
            <w:right w:w="108" w:type="dxa"/>
          </w:tblCellMar>
        </w:tblPrEx>
        <w:trPr>
          <w:trHeight w:val="1152" w:hRule="atLeast"/>
          <w:tblHeader/>
          <w:jc w:val="center"/>
        </w:trPr>
        <w:tc>
          <w:tcPr>
            <w:tcW w:w="472" w:type="dxa"/>
            <w:vMerge w:val="continue"/>
            <w:tcBorders>
              <w:top w:val="single" w:color="000000" w:sz="2" w:space="0"/>
              <w:left w:val="single" w:color="000000" w:sz="2" w:space="0"/>
              <w:bottom w:val="single" w:color="000000" w:sz="4" w:space="0"/>
              <w:right w:val="single" w:color="000000" w:sz="4" w:space="0"/>
            </w:tcBorders>
            <w:noWrap w:val="0"/>
            <w:vAlign w:val="center"/>
          </w:tcPr>
          <w:p/>
        </w:tc>
        <w:tc>
          <w:tcPr>
            <w:tcW w:w="1595" w:type="dxa"/>
            <w:vMerge w:val="continue"/>
            <w:tcBorders>
              <w:top w:val="single" w:color="000000" w:sz="2" w:space="0"/>
              <w:left w:val="single" w:color="000000" w:sz="2" w:space="0"/>
              <w:bottom w:val="single" w:color="000000" w:sz="4" w:space="0"/>
              <w:right w:val="single" w:color="000000" w:sz="4" w:space="0"/>
            </w:tcBorders>
            <w:noWrap w:val="0"/>
            <w:vAlign w:val="center"/>
          </w:tcPr>
          <w:p/>
        </w:tc>
        <w:tc>
          <w:tcPr>
            <w:tcW w:w="667" w:type="dxa"/>
            <w:vMerge w:val="continue"/>
            <w:tcBorders>
              <w:top w:val="single" w:color="000000" w:sz="2" w:space="0"/>
              <w:left w:val="single" w:color="000000" w:sz="2" w:space="0"/>
              <w:bottom w:val="single" w:color="000000" w:sz="4" w:space="0"/>
              <w:right w:val="single" w:color="000000" w:sz="4" w:space="0"/>
            </w:tcBorders>
            <w:noWrap w:val="0"/>
            <w:vAlign w:val="center"/>
          </w:tcPr>
          <w:p/>
        </w:tc>
        <w:tc>
          <w:tcPr>
            <w:tcW w:w="473" w:type="dxa"/>
            <w:vMerge w:val="continue"/>
            <w:tcBorders>
              <w:top w:val="single" w:color="000000" w:sz="2" w:space="0"/>
              <w:left w:val="single" w:color="000000" w:sz="2" w:space="0"/>
              <w:bottom w:val="single" w:color="000000" w:sz="4" w:space="0"/>
              <w:right w:val="single" w:color="000000" w:sz="4" w:space="0"/>
            </w:tcBorders>
            <w:noWrap w:val="0"/>
            <w:vAlign w:val="center"/>
          </w:tcPr>
          <w:p/>
        </w:tc>
        <w:tc>
          <w:tcPr>
            <w:tcW w:w="444" w:type="dxa"/>
            <w:vMerge w:val="continue"/>
            <w:tcBorders>
              <w:top w:val="single" w:color="000000" w:sz="2" w:space="0"/>
              <w:left w:val="single" w:color="000000" w:sz="2" w:space="0"/>
              <w:bottom w:val="single" w:color="000000" w:sz="4" w:space="0"/>
              <w:right w:val="single" w:color="000000" w:sz="4" w:space="0"/>
            </w:tcBorders>
            <w:noWrap w:val="0"/>
            <w:vAlign w:val="center"/>
          </w:tcPr>
          <w:p/>
        </w:tc>
        <w:tc>
          <w:tcPr>
            <w:tcW w:w="490" w:type="dxa"/>
            <w:vMerge w:val="continue"/>
            <w:tcBorders>
              <w:top w:val="single" w:color="000000" w:sz="2" w:space="0"/>
              <w:left w:val="single" w:color="000000" w:sz="2" w:space="0"/>
              <w:bottom w:val="single" w:color="000000" w:sz="4" w:space="0"/>
              <w:right w:val="single" w:color="000000" w:sz="4" w:space="0"/>
            </w:tcBorders>
            <w:noWrap w:val="0"/>
            <w:vAlign w:val="center"/>
          </w:tcP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jc w:val="center"/>
              <w:textAlignment w:val="center"/>
              <w:rPr>
                <w:rFonts w:ascii="宋体" w:hAnsi="宋体"/>
                <w:b/>
              </w:rPr>
            </w:pPr>
            <w:r>
              <w:rPr>
                <w:rFonts w:ascii="宋体" w:hAnsi="宋体"/>
                <w:b/>
              </w:rPr>
              <w:t>扩大矿区范围</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jc w:val="center"/>
              <w:textAlignment w:val="center"/>
              <w:rPr>
                <w:rFonts w:ascii="宋体" w:hAnsi="宋体"/>
                <w:b/>
              </w:rPr>
            </w:pPr>
            <w:r>
              <w:rPr>
                <w:rFonts w:ascii="宋体" w:hAnsi="宋体"/>
                <w:b/>
              </w:rPr>
              <w:t>缩小矿区范围</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jc w:val="center"/>
              <w:textAlignment w:val="center"/>
              <w:rPr>
                <w:rFonts w:ascii="宋体" w:hAnsi="宋体"/>
                <w:b/>
              </w:rPr>
            </w:pPr>
            <w:r>
              <w:rPr>
                <w:rFonts w:ascii="宋体" w:hAnsi="宋体"/>
                <w:b/>
              </w:rPr>
              <w:t>开采主矿种、开采方式</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jc w:val="center"/>
              <w:textAlignment w:val="center"/>
              <w:rPr>
                <w:rFonts w:ascii="宋体" w:hAnsi="宋体"/>
                <w:b/>
              </w:rPr>
            </w:pPr>
            <w:r>
              <w:rPr>
                <w:rFonts w:ascii="宋体" w:hAnsi="宋体"/>
                <w:b/>
              </w:rPr>
              <w:t>采矿权人名称</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jc w:val="center"/>
              <w:textAlignment w:val="center"/>
              <w:rPr>
                <w:rFonts w:ascii="宋体" w:hAnsi="宋体"/>
                <w:b/>
              </w:rPr>
            </w:pPr>
            <w:r>
              <w:rPr>
                <w:rFonts w:ascii="宋体" w:hAnsi="宋体"/>
                <w:b/>
              </w:rPr>
              <w:t>转让</w:t>
            </w:r>
          </w:p>
        </w:tc>
        <w:tc>
          <w:tcPr>
            <w:tcW w:w="6181" w:type="dxa"/>
            <w:vMerge w:val="continue"/>
            <w:tcBorders>
              <w:left w:val="single" w:color="000000" w:sz="2" w:space="0"/>
              <w:bottom w:val="single" w:color="000000" w:sz="4" w:space="0"/>
              <w:right w:val="single" w:color="000000" w:sz="4" w:space="0"/>
            </w:tcBorders>
            <w:noWrap w:val="0"/>
            <w:vAlign w:val="center"/>
          </w:tcPr>
          <w:p>
            <w:pPr>
              <w:autoSpaceDN w:val="0"/>
            </w:pPr>
          </w:p>
        </w:tc>
      </w:tr>
      <w:tr>
        <w:tblPrEx>
          <w:tblCellMar>
            <w:top w:w="0" w:type="dxa"/>
            <w:left w:w="108" w:type="dxa"/>
            <w:bottom w:w="0" w:type="dxa"/>
            <w:right w:w="108" w:type="dxa"/>
          </w:tblCellMar>
        </w:tblPrEx>
        <w:trPr>
          <w:trHeight w:val="1767"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ascii="宋体" w:hAnsi="宋体"/>
              </w:rPr>
              <w:t>1</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szCs w:val="36"/>
              </w:rPr>
            </w:pPr>
            <w:r>
              <w:rPr>
                <w:rFonts w:hint="eastAsia" w:ascii="宋体" w:hAnsi="宋体"/>
                <w:szCs w:val="36"/>
              </w:rPr>
              <w:t>划定矿区范围申请书、采矿权申请登记书或申请书</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szCs w:val="36"/>
              </w:rPr>
            </w:pPr>
            <w:r>
              <w:rPr>
                <w:rFonts w:hint="eastAsia" w:ascii="宋体" w:hAnsi="宋体"/>
                <w:szCs w:val="36"/>
              </w:rPr>
              <w:t>1.附电子报盘。</w:t>
            </w:r>
          </w:p>
          <w:p>
            <w:pPr>
              <w:autoSpaceDN w:val="0"/>
              <w:spacing w:line="360" w:lineRule="auto"/>
              <w:jc w:val="left"/>
              <w:textAlignment w:val="center"/>
              <w:rPr>
                <w:rFonts w:hint="eastAsia" w:ascii="宋体" w:hAnsi="宋体"/>
                <w:szCs w:val="36"/>
              </w:rPr>
            </w:pPr>
            <w:r>
              <w:rPr>
                <w:rFonts w:hint="eastAsia" w:ascii="宋体" w:hAnsi="宋体"/>
                <w:szCs w:val="36"/>
              </w:rPr>
              <w:t>2.转让采矿权申请：应提交转让申请书和变更申请登记书。</w:t>
            </w:r>
          </w:p>
        </w:tc>
      </w:tr>
      <w:tr>
        <w:tblPrEx>
          <w:tblCellMar>
            <w:top w:w="0" w:type="dxa"/>
            <w:left w:w="108" w:type="dxa"/>
            <w:bottom w:w="0" w:type="dxa"/>
            <w:right w:w="108" w:type="dxa"/>
          </w:tblCellMar>
        </w:tblPrEx>
        <w:trPr>
          <w:trHeight w:val="1456"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2</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szCs w:val="36"/>
              </w:rPr>
            </w:pPr>
            <w:r>
              <w:rPr>
                <w:rFonts w:hint="eastAsia" w:ascii="宋体" w:hAnsi="宋体"/>
                <w:szCs w:val="36"/>
              </w:rPr>
              <w:t>申请人的企业营业执照副本</w:t>
            </w:r>
          </w:p>
          <w:p>
            <w:pPr>
              <w:autoSpaceDN w:val="0"/>
              <w:spacing w:line="360" w:lineRule="auto"/>
              <w:textAlignment w:val="center"/>
              <w:rPr>
                <w:rFonts w:hint="eastAsia" w:ascii="宋体" w:hAnsi="宋体"/>
                <w:szCs w:val="36"/>
              </w:rPr>
            </w:pPr>
            <w:r>
              <w:rPr>
                <w:rFonts w:hint="eastAsia" w:ascii="宋体" w:hAnsi="宋体"/>
                <w:szCs w:val="36"/>
              </w:rPr>
              <w:t>（复印件）</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color w:val="000000"/>
                <w:szCs w:val="36"/>
              </w:rPr>
            </w:pPr>
            <w:r>
              <w:rPr>
                <w:rFonts w:hint="eastAsia" w:ascii="宋体" w:hAnsi="宋体"/>
                <w:color w:val="000000"/>
                <w:szCs w:val="36"/>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color w:val="000000"/>
                <w:szCs w:val="36"/>
              </w:rPr>
            </w:pPr>
            <w:r>
              <w:rPr>
                <w:rFonts w:hint="eastAsia" w:ascii="宋体" w:hAnsi="宋体"/>
                <w:color w:val="000000"/>
                <w:szCs w:val="36"/>
              </w:rPr>
              <w:t>1.变更采矿权人名称申请：应提交变更前、后的企业营业执照副本。</w:t>
            </w:r>
          </w:p>
          <w:p>
            <w:pPr>
              <w:autoSpaceDN w:val="0"/>
              <w:spacing w:line="360" w:lineRule="auto"/>
              <w:jc w:val="left"/>
              <w:textAlignment w:val="center"/>
              <w:rPr>
                <w:rFonts w:hint="eastAsia" w:ascii="宋体" w:hAnsi="宋体"/>
                <w:color w:val="FF0000"/>
                <w:szCs w:val="36"/>
              </w:rPr>
            </w:pPr>
            <w:r>
              <w:rPr>
                <w:rFonts w:hint="eastAsia" w:ascii="宋体" w:hAnsi="宋体"/>
                <w:color w:val="000000"/>
                <w:szCs w:val="36"/>
              </w:rPr>
              <w:t>2.转让采矿权申请：</w:t>
            </w:r>
            <w:r>
              <w:rPr>
                <w:rFonts w:hint="eastAsia" w:ascii="宋体" w:hAnsi="宋体" w:cs="仿宋"/>
                <w:color w:val="000000"/>
                <w:kern w:val="0"/>
                <w:szCs w:val="36"/>
              </w:rPr>
              <w:t>应提交转让人与受让人的企业营业执照副本。</w:t>
            </w:r>
          </w:p>
        </w:tc>
      </w:tr>
      <w:tr>
        <w:tblPrEx>
          <w:tblCellMar>
            <w:top w:w="0" w:type="dxa"/>
            <w:left w:w="108" w:type="dxa"/>
            <w:bottom w:w="0" w:type="dxa"/>
            <w:right w:w="108" w:type="dxa"/>
          </w:tblCellMar>
        </w:tblPrEx>
        <w:trPr>
          <w:trHeight w:val="20"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3</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szCs w:val="36"/>
              </w:rPr>
            </w:pPr>
            <w:r>
              <w:rPr>
                <w:rFonts w:hint="eastAsia" w:ascii="宋体" w:hAnsi="宋体"/>
                <w:szCs w:val="36"/>
              </w:rPr>
              <w:t>矿业权出让收益（价款）缴纳或有偿处置证明材料（复印件）</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szCs w:val="36"/>
              </w:rPr>
            </w:pPr>
            <w:r>
              <w:rPr>
                <w:rFonts w:hint="eastAsia" w:ascii="宋体" w:hAnsi="宋体" w:cs="仿宋"/>
                <w:kern w:val="0"/>
                <w:szCs w:val="36"/>
              </w:rPr>
              <w:t>提供缴款通知书、分期缴款批复或包含矿业权出让收益（价款）缴纳时间、方式的矿业权成交确认书、矿业权出让合同以及矿业权出让收益(价款)缴纳票据和相关凭证等材料。如没有相应材料，应由批准缴款的国土资源主管部门出具书面意见，说明矿业权出让收益（价款）缴纳的具体情况；对已批准将矿业权出让收益（价款）转增为国家基金或国家资本金的，应提供批复文件。</w:t>
            </w:r>
          </w:p>
        </w:tc>
      </w:tr>
      <w:tr>
        <w:tblPrEx>
          <w:tblCellMar>
            <w:top w:w="0" w:type="dxa"/>
            <w:left w:w="108" w:type="dxa"/>
            <w:bottom w:w="0" w:type="dxa"/>
            <w:right w:w="108" w:type="dxa"/>
          </w:tblCellMar>
        </w:tblPrEx>
        <w:trPr>
          <w:trHeight w:val="1004"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4</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szCs w:val="36"/>
              </w:rPr>
            </w:pPr>
            <w:r>
              <w:rPr>
                <w:rFonts w:hint="eastAsia" w:ascii="宋体" w:hAnsi="宋体"/>
                <w:kern w:val="0"/>
                <w:szCs w:val="21"/>
              </w:rPr>
              <w:t>经评审备案的矿产资源储量评审意见书及登记书（复印件</w:t>
            </w:r>
            <w:r>
              <w:rPr>
                <w:rFonts w:hint="eastAsia" w:ascii="宋体" w:hAnsi="宋体"/>
                <w:szCs w:val="36"/>
              </w:rPr>
              <w:t>）</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szCs w:val="36"/>
              </w:rPr>
            </w:pPr>
            <w:r>
              <w:rPr>
                <w:rFonts w:hint="eastAsia" w:ascii="宋体" w:hAnsi="宋体"/>
                <w:szCs w:val="36"/>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szCs w:val="36"/>
              </w:rPr>
            </w:pPr>
            <w:r>
              <w:rPr>
                <w:rFonts w:hint="eastAsia" w:ascii="宋体" w:hAnsi="宋体"/>
                <w:szCs w:val="36"/>
              </w:rPr>
              <w:t>1.划定矿区范围申请（仅适用于非油气）：提交</w:t>
            </w:r>
            <w:r>
              <w:rPr>
                <w:rFonts w:hint="eastAsia" w:ascii="宋体" w:hAnsi="宋体"/>
                <w:kern w:val="0"/>
                <w:szCs w:val="21"/>
              </w:rPr>
              <w:t>经评审备案的</w:t>
            </w:r>
            <w:r>
              <w:rPr>
                <w:rFonts w:hint="eastAsia" w:ascii="宋体" w:hAnsi="宋体"/>
                <w:szCs w:val="36"/>
              </w:rPr>
              <w:t>评审意见书及查明储量登记书。</w:t>
            </w:r>
          </w:p>
          <w:p>
            <w:pPr>
              <w:autoSpaceDN w:val="0"/>
              <w:spacing w:line="360" w:lineRule="auto"/>
              <w:textAlignment w:val="center"/>
              <w:rPr>
                <w:rFonts w:hint="eastAsia" w:ascii="宋体" w:hAnsi="宋体"/>
                <w:szCs w:val="36"/>
              </w:rPr>
            </w:pPr>
            <w:r>
              <w:rPr>
                <w:rFonts w:hint="eastAsia" w:ascii="宋体" w:hAnsi="宋体"/>
                <w:szCs w:val="36"/>
              </w:rPr>
              <w:t>2.新立申请：提交</w:t>
            </w:r>
            <w:r>
              <w:rPr>
                <w:rFonts w:hint="eastAsia" w:ascii="宋体" w:hAnsi="宋体"/>
                <w:kern w:val="0"/>
                <w:szCs w:val="21"/>
              </w:rPr>
              <w:t>经评审备案的储量</w:t>
            </w:r>
            <w:r>
              <w:rPr>
                <w:rFonts w:hint="eastAsia" w:ascii="宋体" w:hAnsi="宋体"/>
                <w:szCs w:val="36"/>
              </w:rPr>
              <w:t>评审意见书,油气矿业权人还需提供油气矿产资源储量登记书，非油气矿业权人在领取采矿许可证前办理占用矿产资源储量登记。</w:t>
            </w:r>
          </w:p>
          <w:p>
            <w:pPr>
              <w:autoSpaceDN w:val="0"/>
              <w:spacing w:line="360" w:lineRule="auto"/>
              <w:textAlignment w:val="center"/>
              <w:rPr>
                <w:rFonts w:hint="eastAsia" w:ascii="宋体" w:hAnsi="宋体"/>
                <w:szCs w:val="36"/>
              </w:rPr>
            </w:pPr>
            <w:r>
              <w:rPr>
                <w:rFonts w:hint="eastAsia" w:ascii="宋体" w:hAnsi="宋体"/>
                <w:szCs w:val="36"/>
              </w:rPr>
              <w:t>3.延续申请：非油气提交原采矿权占用储量登记书和剩余保有资源储量证明材料，属大中型资源储量规模的，剩余保有资源储量的证明材料为近三年经评审备案的资源储量报告评审意见书，其他情况剩余保有资源储量的证明材料为当年或上一年度矿山储量年报；油气提交原采矿权占用储量登记书及近三年的</w:t>
            </w:r>
            <w:r>
              <w:rPr>
                <w:rFonts w:hint="eastAsia" w:ascii="宋体" w:hAnsi="宋体"/>
                <w:kern w:val="0"/>
                <w:szCs w:val="21"/>
              </w:rPr>
              <w:t>经评审备案的矿产资源储量评审意见书及登记书</w:t>
            </w:r>
            <w:r>
              <w:rPr>
                <w:rFonts w:hint="eastAsia" w:ascii="宋体" w:hAnsi="宋体"/>
                <w:szCs w:val="36"/>
              </w:rPr>
              <w:t>。</w:t>
            </w:r>
          </w:p>
          <w:p>
            <w:pPr>
              <w:autoSpaceDN w:val="0"/>
              <w:spacing w:line="360" w:lineRule="auto"/>
              <w:textAlignment w:val="center"/>
              <w:rPr>
                <w:rFonts w:hint="eastAsia" w:ascii="宋体" w:hAnsi="宋体"/>
                <w:szCs w:val="36"/>
              </w:rPr>
            </w:pPr>
            <w:r>
              <w:rPr>
                <w:rFonts w:hint="eastAsia" w:ascii="宋体" w:hAnsi="宋体"/>
                <w:szCs w:val="36"/>
              </w:rPr>
              <w:t>4.注销申请：非油气提交停办（关闭）矿山残留矿产资源储量登记书；油气提供矿产资源储量结算报告及批复文件。</w:t>
            </w:r>
          </w:p>
          <w:p>
            <w:pPr>
              <w:autoSpaceDN w:val="0"/>
              <w:spacing w:line="360" w:lineRule="auto"/>
              <w:textAlignment w:val="center"/>
              <w:rPr>
                <w:rFonts w:hint="eastAsia" w:ascii="宋体" w:hAnsi="宋体"/>
                <w:szCs w:val="36"/>
              </w:rPr>
            </w:pPr>
            <w:r>
              <w:rPr>
                <w:rFonts w:hint="eastAsia" w:ascii="宋体" w:hAnsi="宋体"/>
                <w:szCs w:val="36"/>
              </w:rPr>
              <w:t>5.变更申请：非油气</w:t>
            </w:r>
            <w:r>
              <w:rPr>
                <w:rFonts w:ascii="宋体" w:hAnsi="宋体"/>
                <w:szCs w:val="36"/>
              </w:rPr>
              <w:t>提交</w:t>
            </w:r>
            <w:r>
              <w:rPr>
                <w:rFonts w:hint="eastAsia" w:ascii="宋体" w:hAnsi="宋体"/>
                <w:kern w:val="0"/>
                <w:szCs w:val="21"/>
              </w:rPr>
              <w:t>经评审备案的储量</w:t>
            </w:r>
            <w:r>
              <w:rPr>
                <w:rFonts w:hint="eastAsia" w:ascii="宋体" w:hAnsi="宋体"/>
                <w:szCs w:val="36"/>
              </w:rPr>
              <w:t>评审意见书</w:t>
            </w:r>
            <w:r>
              <w:rPr>
                <w:rFonts w:ascii="宋体" w:hAnsi="宋体"/>
                <w:szCs w:val="36"/>
              </w:rPr>
              <w:t>、原</w:t>
            </w:r>
            <w:r>
              <w:rPr>
                <w:rFonts w:hint="eastAsia" w:ascii="宋体" w:hAnsi="宋体"/>
                <w:szCs w:val="36"/>
              </w:rPr>
              <w:t>占用</w:t>
            </w:r>
            <w:r>
              <w:rPr>
                <w:rFonts w:ascii="宋体" w:hAnsi="宋体"/>
                <w:szCs w:val="36"/>
              </w:rPr>
              <w:t>储量登记书和变更后的矿产资源储量说明</w:t>
            </w:r>
            <w:r>
              <w:rPr>
                <w:rFonts w:hint="eastAsia" w:ascii="宋体" w:hAnsi="宋体"/>
                <w:szCs w:val="36"/>
              </w:rPr>
              <w:t>，矿业权人在领取采矿许可证前办理占用矿产资源储量登记；油气提交原采矿权油气储量登记书及近三年的经评审备案的评审意见书及登记书。</w:t>
            </w:r>
          </w:p>
        </w:tc>
      </w:tr>
      <w:tr>
        <w:tblPrEx>
          <w:tblCellMar>
            <w:top w:w="0" w:type="dxa"/>
            <w:left w:w="108" w:type="dxa"/>
            <w:bottom w:w="0" w:type="dxa"/>
            <w:right w:w="108" w:type="dxa"/>
          </w:tblCellMar>
        </w:tblPrEx>
        <w:trPr>
          <w:trHeight w:val="917"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5</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省级国土资源主管部门意见</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仅适用于非油气</w:t>
            </w:r>
          </w:p>
          <w:p>
            <w:pPr>
              <w:autoSpaceDN w:val="0"/>
              <w:spacing w:line="360" w:lineRule="auto"/>
              <w:jc w:val="left"/>
              <w:textAlignment w:val="center"/>
              <w:rPr>
                <w:rFonts w:hint="eastAsia" w:ascii="宋体" w:hAnsi="宋体"/>
              </w:rPr>
            </w:pPr>
            <w:r>
              <w:rPr>
                <w:rFonts w:hint="eastAsia" w:ascii="宋体" w:hAnsi="宋体"/>
              </w:rPr>
              <w:t>按本通知及附件5要求，由省级国土资源主管部门通过系统报送。</w:t>
            </w:r>
            <w:r>
              <w:rPr>
                <w:rFonts w:hint="eastAsia" w:ascii="宋体" w:hAnsi="宋体" w:cs="仿宋"/>
                <w:kern w:val="0"/>
                <w:szCs w:val="36"/>
              </w:rPr>
              <w:t>(国土资源部委托省级审批登记的除外)</w:t>
            </w:r>
          </w:p>
        </w:tc>
      </w:tr>
      <w:tr>
        <w:tblPrEx>
          <w:tblCellMar>
            <w:top w:w="0" w:type="dxa"/>
            <w:left w:w="108" w:type="dxa"/>
            <w:bottom w:w="0" w:type="dxa"/>
            <w:right w:w="108" w:type="dxa"/>
          </w:tblCellMar>
        </w:tblPrEx>
        <w:trPr>
          <w:trHeight w:val="2142"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6</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外商投资企业批准证书（复印件）</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仅适用于非油气</w:t>
            </w:r>
          </w:p>
          <w:p>
            <w:pPr>
              <w:autoSpaceDN w:val="0"/>
              <w:spacing w:line="360" w:lineRule="auto"/>
              <w:jc w:val="left"/>
              <w:textAlignment w:val="center"/>
              <w:rPr>
                <w:rFonts w:hint="eastAsia" w:ascii="宋体" w:hAnsi="宋体"/>
              </w:rPr>
            </w:pPr>
            <w:r>
              <w:rPr>
                <w:rFonts w:hint="eastAsia" w:ascii="宋体" w:hAnsi="宋体"/>
              </w:rPr>
              <w:t>1.新立申请：仅限于外商提出申请的。</w:t>
            </w:r>
          </w:p>
          <w:p>
            <w:pPr>
              <w:autoSpaceDN w:val="0"/>
              <w:spacing w:line="360" w:lineRule="auto"/>
              <w:jc w:val="left"/>
              <w:textAlignment w:val="center"/>
              <w:rPr>
                <w:rFonts w:hint="eastAsia" w:ascii="宋体" w:hAnsi="宋体"/>
              </w:rPr>
            </w:pPr>
            <w:r>
              <w:rPr>
                <w:rFonts w:hint="eastAsia" w:ascii="宋体" w:hAnsi="宋体"/>
              </w:rPr>
              <w:t>2.延续申请：仅限于采矿权人为外商的。</w:t>
            </w:r>
            <w:r>
              <w:rPr>
                <w:rFonts w:hint="eastAsia" w:ascii="宋体" w:hAnsi="宋体"/>
              </w:rPr>
              <w:br w:type="textWrapping"/>
            </w:r>
            <w:r>
              <w:rPr>
                <w:rFonts w:hint="eastAsia" w:ascii="宋体" w:hAnsi="宋体"/>
              </w:rPr>
              <w:t>3.变更申请：仅限于采矿权人为外商的，其中转让变更仅限于采矿权受让人为外商的。</w:t>
            </w:r>
          </w:p>
        </w:tc>
      </w:tr>
      <w:tr>
        <w:tblPrEx>
          <w:tblCellMar>
            <w:top w:w="0" w:type="dxa"/>
            <w:left w:w="108" w:type="dxa"/>
            <w:bottom w:w="0" w:type="dxa"/>
            <w:right w:w="108" w:type="dxa"/>
          </w:tblCellMar>
        </w:tblPrEx>
        <w:trPr>
          <w:trHeight w:val="1561"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7</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有关主管部门的项目核准文件（复印件）</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color w:val="00B0F0"/>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仅适用于非油气</w:t>
            </w:r>
          </w:p>
          <w:p>
            <w:pPr>
              <w:autoSpaceDN w:val="0"/>
              <w:spacing w:line="360" w:lineRule="auto"/>
              <w:jc w:val="left"/>
              <w:textAlignment w:val="center"/>
              <w:rPr>
                <w:rFonts w:hint="eastAsia" w:ascii="宋体" w:hAnsi="宋体"/>
              </w:rPr>
            </w:pPr>
            <w:r>
              <w:rPr>
                <w:rFonts w:hint="eastAsia" w:ascii="宋体" w:hAnsi="宋体"/>
              </w:rPr>
              <w:t>仅限于煤炭采矿权或外商申请《外商投资产业指导目录（最新版）》中限制性矿种的，应有相关主管部门的项目核准文件。</w:t>
            </w:r>
          </w:p>
        </w:tc>
      </w:tr>
      <w:tr>
        <w:tblPrEx>
          <w:tblCellMar>
            <w:top w:w="0" w:type="dxa"/>
            <w:left w:w="108" w:type="dxa"/>
            <w:bottom w:w="0" w:type="dxa"/>
            <w:right w:w="108" w:type="dxa"/>
          </w:tblCellMar>
        </w:tblPrEx>
        <w:trPr>
          <w:trHeight w:val="684"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8</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采矿许可证正、副本</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color w:val="FF0000"/>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widowControl/>
              <w:snapToGrid w:val="0"/>
              <w:spacing w:line="360" w:lineRule="auto"/>
              <w:rPr>
                <w:rFonts w:hint="eastAsia" w:ascii="宋体" w:hAnsi="宋体" w:cs="仿宋"/>
                <w:color w:val="FF0000"/>
                <w:kern w:val="0"/>
                <w:szCs w:val="36"/>
              </w:rPr>
            </w:pPr>
          </w:p>
        </w:tc>
      </w:tr>
      <w:tr>
        <w:tblPrEx>
          <w:tblCellMar>
            <w:top w:w="0" w:type="dxa"/>
            <w:left w:w="108" w:type="dxa"/>
            <w:bottom w:w="0" w:type="dxa"/>
            <w:right w:w="108" w:type="dxa"/>
          </w:tblCellMar>
        </w:tblPrEx>
        <w:trPr>
          <w:trHeight w:val="20"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9</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矿山地质环境保护与土地复垦方案评审意见及公告结果（复印件）</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color w:val="000000"/>
              </w:rPr>
            </w:pPr>
            <w:r>
              <w:rPr>
                <w:rFonts w:hint="eastAsia" w:ascii="宋体" w:hAnsi="宋体"/>
                <w:color w:val="000000"/>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延续申请：适用于未提交过方案或方案已超出有效期的，以及原矿山地质环境保护与治理恢复方案和土地复垦方案其中一个超过有效期的情形。</w:t>
            </w:r>
          </w:p>
        </w:tc>
      </w:tr>
      <w:tr>
        <w:tblPrEx>
          <w:tblCellMar>
            <w:top w:w="0" w:type="dxa"/>
            <w:left w:w="108" w:type="dxa"/>
            <w:bottom w:w="0" w:type="dxa"/>
            <w:right w:w="108" w:type="dxa"/>
          </w:tblCellMar>
        </w:tblPrEx>
        <w:trPr>
          <w:trHeight w:val="1612"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10</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地质资料汇交凭证或无需汇交地质资料意见表（复印件）</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1.划定矿区范围申请（仅适用于非油气）：仅限于探矿权人申请探转采的情形。</w:t>
            </w:r>
          </w:p>
          <w:p>
            <w:pPr>
              <w:autoSpaceDN w:val="0"/>
              <w:spacing w:line="360" w:lineRule="auto"/>
              <w:jc w:val="left"/>
              <w:textAlignment w:val="center"/>
              <w:rPr>
                <w:rFonts w:hint="eastAsia" w:ascii="宋体" w:hAnsi="宋体"/>
              </w:rPr>
            </w:pPr>
            <w:r>
              <w:rPr>
                <w:rFonts w:hint="eastAsia" w:ascii="宋体" w:hAnsi="宋体"/>
              </w:rPr>
              <w:t>2.新立申请（仅适用于油气）：需提交地质资料汇交凭证。</w:t>
            </w:r>
          </w:p>
        </w:tc>
      </w:tr>
      <w:tr>
        <w:tblPrEx>
          <w:tblCellMar>
            <w:top w:w="0" w:type="dxa"/>
            <w:left w:w="108" w:type="dxa"/>
            <w:bottom w:w="0" w:type="dxa"/>
            <w:right w:w="108" w:type="dxa"/>
          </w:tblCellMar>
        </w:tblPrEx>
        <w:trPr>
          <w:trHeight w:val="2861"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ascii="宋体" w:hAnsi="宋体"/>
              </w:rPr>
              <w:t>1</w:t>
            </w:r>
            <w:r>
              <w:rPr>
                <w:rFonts w:hint="eastAsia" w:ascii="宋体" w:hAnsi="宋体"/>
              </w:rPr>
              <w:t>1</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三叠图</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仅适用于非油气</w:t>
            </w:r>
          </w:p>
          <w:p>
            <w:pPr>
              <w:autoSpaceDN w:val="0"/>
              <w:spacing w:line="360" w:lineRule="auto"/>
              <w:jc w:val="left"/>
              <w:textAlignment w:val="center"/>
              <w:rPr>
                <w:rFonts w:hint="eastAsia" w:ascii="宋体" w:hAnsi="宋体"/>
              </w:rPr>
            </w:pPr>
            <w:r>
              <w:rPr>
                <w:rFonts w:hint="eastAsia" w:ascii="宋体" w:hAnsi="宋体"/>
              </w:rPr>
              <w:t>1.划定矿区范围申请：应提交探矿权范围（或招拍挂出让范围、申请协议出让范围）、申请划定的矿区范围与资源储量估算范围的坐标及三者叠合图。</w:t>
            </w:r>
          </w:p>
          <w:p>
            <w:pPr>
              <w:autoSpaceDN w:val="0"/>
              <w:spacing w:line="360" w:lineRule="auto"/>
              <w:jc w:val="left"/>
              <w:textAlignment w:val="center"/>
              <w:rPr>
                <w:rFonts w:hint="eastAsia" w:ascii="宋体" w:hAnsi="宋体"/>
                <w:color w:val="FF0000"/>
              </w:rPr>
            </w:pPr>
            <w:r>
              <w:rPr>
                <w:rFonts w:hint="eastAsia" w:ascii="宋体" w:hAnsi="宋体"/>
              </w:rPr>
              <w:t>2.新立、扩大矿区范围申请：应提交申请采矿权范围、资源储量估算范围与划定矿区范围的坐标及三者叠合图。</w:t>
            </w:r>
          </w:p>
        </w:tc>
      </w:tr>
      <w:tr>
        <w:tblPrEx>
          <w:tblCellMar>
            <w:top w:w="0" w:type="dxa"/>
            <w:left w:w="108" w:type="dxa"/>
            <w:bottom w:w="0" w:type="dxa"/>
            <w:right w:w="108" w:type="dxa"/>
          </w:tblCellMar>
        </w:tblPrEx>
        <w:trPr>
          <w:trHeight w:val="1710"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12</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矿产资源开发利用方案和专家审查意见</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spacing w:line="360" w:lineRule="auto"/>
              <w:rPr>
                <w:rFonts w:hint="eastAsia" w:ascii="宋体" w:hAnsi="宋体" w:cs="仿宋"/>
                <w:kern w:val="0"/>
                <w:szCs w:val="36"/>
              </w:rPr>
            </w:pPr>
            <w:r>
              <w:rPr>
                <w:rFonts w:hint="eastAsia" w:ascii="宋体" w:hAnsi="宋体"/>
              </w:rPr>
              <w:t>延续、缩小矿区范围、变更采矿权人名称及转让申请：仅适用于油气，油气申请项目仅需提交矿产资源开发利用方案。</w:t>
            </w:r>
          </w:p>
        </w:tc>
      </w:tr>
      <w:tr>
        <w:tblPrEx>
          <w:tblCellMar>
            <w:top w:w="0" w:type="dxa"/>
            <w:left w:w="108" w:type="dxa"/>
            <w:bottom w:w="0" w:type="dxa"/>
            <w:right w:w="108" w:type="dxa"/>
          </w:tblCellMar>
        </w:tblPrEx>
        <w:trPr>
          <w:trHeight w:val="20"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ascii="宋体" w:hAnsi="宋体"/>
              </w:rPr>
              <w:t>1</w:t>
            </w:r>
            <w:r>
              <w:rPr>
                <w:rFonts w:hint="eastAsia" w:ascii="宋体" w:hAnsi="宋体"/>
              </w:rPr>
              <w:t>3</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环境影响评价报告及环保部门批复文件（复印件）</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color w:val="FF0000"/>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color w:val="FF0000"/>
              </w:rPr>
            </w:pPr>
          </w:p>
        </w:tc>
      </w:tr>
      <w:tr>
        <w:tblPrEx>
          <w:tblCellMar>
            <w:top w:w="0" w:type="dxa"/>
            <w:left w:w="108" w:type="dxa"/>
            <w:bottom w:w="0" w:type="dxa"/>
            <w:right w:w="108" w:type="dxa"/>
          </w:tblCellMar>
        </w:tblPrEx>
        <w:trPr>
          <w:trHeight w:val="1459"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14</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划定矿区范围批复（原件、复印件）</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仅适用于非油气</w:t>
            </w:r>
          </w:p>
          <w:p>
            <w:pPr>
              <w:autoSpaceDN w:val="0"/>
              <w:spacing w:line="360" w:lineRule="auto"/>
              <w:jc w:val="left"/>
              <w:textAlignment w:val="center"/>
              <w:rPr>
                <w:rFonts w:hint="eastAsia" w:ascii="宋体" w:hAnsi="宋体"/>
              </w:rPr>
            </w:pPr>
            <w:r>
              <w:rPr>
                <w:rFonts w:hint="eastAsia" w:ascii="宋体" w:hAnsi="宋体"/>
              </w:rPr>
              <w:t>1.办理过预留期延续的，还应提交延期批复。</w:t>
            </w:r>
          </w:p>
          <w:p>
            <w:pPr>
              <w:autoSpaceDN w:val="0"/>
              <w:spacing w:line="360" w:lineRule="auto"/>
              <w:jc w:val="left"/>
              <w:textAlignment w:val="center"/>
              <w:rPr>
                <w:rFonts w:hint="eastAsia" w:ascii="宋体" w:hAnsi="宋体"/>
              </w:rPr>
            </w:pPr>
            <w:r>
              <w:rPr>
                <w:rFonts w:hint="eastAsia" w:ascii="宋体" w:hAnsi="宋体"/>
              </w:rPr>
              <w:t>2.新立申请：提交原件。</w:t>
            </w:r>
          </w:p>
        </w:tc>
      </w:tr>
      <w:tr>
        <w:tblPrEx>
          <w:tblCellMar>
            <w:top w:w="0" w:type="dxa"/>
            <w:left w:w="108" w:type="dxa"/>
            <w:bottom w:w="0" w:type="dxa"/>
            <w:right w:w="108" w:type="dxa"/>
          </w:tblCellMar>
        </w:tblPrEx>
        <w:trPr>
          <w:trHeight w:val="1393"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15</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勘查许可证</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1.限于探矿权人提出申请的。</w:t>
            </w:r>
          </w:p>
          <w:p>
            <w:pPr>
              <w:autoSpaceDN w:val="0"/>
              <w:spacing w:line="360" w:lineRule="auto"/>
              <w:jc w:val="left"/>
              <w:textAlignment w:val="center"/>
              <w:rPr>
                <w:rFonts w:hint="eastAsia" w:ascii="宋体" w:hAnsi="宋体"/>
              </w:rPr>
            </w:pPr>
            <w:r>
              <w:rPr>
                <w:rFonts w:hint="eastAsia" w:ascii="宋体" w:hAnsi="宋体"/>
              </w:rPr>
              <w:t>2.新立、扩大矿区范围、变更开采主矿种申请（仅适用于油气）：需提交勘查许可证。</w:t>
            </w:r>
          </w:p>
        </w:tc>
      </w:tr>
      <w:tr>
        <w:tblPrEx>
          <w:tblCellMar>
            <w:top w:w="0" w:type="dxa"/>
            <w:left w:w="108" w:type="dxa"/>
            <w:bottom w:w="0" w:type="dxa"/>
            <w:right w:w="108" w:type="dxa"/>
          </w:tblCellMar>
        </w:tblPrEx>
        <w:trPr>
          <w:trHeight w:val="381"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ascii="宋体" w:hAnsi="宋体"/>
              </w:rPr>
              <w:t>1</w:t>
            </w:r>
            <w:r>
              <w:rPr>
                <w:rFonts w:hint="eastAsia" w:ascii="宋体" w:hAnsi="宋体"/>
              </w:rPr>
              <w:t>6</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协议出让申请材料</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color w:val="00B0F0"/>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仅适用于非油气</w:t>
            </w:r>
          </w:p>
          <w:p>
            <w:pPr>
              <w:autoSpaceDN w:val="0"/>
              <w:spacing w:line="360" w:lineRule="auto"/>
              <w:jc w:val="left"/>
              <w:textAlignment w:val="center"/>
              <w:rPr>
                <w:rFonts w:hint="eastAsia" w:ascii="宋体" w:hAnsi="宋体"/>
              </w:rPr>
            </w:pPr>
            <w:r>
              <w:rPr>
                <w:rFonts w:hint="eastAsia" w:ascii="宋体" w:hAnsi="宋体"/>
              </w:rPr>
              <w:t>1.限于以协议方式出让采矿权的。</w:t>
            </w:r>
          </w:p>
          <w:p>
            <w:pPr>
              <w:autoSpaceDN w:val="0"/>
              <w:spacing w:line="360" w:lineRule="auto"/>
              <w:jc w:val="left"/>
              <w:textAlignment w:val="center"/>
              <w:rPr>
                <w:rFonts w:hint="eastAsia" w:ascii="宋体" w:hAnsi="宋体"/>
              </w:rPr>
            </w:pPr>
            <w:r>
              <w:rPr>
                <w:rFonts w:hint="eastAsia" w:ascii="宋体" w:hAnsi="宋体" w:cs="仿宋"/>
                <w:kern w:val="0"/>
                <w:szCs w:val="36"/>
              </w:rPr>
              <w:t>2.提交协议出让申请，协议出让制度规定的有关政府及部门文件等资料。</w:t>
            </w:r>
          </w:p>
        </w:tc>
      </w:tr>
      <w:tr>
        <w:tblPrEx>
          <w:tblCellMar>
            <w:top w:w="0" w:type="dxa"/>
            <w:left w:w="108" w:type="dxa"/>
            <w:bottom w:w="0" w:type="dxa"/>
            <w:right w:w="108" w:type="dxa"/>
          </w:tblCellMar>
        </w:tblPrEx>
        <w:trPr>
          <w:trHeight w:val="1159"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17</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以地质地形图为底图的矿区范围图</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仅适用于非油气</w:t>
            </w:r>
          </w:p>
        </w:tc>
      </w:tr>
      <w:tr>
        <w:tblPrEx>
          <w:tblCellMar>
            <w:top w:w="0" w:type="dxa"/>
            <w:left w:w="108" w:type="dxa"/>
            <w:bottom w:w="0" w:type="dxa"/>
            <w:right w:w="108" w:type="dxa"/>
          </w:tblCellMar>
        </w:tblPrEx>
        <w:trPr>
          <w:trHeight w:val="1625"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18</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关闭矿山报告或完成报告、终止报告</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关闭矿山报告中应包含矿区范围图、矿山开采现状及实测图件、储量动用及剩余情况、</w:t>
            </w:r>
            <w:r>
              <w:rPr>
                <w:rFonts w:ascii="宋体" w:hAnsi="宋体"/>
              </w:rPr>
              <w:t>土地复垦利用情况或者依法缴纳土地复垦费情况</w:t>
            </w:r>
            <w:r>
              <w:rPr>
                <w:rFonts w:hint="eastAsia" w:ascii="宋体" w:hAnsi="宋体"/>
              </w:rPr>
              <w:t>、采矿权使用费的缴纳情况及相关票据等内容。</w:t>
            </w:r>
          </w:p>
        </w:tc>
      </w:tr>
      <w:tr>
        <w:tblPrEx>
          <w:tblCellMar>
            <w:top w:w="0" w:type="dxa"/>
            <w:left w:w="108" w:type="dxa"/>
            <w:bottom w:w="0" w:type="dxa"/>
            <w:right w:w="108" w:type="dxa"/>
          </w:tblCellMar>
        </w:tblPrEx>
        <w:trPr>
          <w:trHeight w:val="20"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19</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变更采矿权人名称的证明文件（原件或复印件）</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spacing w:line="360" w:lineRule="auto"/>
              <w:jc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spacing w:line="360" w:lineRule="auto"/>
              <w:jc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spacing w:line="360" w:lineRule="auto"/>
              <w:jc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spacing w:line="360" w:lineRule="auto"/>
              <w:jc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spacing w:line="360" w:lineRule="auto"/>
              <w:jc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spacing w:line="360" w:lineRule="auto"/>
              <w:jc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spacing w:line="360" w:lineRule="auto"/>
              <w:jc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工商部门出具的变更批准文件或工商变更事项查询单等资料。</w:t>
            </w:r>
          </w:p>
        </w:tc>
      </w:tr>
      <w:tr>
        <w:tblPrEx>
          <w:tblCellMar>
            <w:top w:w="0" w:type="dxa"/>
            <w:left w:w="108" w:type="dxa"/>
            <w:bottom w:w="0" w:type="dxa"/>
            <w:right w:w="108" w:type="dxa"/>
          </w:tblCellMar>
        </w:tblPrEx>
        <w:trPr>
          <w:trHeight w:val="1131"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ascii="宋体" w:hAnsi="宋体"/>
              </w:rPr>
              <w:t>2</w:t>
            </w:r>
            <w:r>
              <w:rPr>
                <w:rFonts w:hint="eastAsia" w:ascii="宋体" w:hAnsi="宋体"/>
              </w:rPr>
              <w:t>0</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矿山投产满1年的证明材料</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其中以协议方式取得的，除母公司与全资子公司之间的转让外，应提交矿山投产满5年证明材料。</w:t>
            </w:r>
          </w:p>
        </w:tc>
      </w:tr>
      <w:tr>
        <w:tblPrEx>
          <w:tblCellMar>
            <w:top w:w="0" w:type="dxa"/>
            <w:left w:w="108" w:type="dxa"/>
            <w:bottom w:w="0" w:type="dxa"/>
            <w:right w:w="108" w:type="dxa"/>
          </w:tblCellMar>
        </w:tblPrEx>
        <w:trPr>
          <w:trHeight w:val="1384"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ascii="宋体" w:hAnsi="宋体"/>
              </w:rPr>
              <w:t>2</w:t>
            </w:r>
            <w:r>
              <w:rPr>
                <w:rFonts w:hint="eastAsia" w:ascii="宋体" w:hAnsi="宋体"/>
              </w:rPr>
              <w:t>1</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采矿权转让合同（复印件）</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rPr>
              <w:t>转让合同中应包含土地复垦等其他法定义务转移的相关内容。</w:t>
            </w:r>
          </w:p>
        </w:tc>
      </w:tr>
      <w:tr>
        <w:tblPrEx>
          <w:tblCellMar>
            <w:top w:w="0" w:type="dxa"/>
            <w:left w:w="108" w:type="dxa"/>
            <w:bottom w:w="0" w:type="dxa"/>
            <w:right w:w="108" w:type="dxa"/>
          </w:tblCellMar>
        </w:tblPrEx>
        <w:trPr>
          <w:trHeight w:val="754"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ascii="宋体" w:hAnsi="宋体"/>
              </w:rPr>
              <w:t>2</w:t>
            </w:r>
            <w:r>
              <w:rPr>
                <w:rFonts w:hint="eastAsia" w:ascii="宋体" w:hAnsi="宋体"/>
              </w:rPr>
              <w:t>2</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rPr>
              <w:t>上级主管部门或单位同意转让的意见</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b/>
              </w:rPr>
            </w:pPr>
            <w:r>
              <w:rPr>
                <w:rFonts w:hint="eastAsia" w:ascii="宋体" w:hAnsi="宋体"/>
              </w:rPr>
              <w:t>仅限于涉及国有资产企业转让变更申请。</w:t>
            </w:r>
          </w:p>
        </w:tc>
      </w:tr>
      <w:tr>
        <w:tblPrEx>
          <w:tblCellMar>
            <w:top w:w="0" w:type="dxa"/>
            <w:left w:w="108" w:type="dxa"/>
            <w:bottom w:w="0" w:type="dxa"/>
            <w:right w:w="108" w:type="dxa"/>
          </w:tblCellMar>
        </w:tblPrEx>
        <w:trPr>
          <w:trHeight w:val="214"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ascii="宋体" w:hAnsi="宋体"/>
              </w:rPr>
            </w:pPr>
            <w:r>
              <w:rPr>
                <w:rFonts w:hint="eastAsia" w:ascii="宋体" w:hAnsi="宋体"/>
              </w:rPr>
              <w:t>23</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cs="仿宋"/>
                <w:kern w:val="0"/>
                <w:szCs w:val="36"/>
              </w:rPr>
              <w:t>国务院批准设立石油公司或者同意的批准文件</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cs="仿宋"/>
                <w:kern w:val="0"/>
                <w:szCs w:val="36"/>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cs="仿宋"/>
                <w:kern w:val="0"/>
                <w:szCs w:val="36"/>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ascii="宋体" w:hAnsi="宋体" w:cs="仿宋"/>
                <w:kern w:val="0"/>
                <w:szCs w:val="36"/>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ascii="宋体" w:hAnsi="宋体" w:cs="仿宋"/>
                <w:kern w:val="0"/>
                <w:szCs w:val="36"/>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ascii="宋体" w:hAnsi="宋体" w:cs="仿宋"/>
                <w:kern w:val="0"/>
                <w:szCs w:val="36"/>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ascii="宋体" w:hAnsi="宋体" w:cs="仿宋"/>
                <w:kern w:val="0"/>
                <w:szCs w:val="36"/>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ascii="宋体" w:hAnsi="宋体" w:cs="仿宋"/>
                <w:kern w:val="0"/>
                <w:szCs w:val="36"/>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ascii="宋体" w:hAnsi="宋体" w:cs="仿宋"/>
                <w:kern w:val="0"/>
                <w:szCs w:val="36"/>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cs="仿宋"/>
                <w:kern w:val="0"/>
                <w:szCs w:val="36"/>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cs="仿宋"/>
                <w:kern w:val="0"/>
                <w:szCs w:val="36"/>
              </w:rPr>
            </w:pPr>
            <w:r>
              <w:rPr>
                <w:rFonts w:hint="eastAsia" w:ascii="宋体" w:hAnsi="宋体" w:cs="仿宋"/>
                <w:kern w:val="0"/>
                <w:szCs w:val="36"/>
              </w:rPr>
              <w:t>仅适用于油气</w:t>
            </w:r>
          </w:p>
          <w:p>
            <w:pPr>
              <w:autoSpaceDN w:val="0"/>
              <w:spacing w:line="360" w:lineRule="auto"/>
              <w:jc w:val="left"/>
              <w:textAlignment w:val="center"/>
              <w:rPr>
                <w:rFonts w:hint="eastAsia" w:ascii="宋体" w:hAnsi="宋体"/>
              </w:rPr>
            </w:pPr>
            <w:r>
              <w:rPr>
                <w:rFonts w:hint="eastAsia" w:ascii="宋体" w:hAnsi="宋体" w:cs="仿宋"/>
                <w:kern w:val="0"/>
                <w:szCs w:val="36"/>
              </w:rPr>
              <w:t>转让申请由受让人提供。</w:t>
            </w:r>
          </w:p>
        </w:tc>
      </w:tr>
      <w:tr>
        <w:tblPrEx>
          <w:tblCellMar>
            <w:top w:w="0" w:type="dxa"/>
            <w:left w:w="108" w:type="dxa"/>
            <w:bottom w:w="0" w:type="dxa"/>
            <w:right w:w="108" w:type="dxa"/>
          </w:tblCellMar>
        </w:tblPrEx>
        <w:trPr>
          <w:trHeight w:val="1299"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ascii="宋体" w:hAnsi="宋体"/>
              </w:rPr>
            </w:pPr>
            <w:r>
              <w:rPr>
                <w:rFonts w:hint="eastAsia" w:ascii="宋体" w:hAnsi="宋体" w:cs="仿宋"/>
                <w:kern w:val="0"/>
                <w:szCs w:val="36"/>
              </w:rPr>
              <w:t>24</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cs="仿宋"/>
                <w:kern w:val="0"/>
                <w:szCs w:val="36"/>
              </w:rPr>
              <w:t>对外合作合同副本等有关批准文件</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cs="仿宋"/>
                <w:kern w:val="0"/>
                <w:szCs w:val="36"/>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cs="仿宋"/>
                <w:kern w:val="0"/>
                <w:szCs w:val="36"/>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cs="仿宋"/>
                <w:kern w:val="0"/>
                <w:szCs w:val="36"/>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cs="仿宋"/>
                <w:kern w:val="0"/>
                <w:szCs w:val="36"/>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cs="仿宋"/>
                <w:kern w:val="0"/>
                <w:szCs w:val="36"/>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cs="仿宋"/>
                <w:kern w:val="0"/>
                <w:szCs w:val="36"/>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cs="仿宋"/>
                <w:kern w:val="0"/>
                <w:szCs w:val="36"/>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cs="仿宋"/>
                <w:kern w:val="0"/>
                <w:szCs w:val="36"/>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cs="仿宋"/>
                <w:kern w:val="0"/>
                <w:szCs w:val="36"/>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cs="仿宋"/>
                <w:kern w:val="0"/>
                <w:szCs w:val="36"/>
              </w:rPr>
              <w:t>仅适用于油气</w:t>
            </w:r>
          </w:p>
        </w:tc>
      </w:tr>
      <w:tr>
        <w:tblPrEx>
          <w:tblCellMar>
            <w:top w:w="0" w:type="dxa"/>
            <w:left w:w="108" w:type="dxa"/>
            <w:bottom w:w="0" w:type="dxa"/>
            <w:right w:w="108" w:type="dxa"/>
          </w:tblCellMar>
        </w:tblPrEx>
        <w:trPr>
          <w:trHeight w:val="1730" w:hRule="atLeast"/>
          <w:jc w:val="center"/>
        </w:trPr>
        <w:tc>
          <w:tcPr>
            <w:tcW w:w="472"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ascii="宋体" w:hAnsi="宋体"/>
              </w:rPr>
            </w:pPr>
            <w:r>
              <w:rPr>
                <w:rFonts w:hint="eastAsia" w:ascii="宋体" w:hAnsi="宋体"/>
              </w:rPr>
              <w:t>25</w:t>
            </w:r>
          </w:p>
        </w:tc>
        <w:tc>
          <w:tcPr>
            <w:tcW w:w="1595"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textAlignment w:val="center"/>
              <w:rPr>
                <w:rFonts w:hint="eastAsia" w:ascii="宋体" w:hAnsi="宋体"/>
              </w:rPr>
            </w:pPr>
            <w:r>
              <w:rPr>
                <w:rFonts w:hint="eastAsia" w:ascii="宋体" w:hAnsi="宋体" w:cs="仿宋"/>
                <w:kern w:val="0"/>
                <w:szCs w:val="36"/>
              </w:rPr>
              <w:t>煤炭矿业权许可证、煤层气与煤炭范围关系图</w:t>
            </w:r>
          </w:p>
        </w:tc>
        <w:tc>
          <w:tcPr>
            <w:tcW w:w="667"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cs="仿宋"/>
                <w:kern w:val="0"/>
                <w:szCs w:val="36"/>
              </w:rPr>
              <w:t>—</w:t>
            </w:r>
          </w:p>
        </w:tc>
        <w:tc>
          <w:tcPr>
            <w:tcW w:w="473"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center"/>
              <w:textAlignment w:val="center"/>
              <w:rPr>
                <w:rFonts w:hint="eastAsia" w:ascii="宋体" w:hAnsi="宋体"/>
              </w:rPr>
            </w:pPr>
            <w:r>
              <w:rPr>
                <w:rFonts w:hint="eastAsia" w:ascii="宋体" w:hAnsi="宋体" w:cs="仿宋"/>
                <w:kern w:val="0"/>
                <w:szCs w:val="36"/>
              </w:rPr>
              <w:t>▲</w:t>
            </w:r>
          </w:p>
        </w:tc>
        <w:tc>
          <w:tcPr>
            <w:tcW w:w="444"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ascii="宋体" w:hAnsi="宋体" w:cs="仿宋"/>
                <w:kern w:val="0"/>
                <w:szCs w:val="36"/>
              </w:rPr>
              <w:t>—</w:t>
            </w:r>
          </w:p>
        </w:tc>
        <w:tc>
          <w:tcPr>
            <w:tcW w:w="490"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ascii="宋体" w:hAnsi="宋体" w:cs="仿宋"/>
                <w:kern w:val="0"/>
                <w:szCs w:val="36"/>
              </w:rPr>
              <w:t>—</w:t>
            </w:r>
          </w:p>
        </w:tc>
        <w:tc>
          <w:tcPr>
            <w:tcW w:w="743"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ascii="宋体" w:hAnsi="宋体" w:cs="仿宋"/>
                <w:kern w:val="0"/>
                <w:szCs w:val="36"/>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ascii="宋体" w:hAnsi="宋体" w:cs="仿宋"/>
                <w:kern w:val="0"/>
                <w:szCs w:val="36"/>
              </w:rPr>
              <w:t>—</w:t>
            </w:r>
          </w:p>
        </w:tc>
        <w:tc>
          <w:tcPr>
            <w:tcW w:w="1050"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ascii="宋体" w:hAnsi="宋体" w:cs="仿宋"/>
                <w:kern w:val="0"/>
                <w:szCs w:val="36"/>
              </w:rPr>
              <w:t>—</w:t>
            </w:r>
          </w:p>
        </w:tc>
        <w:tc>
          <w:tcPr>
            <w:tcW w:w="735"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ascii="宋体" w:hAnsi="宋体" w:cs="仿宋"/>
                <w:kern w:val="0"/>
                <w:szCs w:val="36"/>
              </w:rPr>
              <w:t>—</w:t>
            </w:r>
          </w:p>
        </w:tc>
        <w:tc>
          <w:tcPr>
            <w:tcW w:w="525" w:type="dxa"/>
            <w:tcBorders>
              <w:top w:val="single" w:color="000000" w:sz="2" w:space="0"/>
              <w:left w:val="single" w:color="000000" w:sz="2" w:space="0"/>
              <w:bottom w:val="single" w:color="000000" w:sz="2" w:space="0"/>
              <w:right w:val="single" w:color="000000" w:sz="2" w:space="0"/>
            </w:tcBorders>
            <w:noWrap w:val="0"/>
            <w:vAlign w:val="center"/>
          </w:tcPr>
          <w:p>
            <w:pPr>
              <w:jc w:val="center"/>
            </w:pPr>
            <w:r>
              <w:rPr>
                <w:rFonts w:hint="eastAsia" w:ascii="宋体" w:hAnsi="宋体" w:cs="仿宋"/>
                <w:kern w:val="0"/>
                <w:szCs w:val="36"/>
              </w:rPr>
              <w:t>—</w:t>
            </w:r>
          </w:p>
        </w:tc>
        <w:tc>
          <w:tcPr>
            <w:tcW w:w="6181" w:type="dxa"/>
            <w:tcBorders>
              <w:top w:val="single" w:color="000000" w:sz="2" w:space="0"/>
              <w:left w:val="single" w:color="000000" w:sz="2" w:space="0"/>
              <w:bottom w:val="single" w:color="000000" w:sz="2" w:space="0"/>
              <w:right w:val="single" w:color="000000" w:sz="2" w:space="0"/>
            </w:tcBorders>
            <w:noWrap w:val="0"/>
            <w:vAlign w:val="center"/>
          </w:tcPr>
          <w:p>
            <w:pPr>
              <w:autoSpaceDN w:val="0"/>
              <w:spacing w:line="360" w:lineRule="auto"/>
              <w:jc w:val="left"/>
              <w:textAlignment w:val="center"/>
              <w:rPr>
                <w:rFonts w:hint="eastAsia" w:ascii="宋体" w:hAnsi="宋体"/>
              </w:rPr>
            </w:pPr>
            <w:r>
              <w:rPr>
                <w:rFonts w:hint="eastAsia" w:ascii="宋体" w:hAnsi="宋体" w:cs="仿宋"/>
                <w:kern w:val="0"/>
                <w:szCs w:val="36"/>
              </w:rPr>
              <w:t>仅适用于油气</w:t>
            </w:r>
          </w:p>
        </w:tc>
      </w:tr>
    </w:tbl>
    <w:p>
      <w:pPr>
        <w:tabs>
          <w:tab w:val="right" w:pos="8307"/>
        </w:tabs>
        <w:snapToGrid w:val="0"/>
        <w:spacing w:line="360" w:lineRule="auto"/>
        <w:ind w:left="-420" w:leftChars="-200" w:firstLine="480" w:firstLineChars="229"/>
        <w:jc w:val="left"/>
        <w:rPr>
          <w:rFonts w:hint="eastAsia" w:ascii="仿宋_GB2312" w:eastAsia="仿宋_GB2312"/>
          <w:szCs w:val="36"/>
        </w:rPr>
      </w:pPr>
      <w:r>
        <w:rPr>
          <w:rFonts w:hint="eastAsia" w:ascii="仿宋_GB2312" w:eastAsia="仿宋_GB2312"/>
          <w:szCs w:val="36"/>
        </w:rPr>
        <w:t>注：1.表中标“</w:t>
      </w:r>
      <w:r>
        <w:rPr>
          <w:rFonts w:hint="eastAsia" w:ascii="仿宋_GB2312" w:hAnsi="宋体" w:eastAsia="仿宋_GB2312" w:cs="仿宋"/>
          <w:kern w:val="0"/>
          <w:szCs w:val="36"/>
        </w:rPr>
        <w:t>▲</w:t>
      </w:r>
      <w:r>
        <w:rPr>
          <w:rFonts w:hint="eastAsia" w:ascii="仿宋_GB2312" w:eastAsia="仿宋_GB2312"/>
          <w:szCs w:val="36"/>
        </w:rPr>
        <w:t>”为必须提交的资料（“要求”栏中有特殊规定的，从其规定），标“</w:t>
      </w:r>
      <w:r>
        <w:rPr>
          <w:rFonts w:hint="eastAsia" w:ascii="宋体" w:hAnsi="宋体" w:cs="仿宋"/>
          <w:kern w:val="0"/>
          <w:szCs w:val="36"/>
        </w:rPr>
        <w:t>—</w:t>
      </w:r>
      <w:r>
        <w:rPr>
          <w:rFonts w:hint="eastAsia" w:ascii="仿宋_GB2312" w:eastAsia="仿宋_GB2312"/>
          <w:szCs w:val="36"/>
        </w:rPr>
        <w:t>”为无需提交的资料。</w:t>
      </w:r>
    </w:p>
    <w:p>
      <w:pPr>
        <w:spacing w:line="360" w:lineRule="auto"/>
        <w:rPr>
          <w:rFonts w:hint="eastAsia" w:ascii="仿宋_GB2312" w:hAnsi="宋体" w:eastAsia="仿宋_GB2312" w:cs="仿宋"/>
          <w:kern w:val="0"/>
          <w:szCs w:val="36"/>
        </w:rPr>
      </w:pPr>
      <w:r>
        <w:rPr>
          <w:rFonts w:hint="eastAsia" w:ascii="仿宋_GB2312" w:eastAsia="仿宋_GB2312"/>
          <w:szCs w:val="36"/>
        </w:rPr>
        <w:t xml:space="preserve">     2.申请人需提交</w:t>
      </w:r>
      <w:r>
        <w:rPr>
          <w:rFonts w:hint="eastAsia" w:ascii="仿宋_GB2312" w:hAnsi="宋体" w:eastAsia="仿宋_GB2312" w:cs="仿宋"/>
          <w:kern w:val="0"/>
          <w:szCs w:val="36"/>
        </w:rPr>
        <w:t>纸质文档和电子文档各一份，且内容相互一致。</w:t>
      </w:r>
    </w:p>
    <w:p>
      <w:pPr>
        <w:spacing w:line="360" w:lineRule="auto"/>
        <w:rPr>
          <w:rFonts w:hint="eastAsia" w:ascii="仿宋_GB2312" w:hAnsi="宋体" w:eastAsia="仿宋_GB2312" w:cs="仿宋"/>
          <w:kern w:val="0"/>
          <w:szCs w:val="36"/>
        </w:rPr>
      </w:pPr>
      <w:r>
        <w:rPr>
          <w:rFonts w:hint="eastAsia" w:ascii="仿宋_GB2312" w:hAnsi="宋体" w:eastAsia="仿宋_GB2312" w:cs="仿宋"/>
          <w:kern w:val="0"/>
          <w:szCs w:val="36"/>
        </w:rPr>
        <w:t xml:space="preserve">     3.</w:t>
      </w:r>
      <w:r>
        <w:rPr>
          <w:rFonts w:hint="eastAsia" w:ascii="仿宋_GB2312" w:eastAsia="仿宋_GB2312"/>
          <w:szCs w:val="36"/>
        </w:rPr>
        <w:t>除特殊要求外，纸质文档都须提交原件。复印件若为多页，需在首页、骑缝</w:t>
      </w:r>
      <w:r>
        <w:rPr>
          <w:rFonts w:hint="eastAsia" w:ascii="仿宋_GB2312" w:hAnsi="宋体" w:eastAsia="仿宋_GB2312" w:cs="仿宋"/>
          <w:kern w:val="0"/>
          <w:szCs w:val="36"/>
        </w:rPr>
        <w:t>加盖申请人印章；若为单页，需在页面加盖申请人印章。</w:t>
      </w:r>
    </w:p>
    <w:p>
      <w:pPr>
        <w:spacing w:line="360" w:lineRule="auto"/>
        <w:rPr>
          <w:rFonts w:hint="eastAsia" w:ascii="仿宋_GB2312" w:hAnsi="宋体" w:eastAsia="仿宋_GB2312" w:cs="仿宋"/>
          <w:kern w:val="0"/>
          <w:szCs w:val="36"/>
        </w:rPr>
      </w:pPr>
      <w:r>
        <w:rPr>
          <w:rFonts w:hint="eastAsia" w:ascii="仿宋_GB2312" w:hAnsi="宋体" w:eastAsia="仿宋_GB2312" w:cs="仿宋"/>
          <w:kern w:val="0"/>
          <w:szCs w:val="36"/>
        </w:rPr>
        <w:t xml:space="preserve">     4.凡涉及申请人盖章，必须与矿业权人名称一致</w:t>
      </w: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p>
      <w:pPr>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sectPr>
          <w:headerReference r:id="rId5" w:type="first"/>
          <w:footerReference r:id="rId8" w:type="first"/>
          <w:headerReference r:id="rId3" w:type="default"/>
          <w:footerReference r:id="rId6" w:type="default"/>
          <w:headerReference r:id="rId4" w:type="even"/>
          <w:footerReference r:id="rId7" w:type="even"/>
          <w:pgSz w:w="16838" w:h="11906" w:orient="landscape"/>
          <w:pgMar w:top="1418" w:right="1418" w:bottom="1418" w:left="1418" w:header="851" w:footer="992" w:gutter="0"/>
          <w:pgNumType w:start="5"/>
          <w:cols w:space="720" w:num="1"/>
          <w:docGrid w:type="lines" w:linePitch="312" w:charSpace="0"/>
        </w:sectPr>
      </w:pPr>
    </w:p>
    <w:p>
      <w:pPr>
        <w:outlineLvl w:val="0"/>
        <w:rPr>
          <w:rFonts w:hint="eastAsia" w:ascii="黑体" w:hAnsi="黑体" w:eastAsia="黑体"/>
          <w:b w:val="0"/>
          <w:bCs/>
          <w:sz w:val="32"/>
          <w:szCs w:val="32"/>
        </w:rPr>
      </w:pPr>
      <w:r>
        <w:rPr>
          <w:rFonts w:hint="eastAsia" w:ascii="黑体" w:hAnsi="黑体" w:eastAsia="黑体"/>
          <w:b w:val="0"/>
          <w:bCs/>
          <w:sz w:val="32"/>
          <w:szCs w:val="32"/>
        </w:rPr>
        <w:t>附件3  探矿权申请登记书及申请书（格式）</w:t>
      </w:r>
    </w:p>
    <w:p>
      <w:pPr>
        <w:rPr>
          <w:rFonts w:hint="eastAsia"/>
          <w:b/>
          <w:sz w:val="24"/>
        </w:rPr>
      </w:pPr>
    </w:p>
    <w:p>
      <w:pPr>
        <w:rPr>
          <w:rFonts w:hint="eastAsia"/>
          <w:b/>
          <w:sz w:val="32"/>
          <w:szCs w:val="32"/>
        </w:rPr>
      </w:pPr>
      <w:r>
        <w:rPr>
          <w:rFonts w:hint="eastAsia"/>
          <w:b/>
          <w:sz w:val="32"/>
          <w:szCs w:val="32"/>
        </w:rPr>
        <w:t>（1）</w:t>
      </w:r>
    </w:p>
    <w:p>
      <w:pPr>
        <w:rPr>
          <w:b/>
          <w:sz w:val="24"/>
        </w:rPr>
      </w:pPr>
      <w:r>
        <w:rPr>
          <w:b/>
          <w:sz w:val="24"/>
        </w:rPr>
        <w:t xml:space="preserve">          </w:t>
      </w:r>
    </w:p>
    <w:p/>
    <w:p/>
    <w:p>
      <w:pPr>
        <w:rPr>
          <w:rFonts w:hint="eastAsia"/>
          <w:b/>
          <w:color w:val="00B050"/>
        </w:rPr>
      </w:pPr>
    </w:p>
    <w:p/>
    <w:p/>
    <w:p/>
    <w:p>
      <w:pPr>
        <w:spacing w:after="240" w:afterLines="100"/>
        <w:jc w:val="center"/>
        <w:rPr>
          <w:rFonts w:hint="eastAsia" w:ascii="方正小标宋_GBK" w:eastAsia="方正小标宋_GBK"/>
          <w:sz w:val="52"/>
          <w:szCs w:val="52"/>
        </w:rPr>
      </w:pPr>
      <w:r>
        <w:rPr>
          <w:rFonts w:hint="eastAsia" w:ascii="方正小标宋_GBK" w:eastAsia="方正小标宋_GBK"/>
          <w:b w:val="0"/>
          <w:spacing w:val="220"/>
          <w:sz w:val="52"/>
          <w:szCs w:val="52"/>
        </w:rPr>
        <w:t>非油气探矿</w:t>
      </w:r>
      <w:r>
        <w:rPr>
          <w:rFonts w:hint="eastAsia" w:ascii="方正小标宋_GBK" w:eastAsia="方正小标宋_GBK"/>
          <w:b w:val="0"/>
          <w:sz w:val="52"/>
          <w:szCs w:val="52"/>
        </w:rPr>
        <w:t>权</w:t>
      </w:r>
    </w:p>
    <w:p>
      <w:pPr>
        <w:tabs>
          <w:tab w:val="left" w:pos="7080"/>
        </w:tabs>
        <w:jc w:val="center"/>
        <w:rPr>
          <w:rFonts w:hint="eastAsia" w:ascii="方正小标宋_GBK" w:eastAsia="方正小标宋_GBK"/>
          <w:b w:val="0"/>
          <w:spacing w:val="70"/>
          <w:sz w:val="84"/>
          <w:szCs w:val="84"/>
        </w:rPr>
      </w:pPr>
      <w:r>
        <w:rPr>
          <w:rFonts w:hint="eastAsia" w:ascii="方正小标宋_GBK" w:eastAsia="方正小标宋_GBK"/>
          <w:b w:val="0"/>
          <w:spacing w:val="140"/>
          <w:sz w:val="84"/>
          <w:szCs w:val="84"/>
        </w:rPr>
        <w:t>新立申请登记</w:t>
      </w:r>
      <w:r>
        <w:rPr>
          <w:rFonts w:hint="eastAsia" w:ascii="方正小标宋_GBK" w:eastAsia="方正小标宋_GBK"/>
          <w:b w:val="0"/>
          <w:sz w:val="84"/>
          <w:szCs w:val="84"/>
        </w:rPr>
        <w:t>书</w:t>
      </w:r>
    </w:p>
    <w:p>
      <w:pPr>
        <w:rPr>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numPr>
          <w:ins w:id="0" w:author="康雪:返回拟稿人" w:date="2017-12-19T19:25:00Z"/>
        </w:numPr>
        <w:rPr>
          <w:rFonts w:hint="eastAsia"/>
          <w:sz w:val="30"/>
        </w:rPr>
      </w:pPr>
    </w:p>
    <w:p>
      <w:pPr>
        <w:numPr>
          <w:ins w:id="1" w:author="康雪:返回拟稿人" w:date="2017-12-19T19:25:00Z"/>
        </w:numPr>
        <w:rPr>
          <w:rFonts w:hint="eastAsia"/>
          <w:sz w:val="30"/>
        </w:rPr>
      </w:pPr>
    </w:p>
    <w:p>
      <w:pPr>
        <w:numPr>
          <w:ins w:id="2" w:author="康雪:返回拟稿人" w:date="2017-12-19T19:25:00Z"/>
        </w:numPr>
        <w:rPr>
          <w:rFonts w:hint="eastAsia"/>
          <w:sz w:val="30"/>
        </w:rPr>
      </w:pPr>
    </w:p>
    <w:p>
      <w:pPr>
        <w:numPr>
          <w:ins w:id="3" w:author="康雪:返回拟稿人" w:date="2017-12-19T19:25:00Z"/>
        </w:numPr>
        <w:rPr>
          <w:rFonts w:hint="eastAsia"/>
          <w:sz w:val="30"/>
        </w:rPr>
      </w:pPr>
    </w:p>
    <w:p>
      <w:pPr>
        <w:rPr>
          <w:rFonts w:hint="eastAsia"/>
          <w:sz w:val="30"/>
        </w:rPr>
      </w:pPr>
    </w:p>
    <w:p>
      <w:pPr>
        <w:rPr>
          <w:rFonts w:hint="eastAsia"/>
          <w:sz w:val="30"/>
        </w:rPr>
      </w:pPr>
    </w:p>
    <w:p>
      <w:pPr>
        <w:rPr>
          <w:sz w:val="30"/>
        </w:rPr>
      </w:pPr>
    </w:p>
    <w:p>
      <w:pPr>
        <w:rPr>
          <w:sz w:val="30"/>
        </w:rPr>
      </w:pPr>
    </w:p>
    <w:p>
      <w:pPr>
        <w:spacing w:line="360" w:lineRule="auto"/>
        <w:rPr>
          <w:rFonts w:hint="eastAsia" w:ascii="仿宋_GB2312" w:hAnsi="仿宋" w:eastAsia="仿宋_GB2312" w:cs="仿宋"/>
          <w:b/>
          <w:bCs/>
          <w:sz w:val="30"/>
          <w:szCs w:val="30"/>
        </w:rPr>
      </w:pPr>
      <w:r>
        <w:rPr>
          <w:rFonts w:hint="eastAsia" w:ascii="仿宋" w:hAnsi="仿宋" w:eastAsia="仿宋" w:cs="仿宋"/>
          <w:sz w:val="30"/>
          <w:szCs w:val="30"/>
        </w:rPr>
        <w:t xml:space="preserve">  </w:t>
      </w:r>
      <w:r>
        <w:rPr>
          <w:rFonts w:hint="eastAsia" w:ascii="仿宋" w:hAnsi="仿宋" w:eastAsia="仿宋" w:cs="仿宋"/>
          <w:b/>
          <w:bCs/>
          <w:sz w:val="30"/>
          <w:szCs w:val="30"/>
        </w:rPr>
        <w:t xml:space="preserve">   </w:t>
      </w:r>
      <w:r>
        <w:rPr>
          <w:rFonts w:hint="eastAsia" w:ascii="仿宋_GB2312" w:hAnsi="仿宋" w:eastAsia="仿宋_GB2312" w:cs="仿宋"/>
          <w:b/>
          <w:bCs/>
          <w:spacing w:val="202"/>
          <w:sz w:val="30"/>
          <w:szCs w:val="30"/>
        </w:rPr>
        <w:t>项目名</w:t>
      </w:r>
      <w:r>
        <w:rPr>
          <w:rFonts w:hint="eastAsia" w:ascii="仿宋_GB2312" w:hAnsi="仿宋" w:eastAsia="仿宋_GB2312" w:cs="仿宋"/>
          <w:b/>
          <w:bCs/>
          <w:sz w:val="30"/>
          <w:szCs w:val="30"/>
        </w:rPr>
        <w:t xml:space="preserve">称 </w:t>
      </w:r>
      <w:r>
        <w:rPr>
          <w:rFonts w:hint="eastAsia" w:ascii="仿宋_GB2312" w:hAnsi="仿宋" w:eastAsia="仿宋_GB2312" w:cs="仿宋"/>
          <w:b/>
          <w:bCs/>
          <w:sz w:val="30"/>
          <w:szCs w:val="30"/>
          <w:u w:val="single"/>
        </w:rPr>
        <w:t xml:space="preserve">                                </w:t>
      </w:r>
    </w:p>
    <w:p>
      <w:pPr>
        <w:spacing w:line="360" w:lineRule="auto"/>
        <w:rPr>
          <w:rFonts w:hint="eastAsia" w:ascii="仿宋_GB2312" w:hAnsi="仿宋" w:eastAsia="仿宋_GB2312" w:cs="仿宋"/>
          <w:b/>
          <w:bCs/>
          <w:sz w:val="30"/>
          <w:szCs w:val="30"/>
        </w:rPr>
      </w:pPr>
      <w:r>
        <w:rPr>
          <w:rFonts w:hint="eastAsia" w:ascii="仿宋_GB2312" w:hAnsi="仿宋" w:eastAsia="仿宋_GB2312" w:cs="仿宋"/>
          <w:b/>
          <w:bCs/>
          <w:sz w:val="30"/>
          <w:szCs w:val="30"/>
        </w:rPr>
        <w:t xml:space="preserve">     申     请     人 </w:t>
      </w:r>
      <w:r>
        <w:rPr>
          <w:rFonts w:hint="eastAsia" w:ascii="仿宋_GB2312" w:hAnsi="仿宋" w:eastAsia="仿宋_GB2312" w:cs="仿宋"/>
          <w:b/>
          <w:bCs/>
          <w:sz w:val="30"/>
          <w:szCs w:val="30"/>
          <w:u w:val="single"/>
        </w:rPr>
        <w:t xml:space="preserve">                        （签章）</w:t>
      </w:r>
    </w:p>
    <w:p>
      <w:pPr>
        <w:spacing w:line="360" w:lineRule="auto"/>
        <w:rPr>
          <w:rFonts w:hint="eastAsia" w:ascii="仿宋_GB2312" w:hAnsi="仿宋" w:eastAsia="仿宋_GB2312" w:cs="仿宋"/>
          <w:b/>
          <w:bCs/>
          <w:sz w:val="30"/>
          <w:szCs w:val="30"/>
        </w:rPr>
      </w:pPr>
      <w:r>
        <w:rPr>
          <w:rFonts w:hint="eastAsia" w:ascii="仿宋_GB2312" w:hAnsi="仿宋" w:eastAsia="仿宋_GB2312" w:cs="仿宋"/>
          <w:b/>
          <w:bCs/>
          <w:sz w:val="30"/>
          <w:szCs w:val="30"/>
        </w:rPr>
        <w:t xml:space="preserve">     </w:t>
      </w:r>
      <w:r>
        <w:rPr>
          <w:rFonts w:hint="eastAsia" w:ascii="仿宋_GB2312" w:hAnsi="仿宋" w:eastAsia="仿宋_GB2312" w:cs="仿宋"/>
          <w:b/>
          <w:bCs/>
          <w:spacing w:val="202"/>
          <w:sz w:val="30"/>
          <w:szCs w:val="30"/>
        </w:rPr>
        <w:t>勘查单</w:t>
      </w:r>
      <w:r>
        <w:rPr>
          <w:rFonts w:hint="eastAsia" w:ascii="仿宋_GB2312" w:hAnsi="仿宋" w:eastAsia="仿宋_GB2312" w:cs="仿宋"/>
          <w:b/>
          <w:bCs/>
          <w:sz w:val="30"/>
          <w:szCs w:val="30"/>
        </w:rPr>
        <w:t xml:space="preserve">位 </w:t>
      </w:r>
      <w:r>
        <w:rPr>
          <w:rFonts w:hint="eastAsia" w:ascii="仿宋_GB2312" w:hAnsi="仿宋" w:eastAsia="仿宋_GB2312" w:cs="仿宋"/>
          <w:b/>
          <w:bCs/>
          <w:sz w:val="30"/>
          <w:szCs w:val="30"/>
          <w:u w:val="single"/>
        </w:rPr>
        <w:t xml:space="preserve">                        （签章）</w:t>
      </w:r>
    </w:p>
    <w:p>
      <w:pPr>
        <w:spacing w:line="360" w:lineRule="auto"/>
        <w:ind w:left="105" w:leftChars="50" w:firstLine="698" w:firstLineChars="99"/>
        <w:rPr>
          <w:rFonts w:hint="eastAsia" w:ascii="仿宋_GB2312" w:hAnsi="仿宋" w:eastAsia="仿宋_GB2312" w:cs="仿宋"/>
          <w:b/>
          <w:bCs/>
          <w:sz w:val="30"/>
          <w:szCs w:val="30"/>
          <w:u w:val="single"/>
        </w:rPr>
      </w:pPr>
      <w:r>
        <w:rPr>
          <w:rFonts w:hint="eastAsia" w:ascii="仿宋_GB2312" w:hAnsi="仿宋" w:eastAsia="仿宋_GB2312" w:cs="仿宋"/>
          <w:b/>
          <w:bCs/>
          <w:spacing w:val="202"/>
          <w:sz w:val="30"/>
          <w:szCs w:val="30"/>
        </w:rPr>
        <w:t>填表时</w:t>
      </w:r>
      <w:r>
        <w:rPr>
          <w:rFonts w:hint="eastAsia" w:ascii="仿宋_GB2312" w:hAnsi="仿宋" w:eastAsia="仿宋_GB2312" w:cs="仿宋"/>
          <w:b/>
          <w:bCs/>
          <w:sz w:val="30"/>
          <w:szCs w:val="30"/>
        </w:rPr>
        <w:t xml:space="preserve">间 </w:t>
      </w:r>
      <w:r>
        <w:rPr>
          <w:rFonts w:hint="eastAsia" w:ascii="仿宋_GB2312" w:hAnsi="仿宋" w:eastAsia="仿宋_GB2312" w:cs="仿宋"/>
          <w:b/>
          <w:bCs/>
          <w:sz w:val="30"/>
          <w:szCs w:val="30"/>
          <w:u w:val="single"/>
        </w:rPr>
        <w:t xml:space="preserve">                                </w:t>
      </w:r>
    </w:p>
    <w:p>
      <w:pPr>
        <w:spacing w:line="240" w:lineRule="atLeast"/>
        <w:jc w:val="center"/>
        <w:rPr>
          <w:rFonts w:hint="eastAsia" w:ascii="宋体" w:hAnsi="宋体"/>
          <w:bCs/>
          <w:szCs w:val="21"/>
        </w:rPr>
      </w:pPr>
    </w:p>
    <w:p>
      <w:pPr>
        <w:numPr>
          <w:ins w:id="4" w:author="张红红:排版" w:date="2017-12-20T14:49:00Z"/>
        </w:numPr>
        <w:spacing w:line="240" w:lineRule="atLeast"/>
        <w:jc w:val="center"/>
        <w:rPr>
          <w:rFonts w:hint="eastAsia" w:ascii="方正小标宋_GBK" w:hAnsi="宋体" w:eastAsia="方正小标宋_GBK"/>
          <w:sz w:val="36"/>
          <w:szCs w:val="36"/>
        </w:rPr>
      </w:pPr>
      <w:r>
        <w:rPr>
          <w:rFonts w:hint="eastAsia" w:ascii="方正小标宋_GBK" w:hAnsi="宋体" w:eastAsia="方正小标宋_GBK"/>
          <w:b w:val="0"/>
          <w:sz w:val="36"/>
          <w:szCs w:val="36"/>
        </w:rPr>
        <w:t>填  表  说  明</w:t>
      </w:r>
    </w:p>
    <w:p>
      <w:pPr>
        <w:numPr>
          <w:ins w:id="5" w:author="张红红:排版" w:date="2017-12-20T14:49:00Z"/>
        </w:numPr>
        <w:spacing w:line="240" w:lineRule="atLeast"/>
        <w:jc w:val="center"/>
        <w:rPr>
          <w:rFonts w:hint="eastAsia" w:ascii="方正小标宋_GBK" w:hAnsi="宋体" w:eastAsia="方正小标宋_GBK"/>
          <w:b w:val="0"/>
          <w:sz w:val="36"/>
          <w:szCs w:val="36"/>
        </w:rPr>
      </w:pP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w:t>
      </w:r>
      <w:r>
        <w:rPr>
          <w:rFonts w:hint="eastAsia" w:ascii="仿宋_GB2312" w:hAnsi="宋体" w:eastAsia="仿宋_GB2312"/>
          <w:b/>
          <w:sz w:val="30"/>
          <w:szCs w:val="30"/>
        </w:rPr>
        <w:t>项目名称：</w:t>
      </w:r>
      <w:r>
        <w:rPr>
          <w:rFonts w:hint="eastAsia" w:ascii="仿宋_GB2312" w:hAnsi="宋体" w:eastAsia="仿宋_GB2312"/>
          <w:sz w:val="30"/>
          <w:szCs w:val="30"/>
        </w:rPr>
        <w:t>由项目所在省（区、市）名＋县级行政区划名称＋勘查作业区的主要特征地名＋勘查主矿种＋勘查阶段组成。勘查范围跨县级以上行政区域的，县级以上行政区划名称只填写勘查作业区所在的主要行政区划名称。</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2.</w:t>
      </w:r>
      <w:r>
        <w:rPr>
          <w:rFonts w:hint="eastAsia" w:ascii="仿宋_GB2312" w:hAnsi="宋体" w:eastAsia="仿宋_GB2312"/>
          <w:b/>
          <w:sz w:val="30"/>
          <w:szCs w:val="30"/>
        </w:rPr>
        <w:t>申请人：</w:t>
      </w:r>
      <w:r>
        <w:rPr>
          <w:rFonts w:hint="eastAsia" w:ascii="仿宋_GB2312" w:hAnsi="宋体" w:eastAsia="仿宋_GB2312"/>
          <w:sz w:val="30"/>
          <w:szCs w:val="30"/>
        </w:rPr>
        <w:t>填写探矿权申请人名称。</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3.</w:t>
      </w:r>
      <w:r>
        <w:rPr>
          <w:rFonts w:hint="eastAsia" w:ascii="仿宋_GB2312" w:hAnsi="宋体" w:eastAsia="仿宋_GB2312"/>
          <w:b/>
          <w:sz w:val="30"/>
          <w:szCs w:val="30"/>
        </w:rPr>
        <w:t>勘查单位：</w:t>
      </w:r>
      <w:r>
        <w:rPr>
          <w:rFonts w:hint="eastAsia" w:ascii="仿宋_GB2312" w:hAnsi="宋体" w:eastAsia="仿宋_GB2312"/>
          <w:sz w:val="30"/>
          <w:szCs w:val="30"/>
        </w:rPr>
        <w:t>填写承担勘查项目且具有从事该类矿产资源勘查资格的施工单位。</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bCs/>
          <w:sz w:val="30"/>
          <w:szCs w:val="30"/>
        </w:rPr>
        <w:t>4.</w:t>
      </w:r>
      <w:r>
        <w:rPr>
          <w:rFonts w:hint="eastAsia" w:ascii="仿宋_GB2312" w:hAnsi="宋体" w:eastAsia="仿宋_GB2312"/>
          <w:b/>
          <w:bCs/>
          <w:sz w:val="30"/>
          <w:szCs w:val="30"/>
        </w:rPr>
        <w:t>填表时间：</w:t>
      </w:r>
      <w:r>
        <w:rPr>
          <w:rFonts w:hint="eastAsia" w:ascii="仿宋_GB2312" w:hAnsi="宋体" w:eastAsia="仿宋_GB2312"/>
          <w:bCs/>
          <w:sz w:val="30"/>
          <w:szCs w:val="30"/>
        </w:rPr>
        <w:t>填写表格的时间。</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5.</w:t>
      </w:r>
      <w:r>
        <w:rPr>
          <w:rFonts w:hint="eastAsia" w:ascii="仿宋_GB2312" w:hAnsi="宋体" w:eastAsia="仿宋_GB2312"/>
          <w:b/>
          <w:sz w:val="30"/>
          <w:szCs w:val="30"/>
        </w:rPr>
        <w:t>勘查矿种：</w:t>
      </w:r>
      <w:r>
        <w:rPr>
          <w:rFonts w:hint="eastAsia" w:ascii="仿宋_GB2312" w:hAnsi="宋体" w:eastAsia="仿宋_GB2312"/>
          <w:sz w:val="30"/>
          <w:szCs w:val="30"/>
        </w:rPr>
        <w:t>填写预期勘查的一个主矿种。原则上应按照《矿产资源法实施细则》附件“矿产资源分类细目”中的矿种填写。</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6.</w:t>
      </w:r>
      <w:r>
        <w:rPr>
          <w:rFonts w:hint="eastAsia" w:ascii="仿宋_GB2312" w:hAnsi="宋体" w:eastAsia="仿宋_GB2312"/>
          <w:b/>
          <w:sz w:val="30"/>
          <w:szCs w:val="30"/>
        </w:rPr>
        <w:t>勘查阶段：</w:t>
      </w:r>
      <w:r>
        <w:rPr>
          <w:rFonts w:hint="eastAsia" w:ascii="仿宋_GB2312" w:hAnsi="宋体" w:eastAsia="仿宋_GB2312"/>
          <w:sz w:val="30"/>
          <w:szCs w:val="30"/>
        </w:rPr>
        <w:t>填写预查、普查、详查或勘探。</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7.</w:t>
      </w:r>
      <w:r>
        <w:rPr>
          <w:rFonts w:hint="eastAsia" w:ascii="仿宋_GB2312" w:hAnsi="宋体" w:eastAsia="仿宋_GB2312"/>
          <w:b/>
          <w:sz w:val="30"/>
          <w:szCs w:val="30"/>
        </w:rPr>
        <w:t>项目性质：</w:t>
      </w:r>
      <w:r>
        <w:rPr>
          <w:rFonts w:hint="eastAsia" w:ascii="仿宋_GB2312" w:hAnsi="宋体" w:eastAsia="仿宋_GB2312"/>
          <w:sz w:val="30"/>
          <w:szCs w:val="30"/>
        </w:rPr>
        <w:t>按财政出资项目、市场项目、涉外项目、勘查基金项目和其他项目五大类填写。</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8.</w:t>
      </w:r>
      <w:r>
        <w:rPr>
          <w:rFonts w:hint="eastAsia" w:ascii="仿宋_GB2312" w:hAnsi="宋体" w:eastAsia="仿宋_GB2312"/>
          <w:b/>
          <w:sz w:val="30"/>
          <w:szCs w:val="30"/>
        </w:rPr>
        <w:t>地理位置：</w:t>
      </w:r>
      <w:r>
        <w:rPr>
          <w:rFonts w:hint="eastAsia" w:ascii="仿宋_GB2312" w:hAnsi="宋体" w:eastAsia="仿宋_GB2312"/>
          <w:sz w:val="30"/>
          <w:szCs w:val="30"/>
        </w:rPr>
        <w:t>指勘查项目所在的省（区、市）、地（市）、县级的行政区划名称。勘查范围跨县级以上行政区域的，应填写所跨的全部省（区、市）、地（市）、县级的行政区划名称。</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9.</w:t>
      </w:r>
      <w:r>
        <w:rPr>
          <w:rFonts w:hint="eastAsia" w:ascii="仿宋_GB2312" w:hAnsi="宋体" w:eastAsia="仿宋_GB2312"/>
          <w:b/>
          <w:sz w:val="30"/>
          <w:szCs w:val="30"/>
        </w:rPr>
        <w:t>基本区块</w:t>
      </w:r>
      <w:r>
        <w:rPr>
          <w:rFonts w:hint="eastAsia" w:ascii="仿宋_GB2312" w:hAnsi="宋体" w:eastAsia="仿宋_GB2312"/>
          <w:sz w:val="30"/>
          <w:szCs w:val="30"/>
        </w:rPr>
        <w:t>：应填写实际申请的基本区块数。</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bCs/>
          <w:sz w:val="30"/>
          <w:szCs w:val="30"/>
        </w:rPr>
        <w:t xml:space="preserve">  </w:t>
      </w:r>
      <w:r>
        <w:rPr>
          <w:rFonts w:hint="eastAsia" w:ascii="仿宋_GB2312" w:hAnsi="宋体" w:eastAsia="仿宋_GB2312"/>
          <w:b/>
          <w:sz w:val="30"/>
          <w:szCs w:val="30"/>
        </w:rPr>
        <w:t>1/4区块：</w:t>
      </w:r>
      <w:r>
        <w:rPr>
          <w:rFonts w:hint="eastAsia" w:ascii="仿宋_GB2312" w:hAnsi="宋体" w:eastAsia="仿宋_GB2312"/>
          <w:sz w:val="30"/>
          <w:szCs w:val="30"/>
        </w:rPr>
        <w:t>应填写实际申请的1/4区块数。</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 xml:space="preserve">  </w:t>
      </w:r>
      <w:r>
        <w:rPr>
          <w:rFonts w:hint="eastAsia" w:ascii="仿宋_GB2312" w:hAnsi="宋体" w:eastAsia="仿宋_GB2312"/>
          <w:b/>
          <w:bCs/>
          <w:sz w:val="30"/>
          <w:szCs w:val="30"/>
        </w:rPr>
        <w:t>小区块：</w:t>
      </w:r>
      <w:r>
        <w:rPr>
          <w:rFonts w:hint="eastAsia" w:ascii="仿宋_GB2312" w:hAnsi="宋体" w:eastAsia="仿宋_GB2312"/>
          <w:sz w:val="30"/>
          <w:szCs w:val="30"/>
        </w:rPr>
        <w:t>应填写实际申请的小区块数。</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10.</w:t>
      </w:r>
      <w:r>
        <w:rPr>
          <w:rFonts w:hint="eastAsia" w:ascii="仿宋_GB2312" w:hAnsi="宋体" w:eastAsia="仿宋_GB2312"/>
          <w:b/>
          <w:sz w:val="30"/>
          <w:szCs w:val="30"/>
        </w:rPr>
        <w:t>申请期限：</w:t>
      </w:r>
      <w:r>
        <w:rPr>
          <w:rFonts w:hint="eastAsia" w:ascii="仿宋_GB2312" w:hAnsi="宋体" w:eastAsia="仿宋_GB2312"/>
          <w:sz w:val="30"/>
          <w:szCs w:val="30"/>
        </w:rPr>
        <w:t>按实际填写。</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11.</w:t>
      </w:r>
      <w:r>
        <w:rPr>
          <w:rFonts w:hint="eastAsia" w:ascii="仿宋_GB2312" w:hAnsi="宋体" w:eastAsia="仿宋_GB2312"/>
          <w:b/>
          <w:sz w:val="30"/>
          <w:szCs w:val="30"/>
        </w:rPr>
        <w:t>勘查年度：</w:t>
      </w:r>
      <w:r>
        <w:rPr>
          <w:rFonts w:hint="eastAsia" w:ascii="仿宋_GB2312" w:hAnsi="宋体" w:eastAsia="仿宋_GB2312"/>
          <w:sz w:val="30"/>
          <w:szCs w:val="30"/>
        </w:rPr>
        <w:t>实际勘查年度，不是年份。</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12.</w:t>
      </w:r>
      <w:r>
        <w:rPr>
          <w:rFonts w:hint="eastAsia" w:ascii="仿宋_GB2312" w:hAnsi="宋体" w:eastAsia="仿宋_GB2312"/>
          <w:b/>
          <w:sz w:val="30"/>
          <w:szCs w:val="30"/>
        </w:rPr>
        <w:t>统一社会信用代码（申请人）：</w:t>
      </w:r>
      <w:r>
        <w:rPr>
          <w:rFonts w:hint="eastAsia" w:ascii="仿宋_GB2312" w:hAnsi="宋体" w:eastAsia="仿宋_GB2312"/>
          <w:sz w:val="30"/>
          <w:szCs w:val="30"/>
        </w:rPr>
        <w:t>填写探矿权</w:t>
      </w:r>
      <w:r>
        <w:rPr>
          <w:rFonts w:hint="eastAsia" w:ascii="仿宋_GB2312" w:hAnsi="宋体" w:eastAsia="仿宋_GB2312" w:cs="仿宋"/>
          <w:kern w:val="0"/>
          <w:sz w:val="30"/>
          <w:szCs w:val="30"/>
        </w:rPr>
        <w:t>申请人</w:t>
      </w:r>
      <w:r>
        <w:rPr>
          <w:rFonts w:hint="eastAsia" w:ascii="仿宋_GB2312" w:hAnsi="宋体" w:eastAsia="仿宋_GB2312"/>
          <w:sz w:val="30"/>
          <w:szCs w:val="30"/>
        </w:rPr>
        <w:t>统一社会信用代码或组织机构代码，应与申请人企业营业执照或事业单位法人证书一致。</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13.</w:t>
      </w:r>
      <w:r>
        <w:rPr>
          <w:rFonts w:hint="eastAsia" w:ascii="仿宋_GB2312" w:hAnsi="宋体" w:eastAsia="仿宋_GB2312"/>
          <w:b/>
          <w:bCs/>
          <w:sz w:val="30"/>
          <w:szCs w:val="30"/>
        </w:rPr>
        <w:t>法定代表人：</w:t>
      </w:r>
      <w:r>
        <w:rPr>
          <w:rFonts w:hint="eastAsia" w:ascii="仿宋_GB2312" w:hAnsi="宋体" w:eastAsia="仿宋_GB2312"/>
          <w:sz w:val="30"/>
          <w:szCs w:val="30"/>
        </w:rPr>
        <w:t>应填写法定代表人姓名。</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14.</w:t>
      </w:r>
      <w:r>
        <w:rPr>
          <w:rFonts w:hint="eastAsia" w:ascii="仿宋_GB2312" w:hAnsi="宋体" w:eastAsia="仿宋_GB2312"/>
          <w:b/>
          <w:sz w:val="30"/>
          <w:szCs w:val="30"/>
        </w:rPr>
        <w:t>经济类型：</w:t>
      </w:r>
      <w:r>
        <w:rPr>
          <w:rFonts w:hint="eastAsia" w:ascii="仿宋_GB2312" w:hAnsi="宋体" w:eastAsia="仿宋_GB2312"/>
          <w:bCs/>
          <w:sz w:val="30"/>
          <w:szCs w:val="30"/>
        </w:rPr>
        <w:t>企业法人</w:t>
      </w:r>
      <w:r>
        <w:rPr>
          <w:rFonts w:hint="eastAsia" w:ascii="仿宋_GB2312" w:hAnsi="宋体" w:eastAsia="仿宋_GB2312"/>
          <w:sz w:val="30"/>
          <w:szCs w:val="30"/>
        </w:rPr>
        <w:t>根据营业执照证载的类型填写；事业单位根据事业单位法人证书填写。</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15.</w:t>
      </w:r>
      <w:r>
        <w:rPr>
          <w:rFonts w:hint="eastAsia" w:ascii="仿宋_GB2312" w:hAnsi="宋体" w:eastAsia="仿宋_GB2312"/>
          <w:b/>
          <w:sz w:val="30"/>
          <w:szCs w:val="30"/>
        </w:rPr>
        <w:t>地址（申请人）：</w:t>
      </w:r>
      <w:r>
        <w:rPr>
          <w:rFonts w:hint="eastAsia" w:ascii="仿宋_GB2312" w:hAnsi="宋体" w:eastAsia="仿宋_GB2312"/>
          <w:sz w:val="30"/>
          <w:szCs w:val="30"/>
        </w:rPr>
        <w:t>按探矿权申请人注册地址填写。</w:t>
      </w:r>
    </w:p>
    <w:p>
      <w:pPr>
        <w:numPr>
          <w:ins w:id="6" w:author="康雪:返回拟稿人" w:date="2017-12-19T18:53:00Z"/>
        </w:numPr>
        <w:spacing w:line="560" w:lineRule="exact"/>
        <w:ind w:firstLine="600" w:firstLineChars="200"/>
        <w:rPr>
          <w:rFonts w:hint="eastAsia" w:ascii="仿宋_GB2312" w:hAnsi="宋体" w:eastAsia="仿宋_GB2312"/>
          <w:color w:val="auto"/>
          <w:sz w:val="30"/>
          <w:szCs w:val="30"/>
        </w:rPr>
      </w:pPr>
      <w:r>
        <w:rPr>
          <w:rFonts w:hint="eastAsia" w:ascii="仿宋_GB2312" w:hAnsi="宋体" w:eastAsia="仿宋_GB2312"/>
          <w:color w:val="auto"/>
          <w:sz w:val="30"/>
          <w:szCs w:val="30"/>
        </w:rPr>
        <w:t>1</w:t>
      </w:r>
      <w:r>
        <w:rPr>
          <w:rFonts w:hint="eastAsia" w:ascii="仿宋_GB2312" w:hAnsi="宋体" w:eastAsia="仿宋_GB2312"/>
          <w:sz w:val="30"/>
          <w:szCs w:val="30"/>
        </w:rPr>
        <w:t>6</w:t>
      </w:r>
      <w:r>
        <w:rPr>
          <w:rFonts w:hint="eastAsia" w:ascii="仿宋_GB2312" w:hAnsi="宋体" w:eastAsia="仿宋_GB2312"/>
          <w:color w:val="auto"/>
          <w:sz w:val="30"/>
          <w:szCs w:val="30"/>
        </w:rPr>
        <w:t>.</w:t>
      </w:r>
      <w:r>
        <w:rPr>
          <w:rFonts w:hint="eastAsia" w:ascii="仿宋_GB2312" w:hAnsi="宋体" w:eastAsia="仿宋_GB2312"/>
          <w:b/>
          <w:color w:val="auto"/>
          <w:sz w:val="30"/>
          <w:szCs w:val="30"/>
        </w:rPr>
        <w:t>统一社会信用代码（勘查单位）：</w:t>
      </w:r>
      <w:r>
        <w:rPr>
          <w:rFonts w:hint="eastAsia" w:ascii="仿宋_GB2312" w:hAnsi="宋体" w:eastAsia="仿宋_GB2312"/>
          <w:color w:val="auto"/>
          <w:sz w:val="30"/>
          <w:szCs w:val="30"/>
        </w:rPr>
        <w:t>填写勘查单位统一社会信用代码或组织机构代码，应与勘查单位企业营业执照或事业单位法人证书一致。</w:t>
      </w:r>
    </w:p>
    <w:p>
      <w:pPr>
        <w:numPr>
          <w:ins w:id="7" w:author="康雪:返回拟稿人" w:date="2017-12-19T18:53:00Z"/>
        </w:numPr>
        <w:spacing w:line="560" w:lineRule="exact"/>
        <w:ind w:firstLine="600" w:firstLineChars="200"/>
        <w:rPr>
          <w:rFonts w:hint="eastAsia" w:ascii="仿宋_GB2312" w:hAnsi="宋体" w:eastAsia="仿宋_GB2312"/>
          <w:bCs/>
          <w:color w:val="000000"/>
          <w:sz w:val="30"/>
          <w:szCs w:val="30"/>
        </w:rPr>
      </w:pPr>
      <w:r>
        <w:rPr>
          <w:rFonts w:hint="eastAsia" w:ascii="仿宋_GB2312" w:hAnsi="宋体" w:eastAsia="仿宋_GB2312"/>
          <w:bCs/>
          <w:color w:val="000000"/>
          <w:sz w:val="30"/>
          <w:szCs w:val="30"/>
        </w:rPr>
        <w:t>17.</w:t>
      </w:r>
      <w:r>
        <w:rPr>
          <w:rFonts w:hint="eastAsia" w:ascii="仿宋_GB2312" w:hAnsi="宋体" w:eastAsia="仿宋_GB2312"/>
          <w:b/>
          <w:bCs/>
          <w:color w:val="000000"/>
          <w:sz w:val="30"/>
          <w:szCs w:val="30"/>
        </w:rPr>
        <w:t>地址（勘查单位）：</w:t>
      </w:r>
      <w:r>
        <w:rPr>
          <w:rFonts w:hint="eastAsia" w:ascii="仿宋_GB2312" w:hAnsi="宋体" w:eastAsia="仿宋_GB2312"/>
          <w:bCs/>
          <w:color w:val="000000"/>
          <w:sz w:val="30"/>
          <w:szCs w:val="30"/>
        </w:rPr>
        <w:t>按勘查单位注册地址填写。</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18.</w:t>
      </w:r>
      <w:r>
        <w:rPr>
          <w:rFonts w:hint="eastAsia" w:ascii="仿宋_GB2312" w:hAnsi="宋体" w:eastAsia="仿宋_GB2312"/>
          <w:b/>
          <w:sz w:val="30"/>
          <w:szCs w:val="30"/>
        </w:rPr>
        <w:t>探矿权取得方式：</w:t>
      </w:r>
      <w:r>
        <w:rPr>
          <w:rFonts w:hint="eastAsia" w:ascii="仿宋_GB2312" w:hAnsi="宋体" w:eastAsia="仿宋_GB2312"/>
          <w:sz w:val="30"/>
          <w:szCs w:val="30"/>
        </w:rPr>
        <w:t>根据探矿权实际取得方式填写，类型包括申请在先、招标、拍卖、挂牌、协议出让和财政出资项目。</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19.</w:t>
      </w:r>
      <w:r>
        <w:rPr>
          <w:rFonts w:hint="eastAsia" w:ascii="仿宋_GB2312" w:hAnsi="宋体" w:eastAsia="仿宋_GB2312"/>
          <w:b/>
          <w:sz w:val="30"/>
          <w:szCs w:val="30"/>
        </w:rPr>
        <w:t>探矿权</w:t>
      </w:r>
      <w:r>
        <w:rPr>
          <w:rFonts w:hint="eastAsia" w:ascii="仿宋_GB2312" w:hAnsi="宋体" w:eastAsia="仿宋_GB2312" w:cs="仿宋"/>
          <w:b/>
          <w:kern w:val="0"/>
          <w:sz w:val="30"/>
          <w:szCs w:val="30"/>
        </w:rPr>
        <w:t>矿业权出让收益（价款）</w:t>
      </w:r>
      <w:r>
        <w:rPr>
          <w:rFonts w:hint="eastAsia" w:ascii="仿宋_GB2312" w:hAnsi="宋体" w:eastAsia="仿宋_GB2312"/>
          <w:b/>
          <w:sz w:val="30"/>
          <w:szCs w:val="30"/>
        </w:rPr>
        <w:t>处置方式：</w:t>
      </w:r>
      <w:r>
        <w:rPr>
          <w:rFonts w:hint="eastAsia" w:ascii="仿宋_GB2312" w:hAnsi="宋体" w:eastAsia="仿宋_GB2312"/>
          <w:sz w:val="30"/>
          <w:szCs w:val="30"/>
        </w:rPr>
        <w:t>申请国家出资勘查并已经探明矿产地的区块的探矿权，需填此项。填写经具有矿业权评估资质的评估机构评估的探矿权</w:t>
      </w:r>
      <w:r>
        <w:rPr>
          <w:rFonts w:hint="eastAsia" w:ascii="仿宋_GB2312" w:hAnsi="宋体" w:eastAsia="仿宋_GB2312" w:cs="仿宋"/>
          <w:kern w:val="0"/>
          <w:sz w:val="30"/>
          <w:szCs w:val="30"/>
        </w:rPr>
        <w:t>矿业权出让收益（价款）</w:t>
      </w:r>
      <w:r>
        <w:rPr>
          <w:rFonts w:hint="eastAsia" w:ascii="仿宋_GB2312" w:hAnsi="宋体" w:eastAsia="仿宋_GB2312"/>
          <w:sz w:val="30"/>
          <w:szCs w:val="30"/>
        </w:rPr>
        <w:t>金额及国土资源主管部门批准的处置方式（一次缴清、分期缴纳、转增国家资本金等其他方式）。</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20.</w:t>
      </w:r>
      <w:r>
        <w:rPr>
          <w:rFonts w:hint="eastAsia" w:ascii="仿宋_GB2312" w:hAnsi="宋体" w:eastAsia="仿宋_GB2312"/>
          <w:b/>
          <w:sz w:val="30"/>
          <w:szCs w:val="30"/>
        </w:rPr>
        <w:t>主要实物工作量：</w:t>
      </w:r>
      <w:r>
        <w:rPr>
          <w:rFonts w:hint="eastAsia" w:ascii="仿宋_GB2312" w:hAnsi="宋体" w:eastAsia="仿宋_GB2312"/>
          <w:sz w:val="30"/>
          <w:szCs w:val="30"/>
        </w:rPr>
        <w:t>应填写开展勘查项目投入的主要勘查手段及设计的工作量。如：钻探、坑探、浅井、槽探、地质测量、地形测绘、遥感地质、物化探、实验测试等。</w:t>
      </w:r>
    </w:p>
    <w:p>
      <w:pPr>
        <w:spacing w:line="560" w:lineRule="exact"/>
        <w:ind w:firstLine="600" w:firstLineChars="200"/>
        <w:rPr>
          <w:rFonts w:hint="eastAsia" w:ascii="仿宋_GB2312" w:hAnsi="宋体" w:eastAsia="仿宋_GB2312"/>
          <w:sz w:val="30"/>
          <w:szCs w:val="30"/>
        </w:rPr>
        <w:sectPr>
          <w:headerReference r:id="rId11" w:type="first"/>
          <w:footerReference r:id="rId14" w:type="first"/>
          <w:headerReference r:id="rId9" w:type="default"/>
          <w:footerReference r:id="rId12" w:type="default"/>
          <w:headerReference r:id="rId10" w:type="even"/>
          <w:footerReference r:id="rId13" w:type="even"/>
          <w:pgSz w:w="11906" w:h="16838"/>
          <w:pgMar w:top="1418" w:right="1418" w:bottom="1418" w:left="1418" w:header="851" w:footer="992" w:gutter="0"/>
          <w:pgNumType w:start="17"/>
          <w:cols w:space="720" w:num="1"/>
          <w:docGrid w:linePitch="312" w:charSpace="0"/>
        </w:sectPr>
      </w:pPr>
      <w:r>
        <w:rPr>
          <w:rFonts w:hint="eastAsia" w:ascii="仿宋_GB2312" w:hAnsi="宋体" w:eastAsia="仿宋_GB2312"/>
          <w:sz w:val="30"/>
          <w:szCs w:val="30"/>
        </w:rPr>
        <w:t>21.</w:t>
      </w:r>
      <w:r>
        <w:rPr>
          <w:rFonts w:hint="eastAsia" w:ascii="仿宋_GB2312" w:hAnsi="宋体" w:eastAsia="仿宋_GB2312"/>
          <w:b/>
          <w:sz w:val="30"/>
          <w:szCs w:val="30"/>
        </w:rPr>
        <w:t>勘查范围示意图及拐点经纬度坐标：</w:t>
      </w:r>
      <w:r>
        <w:rPr>
          <w:rFonts w:hint="eastAsia" w:ascii="仿宋_GB2312" w:hAnsi="宋体" w:eastAsia="仿宋_GB2312"/>
          <w:sz w:val="30"/>
          <w:szCs w:val="30"/>
        </w:rPr>
        <w:t>应绘出申请工作区域连续区块范围示意图，并标明拐点经纬度坐标。</w:t>
      </w:r>
    </w:p>
    <w:p>
      <w:pPr>
        <w:adjustRightInd w:val="0"/>
        <w:spacing w:line="400" w:lineRule="exact"/>
        <w:textAlignment w:val="baseline"/>
        <w:rPr>
          <w:rFonts w:hint="eastAsia" w:ascii="仿宋_GB2312" w:eastAsia="仿宋_GB2312"/>
          <w:szCs w:val="21"/>
        </w:rPr>
      </w:pPr>
    </w:p>
    <w:tbl>
      <w:tblPr>
        <w:tblStyle w:val="7"/>
        <w:tblW w:w="0" w:type="auto"/>
        <w:jc w:val="center"/>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108" w:type="dxa"/>
          <w:bottom w:w="0" w:type="dxa"/>
          <w:right w:w="108" w:type="dxa"/>
        </w:tblCellMar>
      </w:tblPr>
      <w:tblGrid>
        <w:gridCol w:w="680"/>
        <w:gridCol w:w="56"/>
        <w:gridCol w:w="739"/>
        <w:gridCol w:w="706"/>
        <w:gridCol w:w="176"/>
        <w:gridCol w:w="312"/>
        <w:gridCol w:w="571"/>
        <w:gridCol w:w="353"/>
        <w:gridCol w:w="293"/>
        <w:gridCol w:w="590"/>
        <w:gridCol w:w="12"/>
        <w:gridCol w:w="300"/>
        <w:gridCol w:w="218"/>
        <w:gridCol w:w="57"/>
        <w:gridCol w:w="79"/>
        <w:gridCol w:w="393"/>
        <w:gridCol w:w="304"/>
        <w:gridCol w:w="138"/>
        <w:gridCol w:w="88"/>
        <w:gridCol w:w="313"/>
        <w:gridCol w:w="217"/>
        <w:gridCol w:w="177"/>
        <w:gridCol w:w="274"/>
        <w:gridCol w:w="186"/>
        <w:gridCol w:w="69"/>
        <w:gridCol w:w="313"/>
        <w:gridCol w:w="31"/>
        <w:gridCol w:w="10"/>
        <w:gridCol w:w="1416"/>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60" w:hRule="atLeast"/>
          <w:jc w:val="center"/>
        </w:trPr>
        <w:tc>
          <w:tcPr>
            <w:tcW w:w="1475" w:type="dxa"/>
            <w:gridSpan w:val="3"/>
            <w:noWrap w:val="0"/>
            <w:vAlign w:val="center"/>
          </w:tcPr>
          <w:p>
            <w:pPr>
              <w:jc w:val="center"/>
              <w:rPr>
                <w:rFonts w:hint="eastAsia" w:ascii="仿宋" w:hAnsi="仿宋" w:eastAsia="仿宋"/>
                <w:sz w:val="24"/>
              </w:rPr>
            </w:pPr>
            <w:r>
              <w:rPr>
                <w:rFonts w:hint="eastAsia" w:ascii="仿宋" w:hAnsi="仿宋" w:eastAsia="仿宋"/>
                <w:sz w:val="24"/>
              </w:rPr>
              <w:t>勘查矿种</w:t>
            </w:r>
          </w:p>
        </w:tc>
        <w:tc>
          <w:tcPr>
            <w:tcW w:w="1765" w:type="dxa"/>
            <w:gridSpan w:val="4"/>
            <w:noWrap w:val="0"/>
            <w:vAlign w:val="center"/>
          </w:tcPr>
          <w:p>
            <w:pPr>
              <w:jc w:val="center"/>
              <w:rPr>
                <w:rFonts w:hint="eastAsia" w:ascii="仿宋" w:hAnsi="仿宋" w:eastAsia="仿宋"/>
                <w:sz w:val="24"/>
              </w:rPr>
            </w:pPr>
          </w:p>
        </w:tc>
        <w:tc>
          <w:tcPr>
            <w:tcW w:w="1236" w:type="dxa"/>
            <w:gridSpan w:val="3"/>
            <w:noWrap w:val="0"/>
            <w:vAlign w:val="center"/>
          </w:tcPr>
          <w:p>
            <w:pPr>
              <w:jc w:val="center"/>
              <w:rPr>
                <w:rFonts w:hint="eastAsia" w:ascii="仿宋" w:hAnsi="仿宋" w:eastAsia="仿宋"/>
                <w:sz w:val="24"/>
              </w:rPr>
            </w:pPr>
            <w:r>
              <w:rPr>
                <w:rFonts w:hint="eastAsia" w:ascii="仿宋" w:hAnsi="仿宋" w:eastAsia="仿宋"/>
                <w:sz w:val="24"/>
              </w:rPr>
              <w:t>勘查阶段</w:t>
            </w:r>
          </w:p>
        </w:tc>
        <w:tc>
          <w:tcPr>
            <w:tcW w:w="1589" w:type="dxa"/>
            <w:gridSpan w:val="9"/>
            <w:noWrap w:val="0"/>
            <w:vAlign w:val="center"/>
          </w:tcPr>
          <w:p>
            <w:pPr>
              <w:jc w:val="center"/>
              <w:rPr>
                <w:rFonts w:hint="eastAsia" w:ascii="仿宋" w:hAnsi="仿宋" w:eastAsia="仿宋"/>
                <w:sz w:val="24"/>
              </w:rPr>
            </w:pPr>
          </w:p>
        </w:tc>
        <w:tc>
          <w:tcPr>
            <w:tcW w:w="1236" w:type="dxa"/>
            <w:gridSpan w:val="6"/>
            <w:noWrap w:val="0"/>
            <w:vAlign w:val="center"/>
          </w:tcPr>
          <w:p>
            <w:pPr>
              <w:jc w:val="center"/>
              <w:rPr>
                <w:rFonts w:hint="eastAsia" w:ascii="仿宋" w:hAnsi="仿宋" w:eastAsia="仿宋"/>
                <w:sz w:val="24"/>
              </w:rPr>
            </w:pPr>
            <w:r>
              <w:rPr>
                <w:rFonts w:hint="eastAsia" w:ascii="仿宋" w:hAnsi="仿宋" w:eastAsia="仿宋"/>
                <w:sz w:val="24"/>
              </w:rPr>
              <w:t>项目性质</w:t>
            </w:r>
          </w:p>
        </w:tc>
        <w:tc>
          <w:tcPr>
            <w:tcW w:w="1770" w:type="dxa"/>
            <w:gridSpan w:val="4"/>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534" w:hRule="atLeast"/>
          <w:jc w:val="center"/>
        </w:trPr>
        <w:tc>
          <w:tcPr>
            <w:tcW w:w="1475" w:type="dxa"/>
            <w:gridSpan w:val="3"/>
            <w:noWrap w:val="0"/>
            <w:vAlign w:val="center"/>
          </w:tcPr>
          <w:p>
            <w:pPr>
              <w:jc w:val="center"/>
              <w:rPr>
                <w:rFonts w:hint="eastAsia" w:ascii="仿宋" w:hAnsi="仿宋" w:eastAsia="仿宋"/>
                <w:sz w:val="24"/>
              </w:rPr>
            </w:pPr>
            <w:r>
              <w:rPr>
                <w:rFonts w:hint="eastAsia" w:ascii="仿宋" w:hAnsi="仿宋" w:eastAsia="仿宋"/>
                <w:sz w:val="24"/>
              </w:rPr>
              <w:t>地理位置</w:t>
            </w:r>
          </w:p>
        </w:tc>
        <w:tc>
          <w:tcPr>
            <w:tcW w:w="7596" w:type="dxa"/>
            <w:gridSpan w:val="26"/>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500" w:hRule="atLeast"/>
          <w:jc w:val="center"/>
        </w:trPr>
        <w:tc>
          <w:tcPr>
            <w:tcW w:w="1475" w:type="dxa"/>
            <w:gridSpan w:val="3"/>
            <w:noWrap w:val="0"/>
            <w:vAlign w:val="center"/>
          </w:tcPr>
          <w:p>
            <w:pPr>
              <w:jc w:val="center"/>
              <w:rPr>
                <w:rFonts w:hint="eastAsia" w:ascii="仿宋" w:hAnsi="仿宋" w:eastAsia="仿宋"/>
                <w:sz w:val="24"/>
              </w:rPr>
            </w:pPr>
            <w:r>
              <w:rPr>
                <w:rFonts w:hint="eastAsia" w:ascii="仿宋" w:hAnsi="仿宋" w:eastAsia="仿宋"/>
                <w:sz w:val="24"/>
              </w:rPr>
              <w:t>基本区块</w:t>
            </w:r>
          </w:p>
        </w:tc>
        <w:tc>
          <w:tcPr>
            <w:tcW w:w="882" w:type="dxa"/>
            <w:gridSpan w:val="2"/>
            <w:noWrap w:val="0"/>
            <w:vAlign w:val="center"/>
          </w:tcPr>
          <w:p>
            <w:pPr>
              <w:jc w:val="right"/>
              <w:rPr>
                <w:rFonts w:hint="eastAsia" w:ascii="仿宋" w:hAnsi="仿宋" w:eastAsia="仿宋"/>
                <w:sz w:val="24"/>
              </w:rPr>
            </w:pPr>
            <w:r>
              <w:rPr>
                <w:rFonts w:hint="eastAsia" w:ascii="仿宋" w:hAnsi="仿宋" w:eastAsia="仿宋"/>
                <w:sz w:val="24"/>
              </w:rPr>
              <w:t xml:space="preserve"> 个</w:t>
            </w:r>
          </w:p>
        </w:tc>
        <w:tc>
          <w:tcPr>
            <w:tcW w:w="1236" w:type="dxa"/>
            <w:gridSpan w:val="3"/>
            <w:noWrap w:val="0"/>
            <w:vAlign w:val="center"/>
          </w:tcPr>
          <w:p>
            <w:pPr>
              <w:jc w:val="center"/>
              <w:rPr>
                <w:rFonts w:hint="eastAsia" w:ascii="仿宋" w:hAnsi="仿宋" w:eastAsia="仿宋"/>
                <w:sz w:val="24"/>
              </w:rPr>
            </w:pPr>
            <w:r>
              <w:rPr>
                <w:rFonts w:hint="eastAsia" w:ascii="仿宋" w:hAnsi="仿宋" w:eastAsia="仿宋"/>
                <w:sz w:val="24"/>
              </w:rPr>
              <w:t>1/4区块</w:t>
            </w:r>
          </w:p>
        </w:tc>
        <w:tc>
          <w:tcPr>
            <w:tcW w:w="895" w:type="dxa"/>
            <w:gridSpan w:val="3"/>
            <w:noWrap w:val="0"/>
            <w:vAlign w:val="center"/>
          </w:tcPr>
          <w:p>
            <w:pPr>
              <w:jc w:val="right"/>
              <w:rPr>
                <w:rFonts w:hint="eastAsia" w:ascii="仿宋" w:hAnsi="仿宋" w:eastAsia="仿宋"/>
                <w:sz w:val="24"/>
              </w:rPr>
            </w:pPr>
            <w:r>
              <w:rPr>
                <w:rFonts w:hint="eastAsia" w:ascii="仿宋" w:hAnsi="仿宋" w:eastAsia="仿宋"/>
                <w:sz w:val="24"/>
              </w:rPr>
              <w:t>个</w:t>
            </w:r>
          </w:p>
        </w:tc>
        <w:tc>
          <w:tcPr>
            <w:tcW w:w="1047" w:type="dxa"/>
            <w:gridSpan w:val="5"/>
            <w:noWrap w:val="0"/>
            <w:vAlign w:val="center"/>
          </w:tcPr>
          <w:p>
            <w:pPr>
              <w:jc w:val="center"/>
              <w:rPr>
                <w:rFonts w:hint="eastAsia" w:ascii="仿宋" w:hAnsi="仿宋" w:eastAsia="仿宋"/>
                <w:sz w:val="24"/>
              </w:rPr>
            </w:pPr>
            <w:r>
              <w:rPr>
                <w:rFonts w:hint="eastAsia" w:ascii="仿宋" w:hAnsi="仿宋" w:eastAsia="仿宋"/>
                <w:sz w:val="24"/>
              </w:rPr>
              <w:t>小区块</w:t>
            </w:r>
          </w:p>
        </w:tc>
        <w:tc>
          <w:tcPr>
            <w:tcW w:w="1060" w:type="dxa"/>
            <w:gridSpan w:val="5"/>
            <w:noWrap w:val="0"/>
            <w:vAlign w:val="center"/>
          </w:tcPr>
          <w:p>
            <w:pPr>
              <w:jc w:val="right"/>
              <w:rPr>
                <w:rFonts w:hint="eastAsia" w:ascii="仿宋" w:hAnsi="仿宋" w:eastAsia="仿宋"/>
                <w:sz w:val="24"/>
              </w:rPr>
            </w:pPr>
            <w:r>
              <w:rPr>
                <w:rFonts w:hint="eastAsia" w:ascii="仿宋" w:hAnsi="仿宋" w:eastAsia="仿宋"/>
                <w:sz w:val="24"/>
              </w:rPr>
              <w:t>个</w:t>
            </w:r>
          </w:p>
        </w:tc>
        <w:tc>
          <w:tcPr>
            <w:tcW w:w="1060" w:type="dxa"/>
            <w:gridSpan w:val="7"/>
            <w:noWrap w:val="0"/>
            <w:vAlign w:val="center"/>
          </w:tcPr>
          <w:p>
            <w:pPr>
              <w:jc w:val="center"/>
              <w:rPr>
                <w:rFonts w:hint="eastAsia" w:ascii="仿宋" w:hAnsi="仿宋" w:eastAsia="仿宋"/>
                <w:sz w:val="24"/>
              </w:rPr>
            </w:pPr>
            <w:r>
              <w:rPr>
                <w:rFonts w:hint="eastAsia" w:ascii="仿宋" w:hAnsi="仿宋" w:eastAsia="仿宋"/>
                <w:sz w:val="24"/>
              </w:rPr>
              <w:t>总面积</w:t>
            </w:r>
          </w:p>
        </w:tc>
        <w:tc>
          <w:tcPr>
            <w:tcW w:w="1416" w:type="dxa"/>
            <w:noWrap w:val="0"/>
            <w:vAlign w:val="center"/>
          </w:tcPr>
          <w:p>
            <w:pPr>
              <w:jc w:val="right"/>
              <w:rPr>
                <w:rFonts w:hint="eastAsia" w:ascii="仿宋" w:hAnsi="仿宋" w:eastAsia="仿宋"/>
                <w:sz w:val="24"/>
              </w:rPr>
            </w:pPr>
            <w:r>
              <w:rPr>
                <w:rFonts w:hint="eastAsia" w:ascii="仿宋" w:hAnsi="仿宋" w:eastAsia="仿宋"/>
                <w:sz w:val="24"/>
              </w:rPr>
              <w:t xml:space="preserve">    km</w:t>
            </w:r>
            <w:r>
              <w:rPr>
                <w:rFonts w:hint="eastAsia" w:ascii="仿宋" w:hAnsi="仿宋" w:eastAsia="仿宋"/>
                <w:sz w:val="24"/>
                <w:vertAlign w:val="superscript"/>
              </w:rPr>
              <w:t>2</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55" w:hRule="atLeast"/>
          <w:jc w:val="center"/>
        </w:trPr>
        <w:tc>
          <w:tcPr>
            <w:tcW w:w="1475" w:type="dxa"/>
            <w:gridSpan w:val="3"/>
            <w:noWrap w:val="0"/>
            <w:vAlign w:val="center"/>
          </w:tcPr>
          <w:p>
            <w:pPr>
              <w:jc w:val="center"/>
              <w:rPr>
                <w:rFonts w:hint="eastAsia" w:ascii="仿宋" w:hAnsi="仿宋" w:eastAsia="仿宋"/>
                <w:sz w:val="24"/>
              </w:rPr>
            </w:pPr>
            <w:r>
              <w:rPr>
                <w:rFonts w:hint="eastAsia" w:ascii="仿宋" w:hAnsi="仿宋" w:eastAsia="仿宋"/>
                <w:sz w:val="24"/>
              </w:rPr>
              <w:t>申请期限</w:t>
            </w:r>
          </w:p>
        </w:tc>
        <w:tc>
          <w:tcPr>
            <w:tcW w:w="4502" w:type="dxa"/>
            <w:gridSpan w:val="15"/>
            <w:noWrap w:val="0"/>
            <w:vAlign w:val="center"/>
          </w:tcPr>
          <w:p>
            <w:pPr>
              <w:jc w:val="center"/>
              <w:rPr>
                <w:rFonts w:hint="eastAsia" w:ascii="仿宋" w:hAnsi="仿宋" w:eastAsia="仿宋"/>
                <w:sz w:val="24"/>
              </w:rPr>
            </w:pPr>
            <w:r>
              <w:rPr>
                <w:rFonts w:hint="eastAsia" w:ascii="仿宋" w:hAnsi="仿宋" w:eastAsia="仿宋"/>
                <w:sz w:val="24"/>
              </w:rPr>
              <w:t>至            共    个月</w:t>
            </w:r>
          </w:p>
        </w:tc>
        <w:tc>
          <w:tcPr>
            <w:tcW w:w="1668" w:type="dxa"/>
            <w:gridSpan w:val="9"/>
            <w:noWrap w:val="0"/>
            <w:vAlign w:val="center"/>
          </w:tcPr>
          <w:p>
            <w:pPr>
              <w:jc w:val="center"/>
              <w:rPr>
                <w:rFonts w:hint="eastAsia" w:ascii="仿宋" w:hAnsi="仿宋" w:eastAsia="仿宋"/>
                <w:sz w:val="24"/>
              </w:rPr>
            </w:pPr>
            <w:r>
              <w:rPr>
                <w:rFonts w:hint="eastAsia" w:ascii="仿宋" w:hAnsi="仿宋" w:eastAsia="仿宋"/>
                <w:sz w:val="24"/>
              </w:rPr>
              <w:t>所属政区编码</w:t>
            </w:r>
          </w:p>
        </w:tc>
        <w:tc>
          <w:tcPr>
            <w:tcW w:w="1426" w:type="dxa"/>
            <w:gridSpan w:val="2"/>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58" w:hRule="atLeast"/>
          <w:jc w:val="center"/>
        </w:trPr>
        <w:tc>
          <w:tcPr>
            <w:tcW w:w="9071" w:type="dxa"/>
            <w:gridSpan w:val="29"/>
            <w:noWrap w:val="0"/>
            <w:vAlign w:val="center"/>
          </w:tcPr>
          <w:p>
            <w:pPr>
              <w:jc w:val="center"/>
              <w:rPr>
                <w:rFonts w:hint="eastAsia" w:ascii="仿宋" w:hAnsi="仿宋" w:eastAsia="仿宋"/>
                <w:sz w:val="24"/>
              </w:rPr>
            </w:pPr>
            <w:r>
              <w:rPr>
                <w:rFonts w:hint="eastAsia" w:ascii="仿宋" w:hAnsi="仿宋" w:eastAsia="仿宋"/>
                <w:sz w:val="24"/>
              </w:rPr>
              <w:t>计  划  勘  查  投  入  （  万  元  ）</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61" w:hRule="atLeast"/>
          <w:jc w:val="center"/>
        </w:trPr>
        <w:tc>
          <w:tcPr>
            <w:tcW w:w="1475" w:type="dxa"/>
            <w:gridSpan w:val="3"/>
            <w:noWrap w:val="0"/>
            <w:vAlign w:val="center"/>
          </w:tcPr>
          <w:p>
            <w:pPr>
              <w:jc w:val="center"/>
              <w:rPr>
                <w:rFonts w:hint="eastAsia" w:ascii="仿宋" w:hAnsi="仿宋" w:eastAsia="仿宋"/>
                <w:sz w:val="24"/>
              </w:rPr>
            </w:pPr>
            <w:r>
              <w:rPr>
                <w:rFonts w:hint="eastAsia" w:ascii="仿宋" w:hAnsi="仿宋" w:eastAsia="仿宋"/>
                <w:sz w:val="24"/>
              </w:rPr>
              <w:t>勘查年度</w:t>
            </w:r>
          </w:p>
        </w:tc>
        <w:tc>
          <w:tcPr>
            <w:tcW w:w="1765" w:type="dxa"/>
            <w:gridSpan w:val="4"/>
            <w:noWrap w:val="0"/>
            <w:vAlign w:val="center"/>
          </w:tcPr>
          <w:p>
            <w:pPr>
              <w:jc w:val="center"/>
              <w:rPr>
                <w:rFonts w:hint="eastAsia" w:ascii="仿宋" w:hAnsi="仿宋" w:eastAsia="仿宋"/>
                <w:sz w:val="24"/>
              </w:rPr>
            </w:pPr>
            <w:r>
              <w:rPr>
                <w:rFonts w:hint="eastAsia" w:ascii="仿宋" w:hAnsi="仿宋" w:eastAsia="仿宋"/>
                <w:sz w:val="24"/>
              </w:rPr>
              <w:t>第一勘查年度</w:t>
            </w:r>
          </w:p>
        </w:tc>
        <w:tc>
          <w:tcPr>
            <w:tcW w:w="1766" w:type="dxa"/>
            <w:gridSpan w:val="6"/>
            <w:noWrap w:val="0"/>
            <w:vAlign w:val="center"/>
          </w:tcPr>
          <w:p>
            <w:pPr>
              <w:jc w:val="center"/>
              <w:rPr>
                <w:rFonts w:hint="eastAsia" w:ascii="仿宋" w:hAnsi="仿宋" w:eastAsia="仿宋"/>
                <w:sz w:val="24"/>
              </w:rPr>
            </w:pPr>
            <w:r>
              <w:rPr>
                <w:rFonts w:hint="eastAsia" w:ascii="仿宋" w:hAnsi="仿宋" w:eastAsia="仿宋"/>
                <w:sz w:val="24"/>
              </w:rPr>
              <w:t>第二勘查年度</w:t>
            </w:r>
          </w:p>
        </w:tc>
        <w:tc>
          <w:tcPr>
            <w:tcW w:w="1766" w:type="dxa"/>
            <w:gridSpan w:val="9"/>
            <w:noWrap w:val="0"/>
            <w:vAlign w:val="center"/>
          </w:tcPr>
          <w:p>
            <w:pPr>
              <w:jc w:val="center"/>
              <w:rPr>
                <w:rFonts w:hint="eastAsia" w:ascii="仿宋" w:hAnsi="仿宋" w:eastAsia="仿宋"/>
                <w:sz w:val="24"/>
              </w:rPr>
            </w:pPr>
            <w:r>
              <w:rPr>
                <w:rFonts w:hint="eastAsia" w:ascii="仿宋" w:hAnsi="仿宋" w:eastAsia="仿宋"/>
                <w:sz w:val="24"/>
              </w:rPr>
              <w:t>第三勘查年度</w:t>
            </w:r>
          </w:p>
        </w:tc>
        <w:tc>
          <w:tcPr>
            <w:tcW w:w="2299" w:type="dxa"/>
            <w:gridSpan w:val="7"/>
            <w:noWrap w:val="0"/>
            <w:vAlign w:val="center"/>
          </w:tcPr>
          <w:p>
            <w:pPr>
              <w:jc w:val="center"/>
              <w:rPr>
                <w:rFonts w:hint="eastAsia" w:ascii="仿宋" w:hAnsi="仿宋" w:eastAsia="仿宋"/>
                <w:sz w:val="24"/>
              </w:rPr>
            </w:pPr>
            <w:r>
              <w:rPr>
                <w:rFonts w:hint="eastAsia" w:ascii="仿宋" w:hAnsi="仿宋" w:eastAsia="仿宋"/>
                <w:sz w:val="24"/>
              </w:rPr>
              <w:t>总   计</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63" w:hRule="atLeast"/>
          <w:jc w:val="center"/>
        </w:trPr>
        <w:tc>
          <w:tcPr>
            <w:tcW w:w="1475" w:type="dxa"/>
            <w:gridSpan w:val="3"/>
            <w:noWrap w:val="0"/>
            <w:vAlign w:val="center"/>
          </w:tcPr>
          <w:p>
            <w:pPr>
              <w:jc w:val="center"/>
              <w:rPr>
                <w:rFonts w:hint="eastAsia" w:ascii="仿宋" w:hAnsi="仿宋" w:eastAsia="仿宋"/>
                <w:sz w:val="24"/>
              </w:rPr>
            </w:pPr>
            <w:r>
              <w:rPr>
                <w:rFonts w:hint="eastAsia" w:ascii="仿宋" w:hAnsi="仿宋" w:eastAsia="仿宋"/>
                <w:sz w:val="24"/>
              </w:rPr>
              <w:t>资    金</w:t>
            </w:r>
          </w:p>
        </w:tc>
        <w:tc>
          <w:tcPr>
            <w:tcW w:w="1765" w:type="dxa"/>
            <w:gridSpan w:val="4"/>
            <w:noWrap w:val="0"/>
            <w:vAlign w:val="center"/>
          </w:tcPr>
          <w:p>
            <w:pPr>
              <w:jc w:val="center"/>
              <w:rPr>
                <w:rFonts w:hint="eastAsia" w:ascii="仿宋" w:hAnsi="仿宋" w:eastAsia="仿宋"/>
                <w:sz w:val="24"/>
              </w:rPr>
            </w:pPr>
          </w:p>
        </w:tc>
        <w:tc>
          <w:tcPr>
            <w:tcW w:w="1766" w:type="dxa"/>
            <w:gridSpan w:val="6"/>
            <w:noWrap w:val="0"/>
            <w:vAlign w:val="center"/>
          </w:tcPr>
          <w:p>
            <w:pPr>
              <w:jc w:val="center"/>
              <w:rPr>
                <w:rFonts w:hint="eastAsia" w:ascii="仿宋" w:hAnsi="仿宋" w:eastAsia="仿宋"/>
                <w:sz w:val="24"/>
              </w:rPr>
            </w:pPr>
          </w:p>
        </w:tc>
        <w:tc>
          <w:tcPr>
            <w:tcW w:w="1766" w:type="dxa"/>
            <w:gridSpan w:val="9"/>
            <w:noWrap w:val="0"/>
            <w:vAlign w:val="center"/>
          </w:tcPr>
          <w:p>
            <w:pPr>
              <w:jc w:val="center"/>
              <w:rPr>
                <w:rFonts w:hint="eastAsia" w:ascii="仿宋" w:hAnsi="仿宋" w:eastAsia="仿宋"/>
                <w:sz w:val="24"/>
              </w:rPr>
            </w:pPr>
          </w:p>
        </w:tc>
        <w:tc>
          <w:tcPr>
            <w:tcW w:w="2299" w:type="dxa"/>
            <w:gridSpan w:val="7"/>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346" w:hRule="atLeast"/>
          <w:jc w:val="center"/>
        </w:trPr>
        <w:tc>
          <w:tcPr>
            <w:tcW w:w="1475" w:type="dxa"/>
            <w:gridSpan w:val="3"/>
            <w:vMerge w:val="restart"/>
            <w:noWrap w:val="0"/>
            <w:vAlign w:val="top"/>
          </w:tcPr>
          <w:p>
            <w:pPr>
              <w:jc w:val="center"/>
              <w:rPr>
                <w:rFonts w:hint="eastAsia" w:ascii="仿宋" w:hAnsi="仿宋" w:eastAsia="仿宋"/>
                <w:sz w:val="24"/>
              </w:rPr>
            </w:pPr>
            <w:r>
              <w:rPr>
                <w:rFonts w:hint="eastAsia" w:ascii="仿宋" w:hAnsi="仿宋" w:eastAsia="仿宋"/>
                <w:sz w:val="24"/>
              </w:rPr>
              <w:t>资金来源</w:t>
            </w:r>
          </w:p>
          <w:p>
            <w:pPr>
              <w:jc w:val="center"/>
              <w:rPr>
                <w:rFonts w:hint="eastAsia" w:ascii="仿宋" w:hAnsi="仿宋" w:eastAsia="仿宋"/>
                <w:sz w:val="24"/>
              </w:rPr>
            </w:pPr>
            <w:r>
              <w:rPr>
                <w:rFonts w:hint="eastAsia" w:ascii="仿宋" w:hAnsi="仿宋" w:eastAsia="仿宋"/>
                <w:sz w:val="24"/>
              </w:rPr>
              <w:t>（万元）</w:t>
            </w:r>
          </w:p>
        </w:tc>
        <w:tc>
          <w:tcPr>
            <w:tcW w:w="1194" w:type="dxa"/>
            <w:gridSpan w:val="3"/>
            <w:noWrap w:val="0"/>
            <w:vAlign w:val="center"/>
          </w:tcPr>
          <w:p>
            <w:pPr>
              <w:jc w:val="center"/>
              <w:rPr>
                <w:rFonts w:hint="eastAsia" w:ascii="仿宋" w:hAnsi="仿宋" w:eastAsia="仿宋"/>
                <w:sz w:val="24"/>
              </w:rPr>
            </w:pPr>
            <w:r>
              <w:rPr>
                <w:rFonts w:hint="eastAsia" w:ascii="仿宋" w:hAnsi="仿宋" w:eastAsia="仿宋"/>
                <w:sz w:val="24"/>
              </w:rPr>
              <w:t>中  央</w:t>
            </w:r>
          </w:p>
        </w:tc>
        <w:tc>
          <w:tcPr>
            <w:tcW w:w="1217" w:type="dxa"/>
            <w:gridSpan w:val="3"/>
            <w:noWrap w:val="0"/>
            <w:vAlign w:val="center"/>
          </w:tcPr>
          <w:p>
            <w:pPr>
              <w:jc w:val="center"/>
              <w:rPr>
                <w:rFonts w:hint="eastAsia" w:ascii="仿宋" w:hAnsi="仿宋" w:eastAsia="仿宋"/>
                <w:sz w:val="24"/>
              </w:rPr>
            </w:pPr>
            <w:r>
              <w:rPr>
                <w:rFonts w:hint="eastAsia" w:ascii="仿宋" w:hAnsi="仿宋" w:eastAsia="仿宋"/>
                <w:sz w:val="24"/>
              </w:rPr>
              <w:t>地  方</w:t>
            </w:r>
          </w:p>
        </w:tc>
        <w:tc>
          <w:tcPr>
            <w:tcW w:w="1256" w:type="dxa"/>
            <w:gridSpan w:val="6"/>
            <w:noWrap w:val="0"/>
            <w:vAlign w:val="center"/>
          </w:tcPr>
          <w:p>
            <w:pPr>
              <w:jc w:val="center"/>
              <w:rPr>
                <w:rFonts w:hint="eastAsia" w:ascii="仿宋" w:hAnsi="仿宋" w:eastAsia="仿宋"/>
                <w:sz w:val="24"/>
              </w:rPr>
            </w:pPr>
            <w:r>
              <w:rPr>
                <w:rFonts w:hint="eastAsia" w:ascii="仿宋" w:hAnsi="仿宋" w:eastAsia="仿宋"/>
                <w:sz w:val="24"/>
              </w:rPr>
              <w:t>企  业</w:t>
            </w:r>
          </w:p>
        </w:tc>
        <w:tc>
          <w:tcPr>
            <w:tcW w:w="1236" w:type="dxa"/>
            <w:gridSpan w:val="5"/>
            <w:noWrap w:val="0"/>
            <w:vAlign w:val="center"/>
          </w:tcPr>
          <w:p>
            <w:pPr>
              <w:jc w:val="center"/>
              <w:rPr>
                <w:rFonts w:hint="eastAsia" w:ascii="仿宋" w:hAnsi="仿宋" w:eastAsia="仿宋"/>
                <w:sz w:val="24"/>
              </w:rPr>
            </w:pPr>
            <w:r>
              <w:rPr>
                <w:rFonts w:hint="eastAsia" w:ascii="仿宋" w:hAnsi="仿宋" w:eastAsia="仿宋"/>
                <w:sz w:val="24"/>
              </w:rPr>
              <w:t>外  商</w:t>
            </w:r>
          </w:p>
        </w:tc>
        <w:tc>
          <w:tcPr>
            <w:tcW w:w="1236" w:type="dxa"/>
            <w:gridSpan w:val="6"/>
            <w:noWrap w:val="0"/>
            <w:vAlign w:val="center"/>
          </w:tcPr>
          <w:p>
            <w:pPr>
              <w:jc w:val="center"/>
              <w:rPr>
                <w:rFonts w:hint="eastAsia" w:ascii="仿宋" w:hAnsi="仿宋" w:eastAsia="仿宋"/>
                <w:sz w:val="24"/>
              </w:rPr>
            </w:pPr>
            <w:r>
              <w:rPr>
                <w:rFonts w:hint="eastAsia" w:ascii="仿宋" w:hAnsi="仿宋" w:eastAsia="仿宋"/>
                <w:sz w:val="24"/>
              </w:rPr>
              <w:t>其  它</w:t>
            </w:r>
          </w:p>
        </w:tc>
        <w:tc>
          <w:tcPr>
            <w:tcW w:w="1457" w:type="dxa"/>
            <w:gridSpan w:val="3"/>
            <w:noWrap w:val="0"/>
            <w:vAlign w:val="center"/>
          </w:tcPr>
          <w:p>
            <w:pPr>
              <w:jc w:val="center"/>
              <w:rPr>
                <w:rFonts w:hint="eastAsia" w:ascii="仿宋" w:hAnsi="仿宋" w:eastAsia="仿宋"/>
                <w:sz w:val="24"/>
              </w:rPr>
            </w:pPr>
            <w:r>
              <w:rPr>
                <w:rFonts w:hint="eastAsia" w:ascii="仿宋" w:hAnsi="仿宋" w:eastAsia="仿宋"/>
                <w:sz w:val="24"/>
              </w:rPr>
              <w:t>合  计</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399" w:hRule="atLeast"/>
          <w:jc w:val="center"/>
        </w:trPr>
        <w:tc>
          <w:tcPr>
            <w:tcW w:w="1475" w:type="dxa"/>
            <w:gridSpan w:val="3"/>
            <w:vMerge w:val="continue"/>
            <w:tcBorders>
              <w:bottom w:val="single" w:color="auto" w:sz="4" w:space="0"/>
            </w:tcBorders>
            <w:noWrap w:val="0"/>
            <w:textDirection w:val="tbRlV"/>
            <w:vAlign w:val="top"/>
          </w:tcPr>
          <w:p>
            <w:pPr>
              <w:jc w:val="center"/>
              <w:rPr>
                <w:rFonts w:hint="eastAsia" w:ascii="仿宋" w:hAnsi="仿宋" w:eastAsia="仿宋"/>
                <w:sz w:val="24"/>
              </w:rPr>
            </w:pPr>
          </w:p>
        </w:tc>
        <w:tc>
          <w:tcPr>
            <w:tcW w:w="1194" w:type="dxa"/>
            <w:gridSpan w:val="3"/>
            <w:tcBorders>
              <w:bottom w:val="single" w:color="auto" w:sz="4" w:space="0"/>
            </w:tcBorders>
            <w:noWrap w:val="0"/>
            <w:vAlign w:val="top"/>
          </w:tcPr>
          <w:p>
            <w:pPr>
              <w:jc w:val="center"/>
              <w:rPr>
                <w:rFonts w:hint="eastAsia" w:ascii="仿宋" w:hAnsi="仿宋" w:eastAsia="仿宋"/>
                <w:sz w:val="24"/>
              </w:rPr>
            </w:pPr>
          </w:p>
        </w:tc>
        <w:tc>
          <w:tcPr>
            <w:tcW w:w="1217" w:type="dxa"/>
            <w:gridSpan w:val="3"/>
            <w:tcBorders>
              <w:bottom w:val="single" w:color="auto" w:sz="4" w:space="0"/>
            </w:tcBorders>
            <w:noWrap w:val="0"/>
            <w:vAlign w:val="top"/>
          </w:tcPr>
          <w:p>
            <w:pPr>
              <w:jc w:val="center"/>
              <w:rPr>
                <w:rFonts w:hint="eastAsia" w:ascii="仿宋" w:hAnsi="仿宋" w:eastAsia="仿宋"/>
                <w:sz w:val="24"/>
              </w:rPr>
            </w:pPr>
          </w:p>
        </w:tc>
        <w:tc>
          <w:tcPr>
            <w:tcW w:w="1256" w:type="dxa"/>
            <w:gridSpan w:val="6"/>
            <w:tcBorders>
              <w:bottom w:val="single" w:color="auto" w:sz="4" w:space="0"/>
            </w:tcBorders>
            <w:noWrap w:val="0"/>
            <w:vAlign w:val="top"/>
          </w:tcPr>
          <w:p>
            <w:pPr>
              <w:jc w:val="center"/>
              <w:rPr>
                <w:rFonts w:hint="eastAsia" w:ascii="仿宋" w:hAnsi="仿宋" w:eastAsia="仿宋"/>
                <w:sz w:val="24"/>
              </w:rPr>
            </w:pPr>
          </w:p>
        </w:tc>
        <w:tc>
          <w:tcPr>
            <w:tcW w:w="1236" w:type="dxa"/>
            <w:gridSpan w:val="5"/>
            <w:tcBorders>
              <w:bottom w:val="single" w:color="auto" w:sz="4" w:space="0"/>
            </w:tcBorders>
            <w:noWrap w:val="0"/>
            <w:vAlign w:val="top"/>
          </w:tcPr>
          <w:p>
            <w:pPr>
              <w:jc w:val="center"/>
              <w:rPr>
                <w:rFonts w:hint="eastAsia" w:ascii="仿宋" w:hAnsi="仿宋" w:eastAsia="仿宋"/>
                <w:sz w:val="24"/>
              </w:rPr>
            </w:pPr>
          </w:p>
        </w:tc>
        <w:tc>
          <w:tcPr>
            <w:tcW w:w="1236" w:type="dxa"/>
            <w:gridSpan w:val="6"/>
            <w:tcBorders>
              <w:bottom w:val="single" w:color="auto" w:sz="4" w:space="0"/>
            </w:tcBorders>
            <w:noWrap w:val="0"/>
            <w:vAlign w:val="top"/>
          </w:tcPr>
          <w:p>
            <w:pPr>
              <w:jc w:val="center"/>
              <w:rPr>
                <w:rFonts w:hint="eastAsia" w:ascii="仿宋" w:hAnsi="仿宋" w:eastAsia="仿宋"/>
                <w:sz w:val="24"/>
              </w:rPr>
            </w:pPr>
          </w:p>
        </w:tc>
        <w:tc>
          <w:tcPr>
            <w:tcW w:w="1457" w:type="dxa"/>
            <w:gridSpan w:val="3"/>
            <w:tcBorders>
              <w:bottom w:val="single" w:color="auto" w:sz="4" w:space="0"/>
            </w:tcBorders>
            <w:noWrap w:val="0"/>
            <w:vAlign w:val="top"/>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68" w:hRule="atLeast"/>
          <w:jc w:val="center"/>
        </w:trPr>
        <w:tc>
          <w:tcPr>
            <w:tcW w:w="736" w:type="dxa"/>
            <w:gridSpan w:val="2"/>
            <w:vMerge w:val="restart"/>
            <w:tcBorders>
              <w:top w:val="single" w:color="auto" w:sz="4" w:space="0"/>
              <w:left w:val="single" w:color="auto" w:sz="4" w:space="0"/>
              <w:bottom w:val="single" w:color="auto" w:sz="4" w:space="0"/>
              <w:right w:val="single" w:color="auto" w:sz="4" w:space="0"/>
            </w:tcBorders>
            <w:noWrap w:val="0"/>
            <w:textDirection w:val="tbRlV"/>
            <w:vAlign w:val="center"/>
          </w:tcPr>
          <w:p>
            <w:pPr>
              <w:jc w:val="center"/>
              <w:rPr>
                <w:rFonts w:hint="eastAsia" w:ascii="仿宋" w:hAnsi="仿宋" w:eastAsia="仿宋"/>
                <w:sz w:val="24"/>
              </w:rPr>
            </w:pPr>
            <w:r>
              <w:rPr>
                <w:rFonts w:hint="eastAsia" w:ascii="仿宋" w:hAnsi="仿宋" w:eastAsia="仿宋"/>
                <w:sz w:val="24"/>
              </w:rPr>
              <w:t>申  请  人</w:t>
            </w:r>
          </w:p>
        </w:tc>
        <w:tc>
          <w:tcPr>
            <w:tcW w:w="3150" w:type="dxa"/>
            <w:gridSpan w:val="7"/>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r>
              <w:rPr>
                <w:rFonts w:hint="eastAsia" w:ascii="仿宋" w:hAnsi="仿宋" w:eastAsia="仿宋"/>
                <w:sz w:val="24"/>
              </w:rPr>
              <w:t>统一社会信用代码</w:t>
            </w:r>
          </w:p>
        </w:tc>
        <w:tc>
          <w:tcPr>
            <w:tcW w:w="5185" w:type="dxa"/>
            <w:gridSpan w:val="20"/>
            <w:tcBorders>
              <w:top w:val="single" w:color="auto" w:sz="4" w:space="0"/>
              <w:left w:val="single" w:color="auto" w:sz="4" w:space="0"/>
              <w:bottom w:val="single" w:color="auto" w:sz="4" w:space="0"/>
              <w:right w:val="single" w:color="auto" w:sz="4" w:space="0"/>
            </w:tcBorders>
            <w:noWrap w:val="0"/>
            <w:vAlign w:val="top"/>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68" w:hRule="atLeast"/>
          <w:jc w:val="center"/>
        </w:trPr>
        <w:tc>
          <w:tcPr>
            <w:tcW w:w="736" w:type="dxa"/>
            <w:gridSpan w:val="2"/>
            <w:vMerge w:val="continue"/>
            <w:tcBorders>
              <w:top w:val="single" w:color="auto" w:sz="4" w:space="0"/>
              <w:left w:val="single" w:color="auto" w:sz="4" w:space="0"/>
              <w:bottom w:val="single" w:color="auto" w:sz="4" w:space="0"/>
              <w:right w:val="single" w:color="auto" w:sz="4" w:space="0"/>
            </w:tcBorders>
            <w:noWrap w:val="0"/>
            <w:textDirection w:val="tbRlV"/>
            <w:vAlign w:val="center"/>
          </w:tcPr>
          <w:p>
            <w:pPr>
              <w:jc w:val="center"/>
              <w:rPr>
                <w:rFonts w:hint="eastAsia" w:ascii="仿宋" w:hAnsi="仿宋" w:eastAsia="仿宋"/>
                <w:sz w:val="24"/>
              </w:rPr>
            </w:pPr>
          </w:p>
        </w:tc>
        <w:tc>
          <w:tcPr>
            <w:tcW w:w="1445" w:type="dxa"/>
            <w:gridSpan w:val="2"/>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r>
              <w:rPr>
                <w:rFonts w:hint="eastAsia" w:ascii="仿宋" w:hAnsi="仿宋" w:eastAsia="仿宋"/>
                <w:sz w:val="24"/>
              </w:rPr>
              <w:t>法定代表人</w:t>
            </w:r>
          </w:p>
        </w:tc>
        <w:tc>
          <w:tcPr>
            <w:tcW w:w="3658" w:type="dxa"/>
            <w:gridSpan w:val="13"/>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p>
        </w:tc>
        <w:tc>
          <w:tcPr>
            <w:tcW w:w="1393" w:type="dxa"/>
            <w:gridSpan w:val="7"/>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r>
              <w:rPr>
                <w:rFonts w:hint="eastAsia" w:ascii="仿宋" w:hAnsi="仿宋" w:eastAsia="仿宋"/>
                <w:sz w:val="24"/>
              </w:rPr>
              <w:t>经济类型</w:t>
            </w:r>
          </w:p>
        </w:tc>
        <w:tc>
          <w:tcPr>
            <w:tcW w:w="1839" w:type="dxa"/>
            <w:gridSpan w:val="5"/>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55" w:hRule="atLeast"/>
          <w:jc w:val="center"/>
        </w:trPr>
        <w:tc>
          <w:tcPr>
            <w:tcW w:w="736" w:type="dxa"/>
            <w:gridSpan w:val="2"/>
            <w:vMerge w:val="continue"/>
            <w:tcBorders>
              <w:top w:val="single" w:color="auto" w:sz="4" w:space="0"/>
              <w:left w:val="single" w:color="auto" w:sz="4" w:space="0"/>
              <w:bottom w:val="single" w:color="auto" w:sz="4" w:space="0"/>
              <w:right w:val="single" w:color="auto" w:sz="4" w:space="0"/>
            </w:tcBorders>
            <w:noWrap w:val="0"/>
            <w:textDirection w:val="tbRlV"/>
            <w:vAlign w:val="top"/>
          </w:tcPr>
          <w:p>
            <w:pPr>
              <w:jc w:val="center"/>
              <w:rPr>
                <w:rFonts w:hint="eastAsia" w:ascii="仿宋" w:hAnsi="仿宋" w:eastAsia="仿宋"/>
                <w:sz w:val="24"/>
              </w:rPr>
            </w:pPr>
          </w:p>
        </w:tc>
        <w:tc>
          <w:tcPr>
            <w:tcW w:w="1445" w:type="dxa"/>
            <w:gridSpan w:val="2"/>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r>
              <w:rPr>
                <w:rFonts w:hint="eastAsia" w:ascii="仿宋" w:hAnsi="仿宋" w:eastAsia="仿宋"/>
                <w:sz w:val="24"/>
              </w:rPr>
              <w:t>地    址</w:t>
            </w:r>
          </w:p>
        </w:tc>
        <w:tc>
          <w:tcPr>
            <w:tcW w:w="6890" w:type="dxa"/>
            <w:gridSpan w:val="25"/>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59" w:hRule="atLeast"/>
          <w:jc w:val="center"/>
        </w:trPr>
        <w:tc>
          <w:tcPr>
            <w:tcW w:w="736" w:type="dxa"/>
            <w:gridSpan w:val="2"/>
            <w:vMerge w:val="continue"/>
            <w:tcBorders>
              <w:top w:val="single" w:color="auto" w:sz="4" w:space="0"/>
              <w:left w:val="single" w:color="auto" w:sz="4" w:space="0"/>
              <w:bottom w:val="single" w:color="auto" w:sz="4" w:space="0"/>
              <w:right w:val="single" w:color="auto" w:sz="4" w:space="0"/>
            </w:tcBorders>
            <w:noWrap w:val="0"/>
            <w:textDirection w:val="tbRlV"/>
            <w:vAlign w:val="top"/>
          </w:tcPr>
          <w:p>
            <w:pPr>
              <w:jc w:val="center"/>
              <w:rPr>
                <w:rFonts w:hint="eastAsia" w:ascii="仿宋" w:hAnsi="仿宋" w:eastAsia="仿宋"/>
                <w:sz w:val="24"/>
              </w:rPr>
            </w:pPr>
          </w:p>
        </w:tc>
        <w:tc>
          <w:tcPr>
            <w:tcW w:w="1445" w:type="dxa"/>
            <w:gridSpan w:val="2"/>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r>
              <w:rPr>
                <w:rFonts w:hint="eastAsia" w:ascii="仿宋" w:hAnsi="仿宋" w:eastAsia="仿宋"/>
                <w:sz w:val="24"/>
              </w:rPr>
              <w:t>邮政编码</w:t>
            </w:r>
          </w:p>
        </w:tc>
        <w:tc>
          <w:tcPr>
            <w:tcW w:w="1705" w:type="dxa"/>
            <w:gridSpan w:val="5"/>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p>
        </w:tc>
        <w:tc>
          <w:tcPr>
            <w:tcW w:w="1177" w:type="dxa"/>
            <w:gridSpan w:val="5"/>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r>
              <w:rPr>
                <w:rFonts w:hint="eastAsia" w:ascii="仿宋" w:hAnsi="仿宋" w:eastAsia="仿宋"/>
                <w:sz w:val="24"/>
              </w:rPr>
              <w:t>电  话</w:t>
            </w:r>
          </w:p>
        </w:tc>
        <w:tc>
          <w:tcPr>
            <w:tcW w:w="1532" w:type="dxa"/>
            <w:gridSpan w:val="7"/>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p>
        </w:tc>
        <w:tc>
          <w:tcPr>
            <w:tcW w:w="1060" w:type="dxa"/>
            <w:gridSpan w:val="7"/>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r>
              <w:rPr>
                <w:rFonts w:hint="eastAsia" w:ascii="仿宋" w:hAnsi="仿宋" w:eastAsia="仿宋"/>
                <w:sz w:val="24"/>
              </w:rPr>
              <w:t>联系人</w:t>
            </w:r>
          </w:p>
        </w:tc>
        <w:tc>
          <w:tcPr>
            <w:tcW w:w="1416"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61" w:hRule="atLeast"/>
          <w:jc w:val="center"/>
        </w:trPr>
        <w:tc>
          <w:tcPr>
            <w:tcW w:w="736" w:type="dxa"/>
            <w:gridSpan w:val="2"/>
            <w:vMerge w:val="continue"/>
            <w:tcBorders>
              <w:top w:val="single" w:color="auto" w:sz="4" w:space="0"/>
              <w:left w:val="single" w:color="auto" w:sz="4" w:space="0"/>
              <w:bottom w:val="single" w:color="auto" w:sz="4" w:space="0"/>
              <w:right w:val="single" w:color="auto" w:sz="4" w:space="0"/>
            </w:tcBorders>
            <w:noWrap w:val="0"/>
            <w:textDirection w:val="tbRlV"/>
            <w:vAlign w:val="top"/>
          </w:tcPr>
          <w:p>
            <w:pPr>
              <w:jc w:val="center"/>
              <w:rPr>
                <w:rFonts w:hint="eastAsia" w:ascii="仿宋" w:hAnsi="仿宋" w:eastAsia="仿宋"/>
                <w:sz w:val="24"/>
              </w:rPr>
            </w:pPr>
          </w:p>
        </w:tc>
        <w:tc>
          <w:tcPr>
            <w:tcW w:w="1445" w:type="dxa"/>
            <w:gridSpan w:val="2"/>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r>
              <w:rPr>
                <w:rFonts w:hint="eastAsia" w:ascii="仿宋" w:hAnsi="仿宋" w:eastAsia="仿宋"/>
                <w:sz w:val="24"/>
              </w:rPr>
              <w:t>开户银行</w:t>
            </w:r>
          </w:p>
        </w:tc>
        <w:tc>
          <w:tcPr>
            <w:tcW w:w="2882" w:type="dxa"/>
            <w:gridSpan w:val="10"/>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p>
        </w:tc>
        <w:tc>
          <w:tcPr>
            <w:tcW w:w="1532" w:type="dxa"/>
            <w:gridSpan w:val="7"/>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r>
              <w:rPr>
                <w:rFonts w:hint="eastAsia" w:ascii="仿宋" w:hAnsi="仿宋" w:eastAsia="仿宋"/>
                <w:sz w:val="24"/>
              </w:rPr>
              <w:t>帐  号</w:t>
            </w:r>
          </w:p>
        </w:tc>
        <w:tc>
          <w:tcPr>
            <w:tcW w:w="2476" w:type="dxa"/>
            <w:gridSpan w:val="8"/>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61" w:hRule="atLeast"/>
          <w:jc w:val="center"/>
        </w:trPr>
        <w:tc>
          <w:tcPr>
            <w:tcW w:w="736" w:type="dxa"/>
            <w:gridSpan w:val="2"/>
            <w:vMerge w:val="restart"/>
            <w:tcBorders>
              <w:top w:val="single" w:color="auto" w:sz="4" w:space="0"/>
              <w:left w:val="single" w:color="auto" w:sz="4" w:space="0"/>
              <w:right w:val="single" w:color="auto" w:sz="4" w:space="0"/>
            </w:tcBorders>
            <w:noWrap w:val="0"/>
            <w:vAlign w:val="center"/>
          </w:tcPr>
          <w:p>
            <w:pPr>
              <w:numPr>
                <w:ins w:id="8" w:author="康雪:返回拟稿人" w:date="2017-12-19T18:50:00Z"/>
              </w:numPr>
              <w:jc w:val="center"/>
              <w:rPr>
                <w:rFonts w:hint="eastAsia" w:ascii="仿宋" w:hAnsi="仿宋" w:eastAsia="仿宋"/>
                <w:color w:val="auto"/>
                <w:sz w:val="24"/>
              </w:rPr>
            </w:pPr>
            <w:r>
              <w:rPr>
                <w:rFonts w:hint="eastAsia" w:ascii="仿宋" w:hAnsi="仿宋" w:eastAsia="仿宋"/>
                <w:color w:val="auto"/>
                <w:sz w:val="24"/>
              </w:rPr>
              <w:t>勘查</w:t>
            </w:r>
          </w:p>
          <w:p>
            <w:pPr>
              <w:jc w:val="center"/>
              <w:rPr>
                <w:rFonts w:hint="eastAsia" w:ascii="仿宋" w:hAnsi="仿宋" w:eastAsia="仿宋"/>
                <w:sz w:val="24"/>
              </w:rPr>
            </w:pPr>
            <w:r>
              <w:rPr>
                <w:rFonts w:hint="eastAsia" w:ascii="仿宋" w:hAnsi="仿宋" w:eastAsia="仿宋"/>
                <w:color w:val="auto"/>
                <w:sz w:val="24"/>
              </w:rPr>
              <w:t>单位</w:t>
            </w:r>
          </w:p>
        </w:tc>
        <w:tc>
          <w:tcPr>
            <w:tcW w:w="3150" w:type="dxa"/>
            <w:gridSpan w:val="7"/>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r>
              <w:rPr>
                <w:rFonts w:hint="eastAsia" w:ascii="仿宋" w:hAnsi="仿宋" w:eastAsia="仿宋"/>
                <w:color w:val="auto"/>
                <w:sz w:val="24"/>
              </w:rPr>
              <w:t>统一社会信用代码</w:t>
            </w:r>
          </w:p>
        </w:tc>
        <w:tc>
          <w:tcPr>
            <w:tcW w:w="5185" w:type="dxa"/>
            <w:gridSpan w:val="20"/>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61" w:hRule="atLeast"/>
          <w:jc w:val="center"/>
        </w:trPr>
        <w:tc>
          <w:tcPr>
            <w:tcW w:w="736" w:type="dxa"/>
            <w:gridSpan w:val="2"/>
            <w:vMerge w:val="continue"/>
            <w:tcBorders>
              <w:left w:val="single" w:color="auto" w:sz="4" w:space="0"/>
              <w:bottom w:val="single" w:color="auto" w:sz="4" w:space="0"/>
              <w:right w:val="single" w:color="auto" w:sz="4" w:space="0"/>
            </w:tcBorders>
            <w:noWrap w:val="0"/>
            <w:textDirection w:val="tbRlV"/>
            <w:vAlign w:val="top"/>
          </w:tcPr>
          <w:p>
            <w:pPr>
              <w:jc w:val="center"/>
              <w:rPr>
                <w:rFonts w:hint="eastAsia" w:ascii="仿宋" w:hAnsi="仿宋" w:eastAsia="仿宋"/>
                <w:sz w:val="24"/>
              </w:rPr>
            </w:pPr>
          </w:p>
        </w:tc>
        <w:tc>
          <w:tcPr>
            <w:tcW w:w="1445" w:type="dxa"/>
            <w:gridSpan w:val="2"/>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r>
              <w:rPr>
                <w:rFonts w:hint="eastAsia" w:ascii="仿宋" w:hAnsi="仿宋" w:eastAsia="仿宋"/>
                <w:color w:val="auto"/>
                <w:sz w:val="24"/>
              </w:rPr>
              <w:t>地    址</w:t>
            </w:r>
          </w:p>
        </w:tc>
        <w:tc>
          <w:tcPr>
            <w:tcW w:w="6890" w:type="dxa"/>
            <w:gridSpan w:val="25"/>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61" w:hRule="atLeast"/>
          <w:jc w:val="center"/>
        </w:trPr>
        <w:tc>
          <w:tcPr>
            <w:tcW w:w="2181" w:type="dxa"/>
            <w:gridSpan w:val="4"/>
            <w:tcBorders>
              <w:top w:val="single" w:color="auto" w:sz="4" w:space="0"/>
            </w:tcBorders>
            <w:noWrap w:val="0"/>
            <w:vAlign w:val="center"/>
          </w:tcPr>
          <w:p>
            <w:pPr>
              <w:jc w:val="center"/>
              <w:rPr>
                <w:rFonts w:hint="eastAsia" w:ascii="仿宋" w:hAnsi="仿宋" w:eastAsia="仿宋"/>
                <w:sz w:val="24"/>
              </w:rPr>
            </w:pPr>
            <w:r>
              <w:rPr>
                <w:rFonts w:hint="eastAsia" w:ascii="仿宋" w:hAnsi="仿宋" w:eastAsia="仿宋"/>
                <w:sz w:val="24"/>
              </w:rPr>
              <w:t>探矿权取得方式</w:t>
            </w:r>
          </w:p>
        </w:tc>
        <w:tc>
          <w:tcPr>
            <w:tcW w:w="2607" w:type="dxa"/>
            <w:gridSpan w:val="8"/>
            <w:tcBorders>
              <w:top w:val="single" w:color="auto" w:sz="4" w:space="0"/>
            </w:tcBorders>
            <w:noWrap w:val="0"/>
            <w:vAlign w:val="center"/>
          </w:tcPr>
          <w:p>
            <w:pPr>
              <w:jc w:val="center"/>
              <w:rPr>
                <w:rFonts w:hint="eastAsia" w:ascii="仿宋" w:hAnsi="仿宋" w:eastAsia="仿宋"/>
                <w:sz w:val="24"/>
              </w:rPr>
            </w:pPr>
          </w:p>
        </w:tc>
        <w:tc>
          <w:tcPr>
            <w:tcW w:w="2258" w:type="dxa"/>
            <w:gridSpan w:val="11"/>
            <w:tcBorders>
              <w:top w:val="single" w:color="auto" w:sz="4" w:space="0"/>
            </w:tcBorders>
            <w:noWrap w:val="0"/>
            <w:vAlign w:val="center"/>
          </w:tcPr>
          <w:p>
            <w:pPr>
              <w:jc w:val="center"/>
              <w:rPr>
                <w:rFonts w:hint="eastAsia" w:ascii="仿宋" w:hAnsi="仿宋" w:eastAsia="仿宋"/>
                <w:sz w:val="24"/>
              </w:rPr>
            </w:pPr>
            <w:r>
              <w:rPr>
                <w:rFonts w:hint="eastAsia" w:ascii="仿宋" w:hAnsi="仿宋" w:eastAsia="仿宋"/>
                <w:sz w:val="24"/>
              </w:rPr>
              <w:t>应缴纳探矿权矿业权出让收益（价款）</w:t>
            </w:r>
          </w:p>
        </w:tc>
        <w:tc>
          <w:tcPr>
            <w:tcW w:w="2025" w:type="dxa"/>
            <w:gridSpan w:val="6"/>
            <w:tcBorders>
              <w:top w:val="single" w:color="auto" w:sz="4" w:space="0"/>
            </w:tcBorders>
            <w:noWrap w:val="0"/>
            <w:vAlign w:val="center"/>
          </w:tcPr>
          <w:p>
            <w:pPr>
              <w:jc w:val="center"/>
              <w:rPr>
                <w:rFonts w:hint="eastAsia" w:ascii="仿宋" w:hAnsi="仿宋" w:eastAsia="仿宋"/>
                <w:sz w:val="24"/>
              </w:rPr>
            </w:pPr>
            <w:r>
              <w:rPr>
                <w:rFonts w:hint="eastAsia" w:ascii="仿宋" w:hAnsi="仿宋" w:eastAsia="仿宋"/>
                <w:sz w:val="24"/>
              </w:rPr>
              <w:t>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1175" w:hRule="atLeast"/>
          <w:jc w:val="center"/>
        </w:trPr>
        <w:tc>
          <w:tcPr>
            <w:tcW w:w="2181" w:type="dxa"/>
            <w:gridSpan w:val="4"/>
            <w:noWrap w:val="0"/>
            <w:vAlign w:val="center"/>
          </w:tcPr>
          <w:p>
            <w:pPr>
              <w:jc w:val="center"/>
              <w:rPr>
                <w:rFonts w:hint="eastAsia" w:ascii="仿宋" w:hAnsi="仿宋" w:eastAsia="仿宋"/>
                <w:sz w:val="24"/>
              </w:rPr>
            </w:pPr>
            <w:r>
              <w:rPr>
                <w:rFonts w:hint="eastAsia" w:ascii="仿宋" w:hAnsi="仿宋" w:eastAsia="仿宋"/>
                <w:sz w:val="24"/>
              </w:rPr>
              <w:t>探矿权矿业权出让收益（价款）处置方式</w:t>
            </w:r>
          </w:p>
        </w:tc>
        <w:tc>
          <w:tcPr>
            <w:tcW w:w="6890" w:type="dxa"/>
            <w:gridSpan w:val="25"/>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052" w:hRule="atLeast"/>
          <w:jc w:val="center"/>
        </w:trPr>
        <w:tc>
          <w:tcPr>
            <w:tcW w:w="680" w:type="dxa"/>
            <w:noWrap w:val="0"/>
            <w:vAlign w:val="center"/>
          </w:tcPr>
          <w:p>
            <w:pPr>
              <w:jc w:val="center"/>
              <w:rPr>
                <w:rFonts w:hint="eastAsia" w:ascii="仿宋" w:hAnsi="仿宋" w:eastAsia="仿宋"/>
                <w:sz w:val="24"/>
              </w:rPr>
            </w:pPr>
            <w:r>
              <w:rPr>
                <w:rFonts w:hint="eastAsia" w:ascii="仿宋" w:hAnsi="仿宋" w:eastAsia="仿宋"/>
                <w:sz w:val="24"/>
              </w:rPr>
              <w:t>工作任务及</w:t>
            </w:r>
          </w:p>
          <w:p>
            <w:pPr>
              <w:jc w:val="center"/>
              <w:rPr>
                <w:rFonts w:hint="eastAsia" w:ascii="仿宋" w:hAnsi="仿宋" w:eastAsia="仿宋"/>
                <w:sz w:val="24"/>
              </w:rPr>
            </w:pPr>
            <w:r>
              <w:rPr>
                <w:rFonts w:hint="eastAsia" w:ascii="仿宋" w:hAnsi="仿宋" w:eastAsia="仿宋"/>
                <w:sz w:val="24"/>
              </w:rPr>
              <w:t>主要目的</w:t>
            </w:r>
          </w:p>
        </w:tc>
        <w:tc>
          <w:tcPr>
            <w:tcW w:w="8391" w:type="dxa"/>
            <w:gridSpan w:val="28"/>
            <w:noWrap w:val="0"/>
            <w:vAlign w:val="center"/>
          </w:tcPr>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3339" w:hRule="atLeast"/>
          <w:jc w:val="center"/>
        </w:trPr>
        <w:tc>
          <w:tcPr>
            <w:tcW w:w="680" w:type="dxa"/>
            <w:noWrap w:val="0"/>
            <w:textDirection w:val="tbRlV"/>
            <w:vAlign w:val="center"/>
          </w:tcPr>
          <w:p>
            <w:pPr>
              <w:adjustRightInd w:val="0"/>
              <w:jc w:val="center"/>
              <w:textAlignment w:val="baseline"/>
              <w:rPr>
                <w:rFonts w:hint="eastAsia" w:ascii="仿宋" w:hAnsi="仿宋" w:eastAsia="仿宋"/>
                <w:sz w:val="24"/>
              </w:rPr>
            </w:pPr>
            <w:r>
              <w:rPr>
                <w:rFonts w:hint="eastAsia" w:ascii="仿宋" w:hAnsi="仿宋" w:eastAsia="仿宋"/>
                <w:sz w:val="24"/>
              </w:rPr>
              <w:t>主 要 实 物 工 作 量</w:t>
            </w:r>
          </w:p>
        </w:tc>
        <w:tc>
          <w:tcPr>
            <w:tcW w:w="8391" w:type="dxa"/>
            <w:gridSpan w:val="28"/>
            <w:noWrap w:val="0"/>
            <w:vAlign w:val="top"/>
          </w:tcPr>
          <w:p>
            <w:pP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7224" w:hRule="atLeast"/>
          <w:jc w:val="center"/>
        </w:trPr>
        <w:tc>
          <w:tcPr>
            <w:tcW w:w="680" w:type="dxa"/>
            <w:vMerge w:val="restart"/>
            <w:noWrap w:val="0"/>
            <w:textDirection w:val="tbRlV"/>
            <w:vAlign w:val="center"/>
          </w:tcPr>
          <w:p>
            <w:pPr>
              <w:adjustRightInd w:val="0"/>
              <w:jc w:val="center"/>
              <w:textAlignment w:val="baseline"/>
              <w:rPr>
                <w:rFonts w:hint="eastAsia" w:ascii="仿宋" w:hAnsi="仿宋" w:eastAsia="仿宋"/>
                <w:sz w:val="24"/>
              </w:rPr>
            </w:pPr>
            <w:r>
              <w:rPr>
                <w:rFonts w:hint="eastAsia" w:ascii="仿宋" w:hAnsi="仿宋" w:eastAsia="仿宋"/>
                <w:sz w:val="24"/>
              </w:rPr>
              <w:t>勘 查 范 围 示 意 图 及 拐 点 经 纬 度 坐 标</w:t>
            </w:r>
          </w:p>
        </w:tc>
        <w:tc>
          <w:tcPr>
            <w:tcW w:w="8391" w:type="dxa"/>
            <w:gridSpan w:val="28"/>
            <w:noWrap w:val="0"/>
            <w:vAlign w:val="top"/>
          </w:tcPr>
          <w:p>
            <w:pP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56" w:hRule="atLeast"/>
          <w:jc w:val="center"/>
        </w:trPr>
        <w:tc>
          <w:tcPr>
            <w:tcW w:w="680" w:type="dxa"/>
            <w:vMerge w:val="continue"/>
            <w:noWrap w:val="0"/>
            <w:vAlign w:val="center"/>
          </w:tcPr>
          <w:p>
            <w:pPr>
              <w:jc w:val="center"/>
              <w:rPr>
                <w:rFonts w:hint="eastAsia" w:ascii="仿宋" w:hAnsi="仿宋" w:eastAsia="仿宋"/>
                <w:position w:val="-34"/>
                <w:sz w:val="24"/>
              </w:rPr>
            </w:pPr>
          </w:p>
        </w:tc>
        <w:tc>
          <w:tcPr>
            <w:tcW w:w="8391" w:type="dxa"/>
            <w:gridSpan w:val="28"/>
            <w:noWrap w:val="0"/>
            <w:vAlign w:val="top"/>
          </w:tcPr>
          <w:p>
            <w:pPr>
              <w:rPr>
                <w:rFonts w:hint="eastAsia" w:ascii="仿宋" w:hAnsi="仿宋" w:eastAsia="仿宋"/>
                <w:position w:val="-34"/>
                <w:sz w:val="24"/>
              </w:rPr>
            </w:pPr>
            <w:r>
              <w:rPr>
                <w:rFonts w:hint="eastAsia" w:ascii="仿宋" w:hAnsi="仿宋" w:eastAsia="仿宋"/>
                <w:position w:val="-34"/>
                <w:sz w:val="24"/>
              </w:rPr>
              <w:t>极值坐标：东经             至             ，北纬           至</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2643" w:hRule="atLeast"/>
          <w:jc w:val="center"/>
        </w:trPr>
        <w:tc>
          <w:tcPr>
            <w:tcW w:w="680" w:type="dxa"/>
            <w:noWrap w:val="0"/>
            <w:vAlign w:val="center"/>
          </w:tcPr>
          <w:p>
            <w:pPr>
              <w:adjustRightInd w:val="0"/>
              <w:jc w:val="center"/>
              <w:textAlignment w:val="baseline"/>
              <w:rPr>
                <w:rFonts w:hint="eastAsia" w:ascii="仿宋" w:hAnsi="仿宋" w:eastAsia="仿宋"/>
                <w:sz w:val="24"/>
              </w:rPr>
            </w:pPr>
            <w:r>
              <w:rPr>
                <w:rFonts w:hint="eastAsia" w:ascii="仿宋" w:hAnsi="仿宋" w:eastAsia="仿宋"/>
                <w:sz w:val="24"/>
              </w:rPr>
              <w:t>备</w:t>
            </w:r>
          </w:p>
          <w:p>
            <w:pPr>
              <w:adjustRightInd w:val="0"/>
              <w:jc w:val="center"/>
              <w:textAlignment w:val="baseline"/>
              <w:rPr>
                <w:rFonts w:hint="eastAsia" w:ascii="仿宋" w:hAnsi="仿宋" w:eastAsia="仿宋"/>
                <w:sz w:val="24"/>
              </w:rPr>
            </w:pPr>
          </w:p>
          <w:p>
            <w:pPr>
              <w:adjustRightInd w:val="0"/>
              <w:jc w:val="center"/>
              <w:textAlignment w:val="baseline"/>
              <w:rPr>
                <w:rFonts w:hint="eastAsia" w:ascii="仿宋" w:hAnsi="仿宋" w:eastAsia="仿宋"/>
                <w:position w:val="-34"/>
                <w:sz w:val="24"/>
              </w:rPr>
            </w:pPr>
            <w:r>
              <w:rPr>
                <w:rFonts w:hint="eastAsia" w:ascii="仿宋" w:hAnsi="仿宋" w:eastAsia="仿宋"/>
                <w:sz w:val="24"/>
              </w:rPr>
              <w:t>注</w:t>
            </w:r>
          </w:p>
        </w:tc>
        <w:tc>
          <w:tcPr>
            <w:tcW w:w="8391" w:type="dxa"/>
            <w:gridSpan w:val="28"/>
            <w:noWrap w:val="0"/>
            <w:vAlign w:val="top"/>
          </w:tcPr>
          <w:p>
            <w:pPr>
              <w:rPr>
                <w:rFonts w:hint="eastAsia" w:ascii="仿宋" w:hAnsi="仿宋" w:eastAsia="仿宋"/>
                <w:position w:val="-34"/>
                <w:sz w:val="24"/>
              </w:rPr>
            </w:pPr>
          </w:p>
          <w:p>
            <w:pPr>
              <w:rPr>
                <w:rFonts w:hint="eastAsia" w:ascii="仿宋" w:hAnsi="仿宋" w:eastAsia="仿宋"/>
                <w:position w:val="-34"/>
                <w:sz w:val="24"/>
              </w:rPr>
            </w:pPr>
          </w:p>
          <w:p>
            <w:pPr>
              <w:rPr>
                <w:rFonts w:hint="eastAsia" w:ascii="仿宋" w:hAnsi="仿宋" w:eastAsia="仿宋"/>
                <w:position w:val="-34"/>
                <w:sz w:val="24"/>
              </w:rPr>
            </w:pPr>
          </w:p>
        </w:tc>
      </w:tr>
    </w:tbl>
    <w:p>
      <w:pPr>
        <w:rPr>
          <w:rFonts w:hint="eastAsia"/>
          <w:sz w:val="24"/>
        </w:rPr>
      </w:pPr>
      <w:r>
        <w:rPr>
          <w:sz w:val="24"/>
        </w:rPr>
        <w:br w:type="page"/>
      </w:r>
      <w:r>
        <w:rPr>
          <w:rFonts w:hint="eastAsia"/>
          <w:sz w:val="30"/>
          <w:szCs w:val="30"/>
        </w:rPr>
        <w:t>（</w:t>
      </w:r>
      <w:r>
        <w:rPr>
          <w:rFonts w:hint="eastAsia"/>
          <w:b/>
          <w:bCs/>
          <w:sz w:val="30"/>
          <w:szCs w:val="30"/>
        </w:rPr>
        <w:t>2）</w:t>
      </w:r>
      <w:r>
        <w:rPr>
          <w:rFonts w:hint="eastAsia"/>
          <w:sz w:val="24"/>
        </w:rPr>
        <w:t xml:space="preserve"> </w:t>
      </w:r>
    </w:p>
    <w:p/>
    <w:p/>
    <w:p>
      <w:pPr>
        <w:rPr>
          <w:rFonts w:hint="eastAsia"/>
          <w:b/>
        </w:rPr>
      </w:pPr>
    </w:p>
    <w:p/>
    <w:p/>
    <w:p/>
    <w:p>
      <w:pPr>
        <w:jc w:val="center"/>
        <w:rPr>
          <w:rFonts w:hint="eastAsia" w:ascii="方正小标宋_GBK" w:eastAsia="方正小标宋_GBK"/>
          <w:b w:val="0"/>
          <w:spacing w:val="160"/>
          <w:sz w:val="52"/>
          <w:szCs w:val="52"/>
        </w:rPr>
      </w:pPr>
      <w:r>
        <w:rPr>
          <w:rFonts w:hint="eastAsia" w:ascii="方正小标宋_GBK" w:eastAsia="方正小标宋_GBK"/>
          <w:b w:val="0"/>
          <w:spacing w:val="220"/>
          <w:sz w:val="52"/>
          <w:szCs w:val="52"/>
        </w:rPr>
        <w:t>非油气探矿</w:t>
      </w:r>
      <w:r>
        <w:rPr>
          <w:rFonts w:hint="eastAsia" w:ascii="方正小标宋_GBK" w:eastAsia="方正小标宋_GBK"/>
          <w:b w:val="0"/>
          <w:spacing w:val="160"/>
          <w:sz w:val="52"/>
          <w:szCs w:val="52"/>
        </w:rPr>
        <w:t>权</w:t>
      </w:r>
    </w:p>
    <w:p>
      <w:pPr>
        <w:jc w:val="center"/>
        <w:rPr>
          <w:rFonts w:hint="eastAsia" w:ascii="方正小标宋_GBK" w:eastAsia="方正小标宋_GBK"/>
          <w:sz w:val="52"/>
          <w:szCs w:val="52"/>
        </w:rPr>
      </w:pPr>
    </w:p>
    <w:p>
      <w:pPr>
        <w:rPr>
          <w:rFonts w:hint="eastAsia" w:ascii="方正小标宋_GBK" w:eastAsia="方正小标宋_GBK"/>
        </w:rPr>
      </w:pPr>
    </w:p>
    <w:p>
      <w:pPr>
        <w:spacing w:line="180" w:lineRule="auto"/>
        <w:rPr>
          <w:rFonts w:hint="eastAsia" w:ascii="方正小标宋_GBK" w:eastAsia="方正小标宋_GBK"/>
          <w:position w:val="-20"/>
          <w:sz w:val="72"/>
        </w:rPr>
      </w:pPr>
      <w:r>
        <w:rPr>
          <w:rFonts w:hint="eastAsia" w:ascii="方正小标宋_GBK" w:eastAsia="方正小标宋_GBK"/>
          <w:sz w:val="72"/>
        </w:rPr>
        <w:t xml:space="preserve">  </w:t>
      </w:r>
      <w:r>
        <w:rPr>
          <w:rFonts w:hint="eastAsia" w:ascii="方正小标宋_GBK" w:eastAsia="方正小标宋_GBK"/>
          <w:b w:val="0"/>
          <w:position w:val="-28"/>
          <w:sz w:val="52"/>
        </w:rPr>
        <w:t>变 更</w:t>
      </w:r>
    </w:p>
    <w:p>
      <w:pPr>
        <w:tabs>
          <w:tab w:val="left" w:pos="7080"/>
        </w:tabs>
        <w:spacing w:line="180" w:lineRule="auto"/>
        <w:rPr>
          <w:rFonts w:hint="eastAsia" w:ascii="方正小标宋_GBK" w:eastAsia="方正小标宋_GBK"/>
          <w:spacing w:val="70"/>
          <w:sz w:val="84"/>
          <w:szCs w:val="84"/>
        </w:rPr>
      </w:pPr>
      <w:r>
        <w:rPr>
          <w:rFonts w:hint="eastAsia" w:ascii="方正小标宋_GBK" w:eastAsia="方正小标宋_GBK"/>
          <w:sz w:val="72"/>
        </w:rPr>
        <w:t xml:space="preserve">  </w:t>
      </w:r>
      <w:r>
        <w:rPr>
          <w:rFonts w:hint="eastAsia" w:ascii="方正小标宋_GBK" w:eastAsia="方正小标宋_GBK"/>
          <w:b w:val="0"/>
          <w:sz w:val="52"/>
        </w:rPr>
        <w:t>延 续</w:t>
      </w:r>
      <w:r>
        <w:rPr>
          <w:rFonts w:hint="eastAsia" w:ascii="方正小标宋_GBK" w:eastAsia="方正小标宋_GBK"/>
          <w:sz w:val="72"/>
        </w:rPr>
        <w:t xml:space="preserve"> </w:t>
      </w:r>
      <w:r>
        <w:rPr>
          <w:rFonts w:hint="eastAsia" w:ascii="方正小标宋_GBK" w:eastAsia="方正小标宋_GBK"/>
          <w:b w:val="0"/>
          <w:spacing w:val="100"/>
          <w:position w:val="-4"/>
          <w:sz w:val="84"/>
          <w:szCs w:val="84"/>
        </w:rPr>
        <w:t>申请登记</w:t>
      </w:r>
      <w:r>
        <w:rPr>
          <w:rFonts w:hint="eastAsia" w:ascii="方正小标宋_GBK" w:eastAsia="方正小标宋_GBK"/>
          <w:b w:val="0"/>
          <w:spacing w:val="70"/>
          <w:position w:val="-4"/>
          <w:sz w:val="84"/>
          <w:szCs w:val="84"/>
        </w:rPr>
        <w:t>书</w:t>
      </w:r>
    </w:p>
    <w:p>
      <w:pPr>
        <w:spacing w:before="120" w:beforeLines="50"/>
        <w:rPr>
          <w:rFonts w:hint="eastAsia" w:ascii="方正小标宋_GBK" w:eastAsia="方正小标宋_GBK"/>
          <w:sz w:val="72"/>
        </w:rPr>
      </w:pPr>
      <w:r>
        <w:rPr>
          <w:rFonts w:hint="eastAsia" w:ascii="方正小标宋_GBK" w:eastAsia="方正小标宋_GBK"/>
          <w:sz w:val="72"/>
        </w:rPr>
        <w:t xml:space="preserve">  </w:t>
      </w:r>
      <w:r>
        <w:rPr>
          <w:rFonts w:hint="eastAsia" w:ascii="方正小标宋_GBK" w:eastAsia="方正小标宋_GBK"/>
          <w:b w:val="0"/>
          <w:position w:val="42"/>
          <w:sz w:val="52"/>
        </w:rPr>
        <w:t>保 留</w:t>
      </w:r>
      <w:r>
        <w:rPr>
          <w:rFonts w:hint="eastAsia" w:ascii="方正小标宋_GBK" w:eastAsia="方正小标宋_GBK"/>
          <w:sz w:val="72"/>
        </w:rPr>
        <w:t xml:space="preserve"> </w:t>
      </w:r>
    </w:p>
    <w:p>
      <w:pPr>
        <w:spacing w:before="120" w:beforeLines="50"/>
        <w:rPr>
          <w:rFonts w:hint="eastAsia" w:ascii="宋体"/>
          <w:sz w:val="72"/>
        </w:rPr>
      </w:pPr>
    </w:p>
    <w:p>
      <w:pPr>
        <w:spacing w:before="120" w:beforeLines="50"/>
        <w:rPr>
          <w:rFonts w:hint="eastAsia" w:ascii="宋体"/>
          <w:sz w:val="72"/>
        </w:rPr>
      </w:pPr>
    </w:p>
    <w:p>
      <w:pPr>
        <w:spacing w:before="120" w:beforeLines="50"/>
        <w:rPr>
          <w:rFonts w:hint="eastAsia" w:ascii="宋体"/>
          <w:sz w:val="28"/>
          <w:szCs w:val="28"/>
        </w:rPr>
      </w:pPr>
    </w:p>
    <w:p>
      <w:pPr>
        <w:numPr>
          <w:ins w:id="9" w:author="康雪:返回拟稿人" w:date="2017-12-19T19:00:00Z"/>
        </w:numPr>
        <w:spacing w:before="120" w:beforeLines="50"/>
        <w:rPr>
          <w:rFonts w:hint="eastAsia" w:ascii="宋体"/>
          <w:sz w:val="28"/>
          <w:szCs w:val="28"/>
        </w:rPr>
      </w:pPr>
    </w:p>
    <w:p>
      <w:pPr>
        <w:spacing w:before="120" w:beforeLines="50"/>
        <w:rPr>
          <w:rFonts w:hint="eastAsia" w:ascii="宋体"/>
          <w:sz w:val="28"/>
          <w:szCs w:val="28"/>
        </w:rPr>
      </w:pPr>
    </w:p>
    <w:p>
      <w:pPr>
        <w:spacing w:before="120" w:beforeLines="50"/>
        <w:rPr>
          <w:rFonts w:hint="eastAsia" w:ascii="宋体"/>
          <w:sz w:val="28"/>
          <w:szCs w:val="28"/>
        </w:rPr>
      </w:pPr>
    </w:p>
    <w:p>
      <w:pPr>
        <w:spacing w:line="360" w:lineRule="auto"/>
        <w:rPr>
          <w:rFonts w:hint="eastAsia" w:ascii="仿宋_GB2312" w:hAnsi="仿宋" w:eastAsia="仿宋_GB2312" w:cs="仿宋"/>
          <w:b/>
          <w:bCs/>
          <w:sz w:val="30"/>
          <w:szCs w:val="30"/>
        </w:rPr>
      </w:pPr>
      <w:r>
        <w:rPr>
          <w:rFonts w:hint="eastAsia" w:ascii="仿宋" w:hAnsi="仿宋" w:eastAsia="仿宋" w:cs="仿宋"/>
          <w:b/>
          <w:bCs/>
          <w:sz w:val="30"/>
          <w:szCs w:val="30"/>
        </w:rPr>
        <w:t xml:space="preserve">  </w:t>
      </w:r>
      <w:r>
        <w:rPr>
          <w:rFonts w:hint="eastAsia" w:ascii="仿宋_GB2312" w:hAnsi="仿宋" w:eastAsia="仿宋_GB2312" w:cs="仿宋"/>
          <w:b/>
          <w:bCs/>
          <w:spacing w:val="202"/>
          <w:sz w:val="30"/>
          <w:szCs w:val="30"/>
        </w:rPr>
        <w:t>项目名</w:t>
      </w:r>
      <w:r>
        <w:rPr>
          <w:rFonts w:hint="eastAsia" w:ascii="仿宋_GB2312" w:hAnsi="仿宋" w:eastAsia="仿宋_GB2312" w:cs="仿宋"/>
          <w:b/>
          <w:bCs/>
          <w:sz w:val="30"/>
          <w:szCs w:val="30"/>
        </w:rPr>
        <w:t xml:space="preserve">称 </w:t>
      </w:r>
      <w:r>
        <w:rPr>
          <w:rFonts w:hint="eastAsia" w:ascii="仿宋_GB2312" w:hAnsi="仿宋" w:eastAsia="仿宋_GB2312" w:cs="仿宋"/>
          <w:b/>
          <w:bCs/>
          <w:sz w:val="30"/>
          <w:szCs w:val="30"/>
          <w:u w:val="single"/>
        </w:rPr>
        <w:t xml:space="preserve">                                  </w:t>
      </w:r>
    </w:p>
    <w:p>
      <w:pPr>
        <w:spacing w:line="360" w:lineRule="auto"/>
        <w:rPr>
          <w:rFonts w:hint="eastAsia" w:ascii="仿宋_GB2312" w:hAnsi="仿宋" w:eastAsia="仿宋_GB2312" w:cs="仿宋"/>
          <w:b/>
          <w:bCs/>
          <w:sz w:val="30"/>
          <w:szCs w:val="30"/>
        </w:rPr>
      </w:pPr>
      <w:r>
        <w:rPr>
          <w:rFonts w:hint="eastAsia" w:ascii="仿宋_GB2312" w:hAnsi="仿宋" w:eastAsia="仿宋_GB2312" w:cs="仿宋"/>
          <w:b/>
          <w:bCs/>
          <w:sz w:val="30"/>
          <w:szCs w:val="30"/>
        </w:rPr>
        <w:t xml:space="preserve">  </w:t>
      </w:r>
      <w:r>
        <w:rPr>
          <w:rFonts w:hint="eastAsia" w:ascii="仿宋_GB2312" w:hAnsi="仿宋" w:eastAsia="仿宋_GB2312" w:cs="仿宋"/>
          <w:b/>
          <w:bCs/>
          <w:spacing w:val="112"/>
          <w:sz w:val="30"/>
          <w:szCs w:val="30"/>
        </w:rPr>
        <w:t>原项目名</w:t>
      </w:r>
      <w:r>
        <w:rPr>
          <w:rFonts w:hint="eastAsia" w:ascii="仿宋_GB2312" w:hAnsi="仿宋" w:eastAsia="仿宋_GB2312" w:cs="仿宋"/>
          <w:b/>
          <w:bCs/>
          <w:sz w:val="30"/>
          <w:szCs w:val="30"/>
        </w:rPr>
        <w:t xml:space="preserve">称 </w:t>
      </w:r>
      <w:r>
        <w:rPr>
          <w:rFonts w:hint="eastAsia" w:ascii="仿宋_GB2312" w:hAnsi="仿宋" w:eastAsia="仿宋_GB2312" w:cs="仿宋"/>
          <w:b/>
          <w:bCs/>
          <w:sz w:val="30"/>
          <w:szCs w:val="30"/>
          <w:u w:val="single"/>
        </w:rPr>
        <w:t xml:space="preserve">                                  </w:t>
      </w:r>
    </w:p>
    <w:p>
      <w:pPr>
        <w:spacing w:line="360" w:lineRule="auto"/>
        <w:rPr>
          <w:rFonts w:hint="eastAsia" w:ascii="仿宋_GB2312" w:hAnsi="仿宋" w:eastAsia="仿宋_GB2312" w:cs="仿宋"/>
          <w:b/>
          <w:bCs/>
          <w:sz w:val="30"/>
          <w:szCs w:val="30"/>
        </w:rPr>
      </w:pPr>
      <w:r>
        <w:rPr>
          <w:rFonts w:hint="eastAsia" w:ascii="仿宋_GB2312" w:hAnsi="仿宋" w:eastAsia="仿宋_GB2312" w:cs="仿宋"/>
          <w:b/>
          <w:bCs/>
          <w:sz w:val="30"/>
          <w:szCs w:val="30"/>
        </w:rPr>
        <w:t xml:space="preserve">  </w:t>
      </w:r>
      <w:r>
        <w:rPr>
          <w:rFonts w:hint="eastAsia" w:ascii="仿宋_GB2312" w:hAnsi="仿宋" w:eastAsia="仿宋_GB2312" w:cs="仿宋"/>
          <w:b/>
          <w:bCs/>
          <w:spacing w:val="20"/>
          <w:sz w:val="30"/>
          <w:szCs w:val="30"/>
        </w:rPr>
        <w:t>原勘查许可证</w:t>
      </w:r>
      <w:r>
        <w:rPr>
          <w:rFonts w:hint="eastAsia" w:ascii="仿宋_GB2312" w:hAnsi="仿宋" w:eastAsia="仿宋_GB2312" w:cs="仿宋"/>
          <w:b/>
          <w:bCs/>
          <w:sz w:val="30"/>
          <w:szCs w:val="30"/>
        </w:rPr>
        <w:t xml:space="preserve">号 </w:t>
      </w:r>
      <w:r>
        <w:rPr>
          <w:rFonts w:hint="eastAsia" w:ascii="仿宋_GB2312" w:hAnsi="仿宋" w:eastAsia="仿宋_GB2312" w:cs="仿宋"/>
          <w:b/>
          <w:bCs/>
          <w:sz w:val="30"/>
          <w:szCs w:val="30"/>
          <w:u w:val="single"/>
        </w:rPr>
        <w:t xml:space="preserve">                                   </w:t>
      </w:r>
    </w:p>
    <w:p>
      <w:pPr>
        <w:spacing w:line="360" w:lineRule="auto"/>
        <w:rPr>
          <w:rFonts w:hint="eastAsia" w:ascii="仿宋_GB2312" w:hAnsi="仿宋" w:eastAsia="仿宋_GB2312" w:cs="仿宋"/>
          <w:b/>
          <w:bCs/>
          <w:sz w:val="30"/>
          <w:szCs w:val="30"/>
        </w:rPr>
      </w:pPr>
      <w:r>
        <w:rPr>
          <w:rFonts w:hint="eastAsia" w:ascii="仿宋_GB2312" w:hAnsi="仿宋" w:eastAsia="仿宋_GB2312" w:cs="仿宋"/>
          <w:b/>
          <w:bCs/>
          <w:sz w:val="30"/>
          <w:szCs w:val="30"/>
        </w:rPr>
        <w:t xml:space="preserve">  申     请     人 </w:t>
      </w:r>
      <w:r>
        <w:rPr>
          <w:rFonts w:hint="eastAsia" w:ascii="仿宋_GB2312" w:hAnsi="仿宋" w:eastAsia="仿宋_GB2312" w:cs="仿宋"/>
          <w:b/>
          <w:bCs/>
          <w:sz w:val="30"/>
          <w:szCs w:val="30"/>
          <w:u w:val="single"/>
        </w:rPr>
        <w:t xml:space="preserve">                          （签章）</w:t>
      </w:r>
    </w:p>
    <w:p>
      <w:pPr>
        <w:spacing w:line="360" w:lineRule="auto"/>
        <w:rPr>
          <w:rFonts w:hint="eastAsia" w:ascii="仿宋_GB2312" w:hAnsi="仿宋" w:eastAsia="仿宋_GB2312" w:cs="仿宋"/>
          <w:b/>
          <w:bCs/>
          <w:sz w:val="30"/>
          <w:szCs w:val="30"/>
        </w:rPr>
      </w:pPr>
      <w:r>
        <w:rPr>
          <w:rFonts w:hint="eastAsia" w:ascii="仿宋_GB2312" w:hAnsi="仿宋" w:eastAsia="仿宋_GB2312" w:cs="仿宋"/>
          <w:b/>
          <w:bCs/>
          <w:sz w:val="30"/>
          <w:szCs w:val="30"/>
        </w:rPr>
        <w:t xml:space="preserve">  </w:t>
      </w:r>
      <w:r>
        <w:rPr>
          <w:rFonts w:hint="eastAsia" w:ascii="仿宋_GB2312" w:hAnsi="仿宋" w:eastAsia="仿宋_GB2312" w:cs="仿宋"/>
          <w:b/>
          <w:bCs/>
          <w:spacing w:val="202"/>
          <w:sz w:val="30"/>
          <w:szCs w:val="30"/>
        </w:rPr>
        <w:t>勘查单</w:t>
      </w:r>
      <w:r>
        <w:rPr>
          <w:rFonts w:hint="eastAsia" w:ascii="仿宋_GB2312" w:hAnsi="仿宋" w:eastAsia="仿宋_GB2312" w:cs="仿宋"/>
          <w:b/>
          <w:bCs/>
          <w:sz w:val="30"/>
          <w:szCs w:val="30"/>
        </w:rPr>
        <w:t xml:space="preserve">位 </w:t>
      </w:r>
      <w:r>
        <w:rPr>
          <w:rFonts w:hint="eastAsia" w:ascii="仿宋_GB2312" w:hAnsi="仿宋" w:eastAsia="仿宋_GB2312" w:cs="仿宋"/>
          <w:b/>
          <w:bCs/>
          <w:sz w:val="30"/>
          <w:szCs w:val="30"/>
          <w:u w:val="single"/>
        </w:rPr>
        <w:t xml:space="preserve">                          （签章）</w:t>
      </w:r>
    </w:p>
    <w:p>
      <w:pPr>
        <w:spacing w:line="360" w:lineRule="auto"/>
        <w:rPr>
          <w:rFonts w:hint="eastAsia" w:ascii="仿宋_GB2312" w:hAnsi="仿宋" w:eastAsia="仿宋_GB2312" w:cs="仿宋"/>
          <w:b/>
          <w:bCs/>
          <w:sz w:val="30"/>
          <w:szCs w:val="30"/>
          <w:u w:val="single"/>
        </w:rPr>
      </w:pPr>
      <w:r>
        <w:rPr>
          <w:rFonts w:hint="eastAsia" w:ascii="仿宋_GB2312" w:hAnsi="仿宋" w:eastAsia="仿宋_GB2312" w:cs="仿宋"/>
          <w:b/>
          <w:bCs/>
          <w:sz w:val="30"/>
          <w:szCs w:val="30"/>
        </w:rPr>
        <w:t xml:space="preserve">  </w:t>
      </w:r>
      <w:r>
        <w:rPr>
          <w:rFonts w:hint="eastAsia" w:ascii="仿宋_GB2312" w:hAnsi="仿宋" w:eastAsia="仿宋_GB2312" w:cs="仿宋"/>
          <w:b/>
          <w:bCs/>
          <w:spacing w:val="202"/>
          <w:sz w:val="30"/>
          <w:szCs w:val="30"/>
        </w:rPr>
        <w:t>填表时</w:t>
      </w:r>
      <w:r>
        <w:rPr>
          <w:rFonts w:hint="eastAsia" w:ascii="仿宋_GB2312" w:hAnsi="仿宋" w:eastAsia="仿宋_GB2312" w:cs="仿宋"/>
          <w:b/>
          <w:bCs/>
          <w:sz w:val="30"/>
          <w:szCs w:val="30"/>
        </w:rPr>
        <w:t xml:space="preserve">间 </w:t>
      </w:r>
      <w:r>
        <w:rPr>
          <w:rFonts w:hint="eastAsia" w:ascii="仿宋_GB2312" w:hAnsi="仿宋" w:eastAsia="仿宋_GB2312" w:cs="仿宋"/>
          <w:b/>
          <w:bCs/>
          <w:sz w:val="30"/>
          <w:szCs w:val="30"/>
          <w:u w:val="single"/>
        </w:rPr>
        <w:t xml:space="preserve">                                  </w:t>
      </w:r>
    </w:p>
    <w:p>
      <w:pPr>
        <w:spacing w:line="360" w:lineRule="auto"/>
        <w:ind w:firstLine="420" w:firstLineChars="200"/>
        <w:rPr>
          <w:rFonts w:ascii="宋体" w:hAnsi="宋体"/>
          <w:szCs w:val="21"/>
        </w:rPr>
        <w:sectPr>
          <w:headerReference r:id="rId15" w:type="default"/>
          <w:pgSz w:w="11906" w:h="16838"/>
          <w:pgMar w:top="1418" w:right="1418" w:bottom="1418" w:left="1418" w:header="851" w:footer="992" w:gutter="0"/>
          <w:cols w:space="720" w:num="1"/>
          <w:docGrid w:linePitch="312" w:charSpace="0"/>
        </w:sectPr>
      </w:pPr>
    </w:p>
    <w:p>
      <w:pPr>
        <w:spacing w:line="240" w:lineRule="atLeast"/>
        <w:rPr>
          <w:b/>
          <w:bCs/>
        </w:rPr>
      </w:pPr>
    </w:p>
    <w:p>
      <w:pPr>
        <w:numPr>
          <w:ins w:id="10" w:author="张红红:排版" w:date="2017-12-20T14:51:00Z"/>
        </w:numPr>
        <w:spacing w:line="240" w:lineRule="atLeast"/>
        <w:jc w:val="center"/>
        <w:rPr>
          <w:rFonts w:hint="eastAsia" w:ascii="方正小标宋_GBK" w:hAnsi="宋体" w:eastAsia="方正小标宋_GBK"/>
          <w:sz w:val="36"/>
          <w:szCs w:val="36"/>
        </w:rPr>
      </w:pPr>
    </w:p>
    <w:p>
      <w:pPr>
        <w:spacing w:line="240" w:lineRule="atLeast"/>
        <w:jc w:val="center"/>
        <w:rPr>
          <w:rFonts w:hint="eastAsia" w:ascii="方正小标宋_GBK" w:hAnsi="宋体" w:eastAsia="方正小标宋_GBK"/>
          <w:sz w:val="36"/>
          <w:szCs w:val="36"/>
        </w:rPr>
      </w:pPr>
      <w:r>
        <w:rPr>
          <w:rFonts w:hint="eastAsia" w:ascii="方正小标宋_GBK" w:hAnsi="宋体" w:eastAsia="方正小标宋_GBK"/>
          <w:b w:val="0"/>
          <w:sz w:val="36"/>
          <w:szCs w:val="36"/>
        </w:rPr>
        <w:t>填  表  说  明</w:t>
      </w:r>
    </w:p>
    <w:p>
      <w:pPr>
        <w:numPr>
          <w:ins w:id="11" w:author="张红红:排版" w:date="2017-12-20T14:51:00Z"/>
        </w:numPr>
        <w:spacing w:line="240" w:lineRule="atLeast"/>
        <w:jc w:val="center"/>
        <w:rPr>
          <w:rFonts w:hint="eastAsia" w:ascii="方正小标宋_GBK" w:hAnsi="宋体" w:eastAsia="方正小标宋_GBK"/>
          <w:b w:val="0"/>
          <w:sz w:val="36"/>
          <w:szCs w:val="36"/>
        </w:rPr>
      </w:pPr>
    </w:p>
    <w:p>
      <w:pPr>
        <w:spacing w:line="560" w:lineRule="exact"/>
        <w:ind w:firstLine="600" w:firstLineChars="200"/>
        <w:rPr>
          <w:rFonts w:hint="eastAsia" w:ascii="仿宋_GB2312" w:hAnsi="宋体" w:eastAsia="仿宋_GB2312"/>
          <w:b/>
          <w:sz w:val="30"/>
          <w:szCs w:val="30"/>
        </w:rPr>
      </w:pPr>
      <w:r>
        <w:rPr>
          <w:rFonts w:hint="eastAsia" w:ascii="仿宋_GB2312" w:hAnsi="宋体" w:eastAsia="仿宋_GB2312"/>
          <w:sz w:val="30"/>
          <w:szCs w:val="30"/>
        </w:rPr>
        <w:t>1.</w:t>
      </w:r>
      <w:r>
        <w:rPr>
          <w:rFonts w:hint="eastAsia" w:ascii="仿宋_GB2312" w:hAnsi="宋体" w:eastAsia="仿宋_GB2312"/>
          <w:b/>
          <w:sz w:val="30"/>
          <w:szCs w:val="30"/>
        </w:rPr>
        <w:t>原项目名称：</w:t>
      </w:r>
      <w:r>
        <w:rPr>
          <w:rFonts w:hint="eastAsia" w:ascii="仿宋_GB2312" w:hAnsi="宋体" w:eastAsia="仿宋_GB2312"/>
          <w:sz w:val="30"/>
          <w:szCs w:val="30"/>
        </w:rPr>
        <w:t>填写原勘查许可证上项目名称。合并探矿权的，填写所有原勘查项目名称，中间用“、”分隔。</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2.</w:t>
      </w:r>
      <w:r>
        <w:rPr>
          <w:rFonts w:hint="eastAsia" w:ascii="仿宋_GB2312" w:hAnsi="宋体" w:eastAsia="仿宋_GB2312"/>
          <w:b/>
          <w:sz w:val="30"/>
          <w:szCs w:val="30"/>
        </w:rPr>
        <w:t>原勘查许可证号：</w:t>
      </w:r>
      <w:r>
        <w:rPr>
          <w:rFonts w:hint="eastAsia" w:ascii="仿宋_GB2312" w:hAnsi="宋体" w:eastAsia="仿宋_GB2312"/>
          <w:sz w:val="30"/>
          <w:szCs w:val="30"/>
        </w:rPr>
        <w:t>填写原勘查许可证上勘查许可证号。合并探矿权的，填写所有原勘查许可证号，中间用“、”分隔。</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3.</w:t>
      </w:r>
      <w:r>
        <w:rPr>
          <w:rFonts w:hint="eastAsia" w:ascii="仿宋_GB2312" w:hAnsi="宋体" w:eastAsia="仿宋_GB2312"/>
          <w:b/>
          <w:sz w:val="30"/>
          <w:szCs w:val="30"/>
        </w:rPr>
        <w:t>探矿权变化过程：</w:t>
      </w:r>
      <w:r>
        <w:rPr>
          <w:rFonts w:hint="eastAsia" w:ascii="仿宋_GB2312" w:hAnsi="宋体" w:eastAsia="仿宋_GB2312"/>
          <w:sz w:val="30"/>
          <w:szCs w:val="30"/>
        </w:rPr>
        <w:t>指自探矿权首次设立至目前的历次变化情况。</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4.</w:t>
      </w:r>
      <w:r>
        <w:rPr>
          <w:rFonts w:hint="eastAsia" w:ascii="仿宋_GB2312" w:hAnsi="宋体" w:eastAsia="仿宋_GB2312"/>
          <w:b/>
          <w:sz w:val="30"/>
          <w:szCs w:val="30"/>
        </w:rPr>
        <w:t>实物工作量完成情况及成果：</w:t>
      </w:r>
      <w:r>
        <w:rPr>
          <w:rFonts w:hint="eastAsia" w:ascii="仿宋_GB2312" w:hAnsi="宋体" w:eastAsia="仿宋_GB2312"/>
          <w:sz w:val="30"/>
          <w:szCs w:val="30"/>
        </w:rPr>
        <w:t>指原项目实物工作量完成情况及成果。</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5.</w:t>
      </w:r>
      <w:r>
        <w:rPr>
          <w:rFonts w:hint="eastAsia" w:ascii="仿宋_GB2312" w:hAnsi="宋体" w:eastAsia="仿宋_GB2312"/>
          <w:b/>
          <w:sz w:val="30"/>
          <w:szCs w:val="30"/>
        </w:rPr>
        <w:t>本次申请类型：</w:t>
      </w:r>
      <w:r>
        <w:rPr>
          <w:rFonts w:hint="eastAsia" w:ascii="仿宋_GB2312" w:hAnsi="宋体" w:eastAsia="仿宋_GB2312"/>
          <w:sz w:val="30"/>
          <w:szCs w:val="30"/>
        </w:rPr>
        <w:t>以在（  ）中划“√”选择本次探矿权申请属于变更、延续还是保留。其次数应按变更、延续或保留的次数各自分别计算。</w:t>
      </w:r>
    </w:p>
    <w:p>
      <w:pPr>
        <w:spacing w:line="560" w:lineRule="exact"/>
        <w:ind w:firstLine="600" w:firstLineChars="200"/>
        <w:rPr>
          <w:rFonts w:hint="eastAsia" w:ascii="仿宋_GB2312" w:hAnsi="宋体" w:eastAsia="仿宋_GB2312"/>
          <w:color w:val="FF0000"/>
          <w:sz w:val="30"/>
          <w:szCs w:val="30"/>
        </w:rPr>
      </w:pPr>
      <w:r>
        <w:rPr>
          <w:rFonts w:hint="eastAsia" w:ascii="仿宋_GB2312" w:hAnsi="宋体" w:eastAsia="仿宋_GB2312"/>
          <w:sz w:val="30"/>
          <w:szCs w:val="30"/>
        </w:rPr>
        <w:t>6.</w:t>
      </w:r>
      <w:r>
        <w:rPr>
          <w:rFonts w:hint="eastAsia" w:ascii="仿宋_GB2312" w:hAnsi="宋体" w:eastAsia="仿宋_GB2312"/>
          <w:b/>
          <w:sz w:val="30"/>
          <w:szCs w:val="30"/>
        </w:rPr>
        <w:t>变更内容：</w:t>
      </w:r>
      <w:r>
        <w:rPr>
          <w:rFonts w:hint="eastAsia" w:ascii="仿宋_GB2312" w:hAnsi="宋体" w:eastAsia="仿宋_GB2312"/>
          <w:sz w:val="30"/>
          <w:szCs w:val="30"/>
        </w:rPr>
        <w:t>申请探矿权变更的填写此栏。根据实际情况选择填写探矿权变更的情形。包括：扩大勘查区块范围（含合并探矿权）、缩小勘查区块范围（含分立探矿权）、变更勘查主矿种、变更探矿权人名称、转让探矿权和其他探矿权变更事项，可多选。</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7.</w:t>
      </w:r>
      <w:r>
        <w:rPr>
          <w:rFonts w:hint="eastAsia" w:ascii="仿宋_GB2312" w:hAnsi="宋体" w:eastAsia="仿宋_GB2312"/>
          <w:b/>
          <w:sz w:val="30"/>
          <w:szCs w:val="30"/>
        </w:rPr>
        <w:t>申请理由：</w:t>
      </w:r>
      <w:r>
        <w:rPr>
          <w:rFonts w:hint="eastAsia" w:ascii="仿宋_GB2312" w:hAnsi="宋体" w:eastAsia="仿宋_GB2312"/>
          <w:sz w:val="30"/>
          <w:szCs w:val="30"/>
        </w:rPr>
        <w:t>指申请探矿权变更、延续或保留的原因说明。</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8.</w:t>
      </w:r>
      <w:r>
        <w:rPr>
          <w:rFonts w:hint="eastAsia" w:ascii="仿宋_GB2312" w:hAnsi="宋体" w:eastAsia="仿宋_GB2312"/>
          <w:b/>
          <w:sz w:val="30"/>
          <w:szCs w:val="30"/>
        </w:rPr>
        <w:t>勘查矿种：</w:t>
      </w:r>
      <w:r>
        <w:rPr>
          <w:rFonts w:hint="eastAsia" w:ascii="仿宋_GB2312" w:hAnsi="宋体" w:eastAsia="仿宋_GB2312"/>
          <w:sz w:val="30"/>
          <w:szCs w:val="30"/>
        </w:rPr>
        <w:t>填写原项目勘查矿种（变更勘查主矿种填写预期勘查主矿种）。原则上应按照《矿产资源法实施细则》附件“矿产资源分类细目”中的矿种填写。</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9.</w:t>
      </w:r>
      <w:r>
        <w:rPr>
          <w:rFonts w:hint="eastAsia" w:ascii="仿宋_GB2312" w:hAnsi="宋体" w:eastAsia="仿宋_GB2312"/>
          <w:b/>
          <w:sz w:val="30"/>
          <w:szCs w:val="30"/>
        </w:rPr>
        <w:t>勘查阶段：</w:t>
      </w:r>
      <w:r>
        <w:rPr>
          <w:rFonts w:hint="eastAsia" w:ascii="仿宋_GB2312" w:hAnsi="宋体" w:eastAsia="仿宋_GB2312"/>
          <w:sz w:val="30"/>
          <w:szCs w:val="30"/>
        </w:rPr>
        <w:t>填写预查、普查、详查或勘探。</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10.</w:t>
      </w:r>
      <w:r>
        <w:rPr>
          <w:rFonts w:hint="eastAsia" w:ascii="仿宋_GB2312" w:hAnsi="宋体" w:eastAsia="仿宋_GB2312"/>
          <w:b/>
          <w:sz w:val="30"/>
          <w:szCs w:val="30"/>
        </w:rPr>
        <w:t>项目性质：</w:t>
      </w:r>
      <w:r>
        <w:rPr>
          <w:rFonts w:hint="eastAsia" w:ascii="仿宋_GB2312" w:hAnsi="宋体" w:eastAsia="仿宋_GB2312"/>
          <w:sz w:val="30"/>
          <w:szCs w:val="30"/>
        </w:rPr>
        <w:t>按财政出资项目、市场项目、涉外项目、勘查基金项目和其他项目五大类填写。</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11.</w:t>
      </w:r>
      <w:r>
        <w:rPr>
          <w:rFonts w:hint="eastAsia" w:ascii="仿宋_GB2312" w:hAnsi="宋体" w:eastAsia="仿宋_GB2312"/>
          <w:b/>
          <w:sz w:val="30"/>
          <w:szCs w:val="30"/>
        </w:rPr>
        <w:t>地理位置：</w:t>
      </w:r>
      <w:r>
        <w:rPr>
          <w:rFonts w:hint="eastAsia" w:ascii="仿宋_GB2312" w:hAnsi="宋体" w:eastAsia="仿宋_GB2312"/>
          <w:sz w:val="30"/>
          <w:szCs w:val="30"/>
        </w:rPr>
        <w:t>指勘查项目所在的省（区、市）、地（市）、县级的行政区划名称。勘查范围跨县级以上行政区域的，应填写所跨的全部省（区、市）、地（市）、县级的行政区划名称。</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12.</w:t>
      </w:r>
      <w:r>
        <w:rPr>
          <w:rFonts w:hint="eastAsia" w:ascii="仿宋_GB2312" w:hAnsi="宋体" w:eastAsia="仿宋_GB2312"/>
          <w:b/>
          <w:sz w:val="30"/>
          <w:szCs w:val="30"/>
        </w:rPr>
        <w:t>基本区块</w:t>
      </w:r>
      <w:r>
        <w:rPr>
          <w:rFonts w:hint="eastAsia" w:ascii="仿宋_GB2312" w:hAnsi="宋体" w:eastAsia="仿宋_GB2312"/>
          <w:sz w:val="30"/>
          <w:szCs w:val="30"/>
        </w:rPr>
        <w:t>：应填写实际申请的基本区块数。</w:t>
      </w:r>
    </w:p>
    <w:p>
      <w:pPr>
        <w:spacing w:line="560" w:lineRule="exact"/>
        <w:ind w:firstLine="420" w:firstLineChars="140"/>
        <w:rPr>
          <w:rFonts w:hint="eastAsia" w:ascii="仿宋_GB2312" w:hAnsi="宋体" w:eastAsia="仿宋_GB2312"/>
          <w:sz w:val="30"/>
          <w:szCs w:val="30"/>
        </w:rPr>
      </w:pPr>
      <w:r>
        <w:rPr>
          <w:rFonts w:hint="eastAsia" w:ascii="仿宋_GB2312" w:hAnsi="宋体" w:eastAsia="仿宋_GB2312"/>
          <w:bCs/>
          <w:sz w:val="30"/>
          <w:szCs w:val="30"/>
        </w:rPr>
        <w:t xml:space="preserve">    </w:t>
      </w:r>
      <w:r>
        <w:rPr>
          <w:rFonts w:hint="eastAsia" w:ascii="仿宋_GB2312" w:hAnsi="宋体" w:eastAsia="仿宋_GB2312"/>
          <w:b/>
          <w:sz w:val="30"/>
          <w:szCs w:val="30"/>
        </w:rPr>
        <w:t>1/4区块：</w:t>
      </w:r>
      <w:r>
        <w:rPr>
          <w:rFonts w:hint="eastAsia" w:ascii="仿宋_GB2312" w:hAnsi="宋体" w:eastAsia="仿宋_GB2312"/>
          <w:sz w:val="30"/>
          <w:szCs w:val="30"/>
        </w:rPr>
        <w:t>应填写实际申请的1/4区块数。</w:t>
      </w:r>
    </w:p>
    <w:p>
      <w:pPr>
        <w:spacing w:line="560" w:lineRule="exact"/>
        <w:ind w:firstLine="420" w:firstLineChars="140"/>
        <w:rPr>
          <w:rFonts w:hint="eastAsia" w:ascii="仿宋_GB2312" w:hAnsi="宋体" w:eastAsia="仿宋_GB2312"/>
          <w:sz w:val="30"/>
          <w:szCs w:val="30"/>
        </w:rPr>
      </w:pPr>
      <w:r>
        <w:rPr>
          <w:rFonts w:hint="eastAsia" w:ascii="仿宋_GB2312" w:hAnsi="宋体" w:eastAsia="仿宋_GB2312"/>
          <w:sz w:val="30"/>
          <w:szCs w:val="30"/>
        </w:rPr>
        <w:t xml:space="preserve">    </w:t>
      </w:r>
      <w:r>
        <w:rPr>
          <w:rFonts w:hint="eastAsia" w:ascii="仿宋_GB2312" w:hAnsi="宋体" w:eastAsia="仿宋_GB2312"/>
          <w:b/>
          <w:bCs/>
          <w:sz w:val="30"/>
          <w:szCs w:val="30"/>
        </w:rPr>
        <w:t>小区块：</w:t>
      </w:r>
      <w:r>
        <w:rPr>
          <w:rFonts w:hint="eastAsia" w:ascii="仿宋_GB2312" w:hAnsi="宋体" w:eastAsia="仿宋_GB2312"/>
          <w:sz w:val="30"/>
          <w:szCs w:val="30"/>
        </w:rPr>
        <w:t>应填写实际申请的小区块数。</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13.</w:t>
      </w:r>
      <w:r>
        <w:rPr>
          <w:rFonts w:hint="eastAsia" w:ascii="仿宋_GB2312" w:hAnsi="宋体" w:eastAsia="仿宋_GB2312"/>
          <w:b/>
          <w:sz w:val="30"/>
          <w:szCs w:val="30"/>
        </w:rPr>
        <w:t>申请期限：</w:t>
      </w:r>
      <w:r>
        <w:rPr>
          <w:rFonts w:hint="eastAsia" w:ascii="仿宋_GB2312" w:hAnsi="宋体" w:eastAsia="仿宋_GB2312"/>
          <w:sz w:val="30"/>
          <w:szCs w:val="30"/>
        </w:rPr>
        <w:t>按实际填写。</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14.</w:t>
      </w:r>
      <w:r>
        <w:rPr>
          <w:rFonts w:hint="eastAsia" w:ascii="仿宋_GB2312" w:hAnsi="宋体" w:eastAsia="仿宋_GB2312"/>
          <w:b/>
          <w:sz w:val="30"/>
          <w:szCs w:val="30"/>
        </w:rPr>
        <w:t>勘查年度：</w:t>
      </w:r>
      <w:r>
        <w:rPr>
          <w:rFonts w:hint="eastAsia" w:ascii="仿宋_GB2312" w:hAnsi="宋体" w:eastAsia="仿宋_GB2312"/>
          <w:sz w:val="30"/>
          <w:szCs w:val="30"/>
        </w:rPr>
        <w:t>按实际勘查年度（从获得探矿权之日起计算的一个完整年）填写。</w:t>
      </w:r>
    </w:p>
    <w:p>
      <w:pPr>
        <w:numPr>
          <w:ins w:id="12" w:author="康雪:返回拟稿人" w:date="2017-12-19T19:09:00Z"/>
        </w:num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15.</w:t>
      </w:r>
      <w:r>
        <w:rPr>
          <w:rFonts w:hint="eastAsia" w:ascii="仿宋_GB2312" w:hAnsi="宋体" w:eastAsia="仿宋_GB2312"/>
          <w:b/>
          <w:sz w:val="30"/>
          <w:szCs w:val="30"/>
        </w:rPr>
        <w:t>统一社会信用代码（申请人）：</w:t>
      </w:r>
      <w:r>
        <w:rPr>
          <w:rFonts w:hint="eastAsia" w:ascii="仿宋_GB2312" w:hAnsi="宋体" w:eastAsia="仿宋_GB2312"/>
          <w:sz w:val="30"/>
          <w:szCs w:val="30"/>
        </w:rPr>
        <w:t>填写探矿权</w:t>
      </w:r>
      <w:r>
        <w:rPr>
          <w:rFonts w:hint="eastAsia" w:ascii="仿宋_GB2312" w:hAnsi="宋体" w:eastAsia="仿宋_GB2312" w:cs="仿宋"/>
          <w:kern w:val="0"/>
          <w:sz w:val="30"/>
          <w:szCs w:val="30"/>
        </w:rPr>
        <w:t>申请人</w:t>
      </w:r>
      <w:r>
        <w:rPr>
          <w:rFonts w:hint="eastAsia" w:ascii="仿宋_GB2312" w:hAnsi="宋体" w:eastAsia="仿宋_GB2312"/>
          <w:sz w:val="30"/>
          <w:szCs w:val="30"/>
        </w:rPr>
        <w:t>统一社会信用代码或组织机构代码，应与申请人企业营业执照或事业单位法人证书一致。</w:t>
      </w:r>
    </w:p>
    <w:p>
      <w:pPr>
        <w:numPr>
          <w:ins w:id="13" w:author="康雪:返回拟稿人" w:date="2017-12-19T19:09:00Z"/>
        </w:num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16.</w:t>
      </w:r>
      <w:r>
        <w:rPr>
          <w:rFonts w:hint="eastAsia" w:ascii="仿宋_GB2312" w:hAnsi="宋体" w:eastAsia="仿宋_GB2312"/>
          <w:b/>
          <w:bCs/>
          <w:sz w:val="30"/>
          <w:szCs w:val="30"/>
        </w:rPr>
        <w:t>法定代表人：</w:t>
      </w:r>
      <w:r>
        <w:rPr>
          <w:rFonts w:hint="eastAsia" w:ascii="仿宋_GB2312" w:hAnsi="宋体" w:eastAsia="仿宋_GB2312"/>
          <w:sz w:val="30"/>
          <w:szCs w:val="30"/>
        </w:rPr>
        <w:t>应填写法定代表人姓名。</w:t>
      </w:r>
    </w:p>
    <w:p>
      <w:pPr>
        <w:numPr>
          <w:ins w:id="14" w:author="康雪:返回拟稿人" w:date="2017-12-19T19:09:00Z"/>
        </w:num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17.</w:t>
      </w:r>
      <w:r>
        <w:rPr>
          <w:rFonts w:hint="eastAsia" w:ascii="仿宋_GB2312" w:hAnsi="宋体" w:eastAsia="仿宋_GB2312"/>
          <w:b/>
          <w:sz w:val="30"/>
          <w:szCs w:val="30"/>
        </w:rPr>
        <w:t>经济类型：</w:t>
      </w:r>
      <w:r>
        <w:rPr>
          <w:rFonts w:hint="eastAsia" w:ascii="仿宋_GB2312" w:hAnsi="宋体" w:eastAsia="仿宋_GB2312"/>
          <w:bCs/>
          <w:sz w:val="30"/>
          <w:szCs w:val="30"/>
        </w:rPr>
        <w:t>企业法人</w:t>
      </w:r>
      <w:r>
        <w:rPr>
          <w:rFonts w:hint="eastAsia" w:ascii="仿宋_GB2312" w:hAnsi="宋体" w:eastAsia="仿宋_GB2312"/>
          <w:sz w:val="30"/>
          <w:szCs w:val="30"/>
        </w:rPr>
        <w:t>根据营业执照证载的类型填写；事业单位根据事业单位法人证书填写。</w:t>
      </w:r>
    </w:p>
    <w:p>
      <w:pPr>
        <w:numPr>
          <w:ins w:id="15" w:author="康雪:返回拟稿人" w:date="2017-12-19T19:09:00Z"/>
        </w:num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18.</w:t>
      </w:r>
      <w:r>
        <w:rPr>
          <w:rFonts w:hint="eastAsia" w:ascii="仿宋_GB2312" w:hAnsi="宋体" w:eastAsia="仿宋_GB2312"/>
          <w:b/>
          <w:sz w:val="30"/>
          <w:szCs w:val="30"/>
        </w:rPr>
        <w:t>地址（申请人）：</w:t>
      </w:r>
      <w:r>
        <w:rPr>
          <w:rFonts w:hint="eastAsia" w:ascii="仿宋_GB2312" w:hAnsi="宋体" w:eastAsia="仿宋_GB2312"/>
          <w:sz w:val="30"/>
          <w:szCs w:val="30"/>
        </w:rPr>
        <w:t>按探矿权申请人注册地址填写。</w:t>
      </w:r>
    </w:p>
    <w:p>
      <w:pPr>
        <w:numPr>
          <w:ins w:id="16" w:author="康雪:返回拟稿人" w:date="2017-12-19T19:09:00Z"/>
        </w:num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19.</w:t>
      </w:r>
      <w:r>
        <w:rPr>
          <w:rFonts w:hint="eastAsia" w:ascii="仿宋_GB2312" w:hAnsi="宋体" w:eastAsia="仿宋_GB2312"/>
          <w:b/>
          <w:sz w:val="30"/>
          <w:szCs w:val="30"/>
        </w:rPr>
        <w:t>统一社会信用代码（勘查单位）：</w:t>
      </w:r>
      <w:r>
        <w:rPr>
          <w:rFonts w:hint="eastAsia" w:ascii="仿宋_GB2312" w:hAnsi="宋体" w:eastAsia="仿宋_GB2312"/>
          <w:sz w:val="30"/>
          <w:szCs w:val="30"/>
        </w:rPr>
        <w:t>填写勘查单位统一社会信用代码或组织机构代码，应与勘查单位企业营业执照或事业单位法人证书一致。</w:t>
      </w:r>
    </w:p>
    <w:p>
      <w:pPr>
        <w:numPr>
          <w:ins w:id="17" w:author="康雪:返回拟稿人" w:date="2017-12-19T19:09:00Z"/>
        </w:numPr>
        <w:spacing w:line="560" w:lineRule="exact"/>
        <w:ind w:firstLine="600" w:firstLineChars="200"/>
        <w:rPr>
          <w:rFonts w:hint="eastAsia" w:ascii="仿宋_GB2312" w:hAnsi="宋体" w:eastAsia="仿宋_GB2312"/>
          <w:bCs/>
          <w:color w:val="000000"/>
          <w:sz w:val="30"/>
          <w:szCs w:val="30"/>
        </w:rPr>
      </w:pPr>
      <w:r>
        <w:rPr>
          <w:rFonts w:hint="eastAsia" w:ascii="仿宋_GB2312" w:hAnsi="宋体" w:eastAsia="仿宋_GB2312"/>
          <w:bCs/>
          <w:color w:val="000000"/>
          <w:sz w:val="30"/>
          <w:szCs w:val="30"/>
        </w:rPr>
        <w:t>20.</w:t>
      </w:r>
      <w:r>
        <w:rPr>
          <w:rFonts w:hint="eastAsia" w:ascii="仿宋_GB2312" w:hAnsi="宋体" w:eastAsia="仿宋_GB2312"/>
          <w:b/>
          <w:bCs/>
          <w:color w:val="000000"/>
          <w:sz w:val="30"/>
          <w:szCs w:val="30"/>
        </w:rPr>
        <w:t>地址（勘查单位）：</w:t>
      </w:r>
      <w:r>
        <w:rPr>
          <w:rFonts w:hint="eastAsia" w:ascii="仿宋_GB2312" w:hAnsi="宋体" w:eastAsia="仿宋_GB2312"/>
          <w:bCs/>
          <w:color w:val="000000"/>
          <w:sz w:val="30"/>
          <w:szCs w:val="30"/>
        </w:rPr>
        <w:t>按勘查单位注册地址填写。</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21.</w:t>
      </w:r>
      <w:r>
        <w:rPr>
          <w:rFonts w:hint="eastAsia" w:ascii="仿宋_GB2312" w:hAnsi="宋体" w:eastAsia="仿宋_GB2312"/>
          <w:b/>
          <w:sz w:val="30"/>
          <w:szCs w:val="30"/>
        </w:rPr>
        <w:t>探矿权取得方式：</w:t>
      </w:r>
      <w:r>
        <w:rPr>
          <w:rFonts w:hint="eastAsia" w:ascii="仿宋_GB2312" w:hAnsi="宋体" w:eastAsia="仿宋_GB2312"/>
          <w:sz w:val="30"/>
          <w:szCs w:val="30"/>
        </w:rPr>
        <w:t>根据探矿权实际取得方式填写，类型包括申请在先、招标、拍卖、挂牌、协议出让和财政出资项目。</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22.</w:t>
      </w:r>
      <w:r>
        <w:rPr>
          <w:rFonts w:hint="eastAsia" w:ascii="仿宋_GB2312" w:hAnsi="宋体" w:eastAsia="仿宋_GB2312"/>
          <w:b/>
          <w:sz w:val="30"/>
          <w:szCs w:val="30"/>
        </w:rPr>
        <w:t>探矿权矿业权出让收益（价款）处置方式：</w:t>
      </w:r>
      <w:r>
        <w:rPr>
          <w:rFonts w:hint="eastAsia" w:ascii="仿宋_GB2312" w:hAnsi="宋体" w:eastAsia="仿宋_GB2312"/>
          <w:sz w:val="30"/>
          <w:szCs w:val="30"/>
        </w:rPr>
        <w:t>申请国家出资勘查并已经探明矿产地的区块的探矿权，需填此项。填写经具有矿业权评估资质的评估机构评估的探矿权</w:t>
      </w:r>
      <w:r>
        <w:rPr>
          <w:rFonts w:hint="eastAsia" w:ascii="仿宋_GB2312" w:hAnsi="宋体" w:eastAsia="仿宋_GB2312" w:cs="仿宋"/>
          <w:kern w:val="0"/>
          <w:sz w:val="30"/>
          <w:szCs w:val="30"/>
        </w:rPr>
        <w:t>矿业权出让收益（价款）</w:t>
      </w:r>
      <w:r>
        <w:rPr>
          <w:rFonts w:hint="eastAsia" w:ascii="仿宋_GB2312" w:hAnsi="宋体" w:eastAsia="仿宋_GB2312"/>
          <w:sz w:val="30"/>
          <w:szCs w:val="30"/>
        </w:rPr>
        <w:t>金额及国土资源主管部门批准的处置方式（一次缴清、分期缴纳、转增国家资本金等其他方式）。</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23.</w:t>
      </w:r>
      <w:r>
        <w:rPr>
          <w:rFonts w:hint="eastAsia" w:ascii="仿宋_GB2312" w:hAnsi="宋体" w:eastAsia="仿宋_GB2312"/>
          <w:b/>
          <w:sz w:val="30"/>
          <w:szCs w:val="30"/>
        </w:rPr>
        <w:t>主要实物工作量：</w:t>
      </w:r>
      <w:r>
        <w:rPr>
          <w:rFonts w:hint="eastAsia" w:ascii="仿宋_GB2312" w:hAnsi="宋体" w:eastAsia="仿宋_GB2312"/>
          <w:sz w:val="30"/>
          <w:szCs w:val="30"/>
        </w:rPr>
        <w:t>应填写开展勘查项目投入的主要勘查手段及设计的工作量。如：钻探、坑探、浅井、槽探、地质测量、地形测绘、遥感地质、物化探、实验测试等。</w:t>
      </w:r>
    </w:p>
    <w:p>
      <w:pPr>
        <w:spacing w:line="560" w:lineRule="exact"/>
        <w:ind w:firstLine="600" w:firstLineChars="200"/>
        <w:rPr>
          <w:rFonts w:hint="eastAsia" w:ascii="仿宋_GB2312" w:hAnsi="宋体" w:eastAsia="仿宋_GB2312"/>
          <w:sz w:val="30"/>
          <w:szCs w:val="30"/>
        </w:rPr>
        <w:sectPr>
          <w:headerReference r:id="rId16" w:type="default"/>
          <w:pgSz w:w="11906" w:h="16838"/>
          <w:pgMar w:top="1418" w:right="1418" w:bottom="1418" w:left="1418" w:header="851" w:footer="992" w:gutter="0"/>
          <w:cols w:space="720" w:num="1"/>
          <w:docGrid w:linePitch="312" w:charSpace="0"/>
        </w:sectPr>
      </w:pPr>
      <w:r>
        <w:rPr>
          <w:rFonts w:hint="eastAsia" w:ascii="仿宋_GB2312" w:hAnsi="宋体" w:eastAsia="仿宋_GB2312"/>
          <w:sz w:val="30"/>
          <w:szCs w:val="30"/>
        </w:rPr>
        <w:t>24.</w:t>
      </w:r>
      <w:r>
        <w:rPr>
          <w:rFonts w:hint="eastAsia" w:ascii="仿宋_GB2312" w:hAnsi="宋体" w:eastAsia="仿宋_GB2312"/>
          <w:b/>
          <w:sz w:val="30"/>
          <w:szCs w:val="30"/>
        </w:rPr>
        <w:t>勘查范围示意图及拐点经纬度坐标：</w:t>
      </w:r>
      <w:r>
        <w:rPr>
          <w:rFonts w:hint="eastAsia" w:ascii="仿宋_GB2312" w:hAnsi="宋体" w:eastAsia="仿宋_GB2312"/>
          <w:sz w:val="30"/>
          <w:szCs w:val="30"/>
        </w:rPr>
        <w:t>应绘出申请工作区域连续区块范围示意图，并标明拐点经纬度坐标。</w:t>
      </w:r>
    </w:p>
    <w:p>
      <w:pPr>
        <w:spacing w:line="400" w:lineRule="exact"/>
        <w:ind w:firstLine="420" w:firstLineChars="200"/>
        <w:rPr>
          <w:rFonts w:hint="eastAsia" w:ascii="宋体" w:hAnsi="宋体"/>
          <w:szCs w:val="21"/>
        </w:rPr>
      </w:pPr>
    </w:p>
    <w:tbl>
      <w:tblPr>
        <w:tblStyle w:val="7"/>
        <w:tblpPr w:leftFromText="180" w:rightFromText="180" w:vertAnchor="text" w:tblpXSpec="center" w:tblpY="1"/>
        <w:tblOverlap w:val="never"/>
        <w:tblW w:w="0" w:type="auto"/>
        <w:jc w:val="center"/>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108" w:type="dxa"/>
          <w:bottom w:w="0" w:type="dxa"/>
          <w:right w:w="108" w:type="dxa"/>
        </w:tblCellMar>
      </w:tblPr>
      <w:tblGrid>
        <w:gridCol w:w="841"/>
        <w:gridCol w:w="732"/>
        <w:gridCol w:w="731"/>
        <w:gridCol w:w="1097"/>
        <w:gridCol w:w="549"/>
        <w:gridCol w:w="548"/>
        <w:gridCol w:w="1493"/>
        <w:gridCol w:w="3079"/>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60" w:hRule="atLeast"/>
          <w:jc w:val="center"/>
        </w:trPr>
        <w:tc>
          <w:tcPr>
            <w:tcW w:w="1573" w:type="dxa"/>
            <w:gridSpan w:val="2"/>
            <w:vMerge w:val="restart"/>
            <w:noWrap w:val="0"/>
            <w:vAlign w:val="center"/>
          </w:tcPr>
          <w:p>
            <w:pPr>
              <w:jc w:val="center"/>
              <w:rPr>
                <w:rFonts w:hint="eastAsia" w:ascii="仿宋" w:hAnsi="仿宋" w:eastAsia="仿宋"/>
                <w:sz w:val="24"/>
              </w:rPr>
            </w:pPr>
            <w:r>
              <w:rPr>
                <w:rFonts w:hint="eastAsia" w:ascii="仿宋" w:hAnsi="仿宋" w:eastAsia="仿宋"/>
                <w:sz w:val="24"/>
              </w:rPr>
              <w:t>探矿权首次设立情况</w:t>
            </w:r>
          </w:p>
        </w:tc>
        <w:tc>
          <w:tcPr>
            <w:tcW w:w="1828" w:type="dxa"/>
            <w:gridSpan w:val="2"/>
            <w:noWrap w:val="0"/>
            <w:vAlign w:val="center"/>
          </w:tcPr>
          <w:p>
            <w:pPr>
              <w:jc w:val="center"/>
              <w:rPr>
                <w:rFonts w:hint="eastAsia" w:ascii="仿宋" w:hAnsi="仿宋" w:eastAsia="仿宋"/>
                <w:sz w:val="24"/>
              </w:rPr>
            </w:pPr>
            <w:r>
              <w:rPr>
                <w:rFonts w:hint="eastAsia" w:ascii="仿宋" w:hAnsi="仿宋" w:eastAsia="仿宋"/>
                <w:sz w:val="24"/>
              </w:rPr>
              <w:t>设立时间</w:t>
            </w:r>
          </w:p>
        </w:tc>
        <w:tc>
          <w:tcPr>
            <w:tcW w:w="5669" w:type="dxa"/>
            <w:gridSpan w:val="4"/>
            <w:noWrap w:val="0"/>
            <w:vAlign w:val="top"/>
          </w:tcPr>
          <w:p>
            <w:pP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6" w:hRule="atLeast"/>
          <w:jc w:val="center"/>
        </w:trPr>
        <w:tc>
          <w:tcPr>
            <w:tcW w:w="1573" w:type="dxa"/>
            <w:gridSpan w:val="2"/>
            <w:vMerge w:val="continue"/>
            <w:noWrap w:val="0"/>
            <w:vAlign w:val="top"/>
          </w:tcPr>
          <w:p>
            <w:pPr>
              <w:spacing w:line="360" w:lineRule="auto"/>
              <w:jc w:val="center"/>
              <w:rPr>
                <w:rFonts w:hint="eastAsia" w:ascii="仿宋" w:hAnsi="仿宋" w:eastAsia="仿宋"/>
                <w:sz w:val="24"/>
              </w:rPr>
            </w:pPr>
          </w:p>
        </w:tc>
        <w:tc>
          <w:tcPr>
            <w:tcW w:w="1828" w:type="dxa"/>
            <w:gridSpan w:val="2"/>
            <w:noWrap w:val="0"/>
            <w:vAlign w:val="center"/>
          </w:tcPr>
          <w:p>
            <w:pPr>
              <w:jc w:val="center"/>
              <w:rPr>
                <w:rFonts w:hint="eastAsia" w:ascii="仿宋" w:hAnsi="仿宋" w:eastAsia="仿宋"/>
                <w:sz w:val="24"/>
              </w:rPr>
            </w:pPr>
            <w:r>
              <w:rPr>
                <w:rFonts w:hint="eastAsia" w:ascii="仿宋" w:hAnsi="仿宋" w:eastAsia="仿宋"/>
                <w:sz w:val="24"/>
              </w:rPr>
              <w:t>勘查许可证号</w:t>
            </w:r>
          </w:p>
        </w:tc>
        <w:tc>
          <w:tcPr>
            <w:tcW w:w="5669" w:type="dxa"/>
            <w:gridSpan w:val="4"/>
            <w:noWrap w:val="0"/>
            <w:vAlign w:val="top"/>
          </w:tcPr>
          <w:p>
            <w:pP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68" w:hRule="atLeast"/>
          <w:jc w:val="center"/>
        </w:trPr>
        <w:tc>
          <w:tcPr>
            <w:tcW w:w="841" w:type="dxa"/>
            <w:vMerge w:val="restart"/>
            <w:noWrap w:val="0"/>
            <w:textDirection w:val="tbRlV"/>
            <w:vAlign w:val="center"/>
          </w:tcPr>
          <w:p>
            <w:pPr>
              <w:adjustRightInd w:val="0"/>
              <w:jc w:val="center"/>
              <w:textAlignment w:val="baseline"/>
              <w:rPr>
                <w:rFonts w:hint="eastAsia" w:ascii="仿宋" w:hAnsi="仿宋" w:eastAsia="仿宋"/>
                <w:sz w:val="24"/>
              </w:rPr>
            </w:pPr>
            <w:r>
              <w:rPr>
                <w:rFonts w:hint="eastAsia" w:ascii="仿宋" w:hAnsi="仿宋" w:eastAsia="仿宋"/>
                <w:sz w:val="24"/>
              </w:rPr>
              <w:t>探 矿 权 变 化 过 程</w:t>
            </w:r>
          </w:p>
        </w:tc>
        <w:tc>
          <w:tcPr>
            <w:tcW w:w="2560" w:type="dxa"/>
            <w:gridSpan w:val="3"/>
            <w:noWrap w:val="0"/>
            <w:vAlign w:val="center"/>
          </w:tcPr>
          <w:p>
            <w:pPr>
              <w:jc w:val="center"/>
              <w:rPr>
                <w:rFonts w:hint="eastAsia" w:ascii="仿宋" w:hAnsi="仿宋" w:eastAsia="仿宋"/>
                <w:sz w:val="24"/>
              </w:rPr>
            </w:pPr>
            <w:r>
              <w:rPr>
                <w:rFonts w:hint="eastAsia" w:ascii="仿宋" w:hAnsi="仿宋" w:eastAsia="仿宋"/>
                <w:sz w:val="24"/>
              </w:rPr>
              <w:t>勘查许可证号</w:t>
            </w:r>
          </w:p>
        </w:tc>
        <w:tc>
          <w:tcPr>
            <w:tcW w:w="2590" w:type="dxa"/>
            <w:gridSpan w:val="3"/>
            <w:noWrap w:val="0"/>
            <w:vAlign w:val="center"/>
          </w:tcPr>
          <w:p>
            <w:pPr>
              <w:jc w:val="center"/>
              <w:rPr>
                <w:rFonts w:hint="eastAsia" w:ascii="仿宋" w:hAnsi="仿宋" w:eastAsia="仿宋"/>
                <w:sz w:val="24"/>
              </w:rPr>
            </w:pPr>
            <w:r>
              <w:rPr>
                <w:rFonts w:hint="eastAsia" w:ascii="仿宋" w:hAnsi="仿宋" w:eastAsia="仿宋"/>
                <w:kern w:val="0"/>
                <w:sz w:val="24"/>
              </w:rPr>
              <w:t>有效期限</w:t>
            </w:r>
          </w:p>
        </w:tc>
        <w:tc>
          <w:tcPr>
            <w:tcW w:w="3079" w:type="dxa"/>
            <w:noWrap w:val="0"/>
            <w:vAlign w:val="center"/>
          </w:tcPr>
          <w:p>
            <w:pPr>
              <w:jc w:val="center"/>
              <w:rPr>
                <w:rFonts w:hint="eastAsia" w:ascii="仿宋" w:hAnsi="仿宋" w:eastAsia="仿宋"/>
                <w:sz w:val="24"/>
              </w:rPr>
            </w:pPr>
            <w:r>
              <w:rPr>
                <w:rFonts w:hint="eastAsia" w:ascii="仿宋" w:hAnsi="仿宋" w:eastAsia="仿宋"/>
                <w:sz w:val="24"/>
              </w:rPr>
              <w:t>变化原因</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2485" w:hRule="atLeast"/>
          <w:jc w:val="center"/>
        </w:trPr>
        <w:tc>
          <w:tcPr>
            <w:tcW w:w="841" w:type="dxa"/>
            <w:vMerge w:val="continue"/>
            <w:noWrap w:val="0"/>
            <w:textDirection w:val="tbRlV"/>
            <w:vAlign w:val="center"/>
          </w:tcPr>
          <w:p>
            <w:pPr>
              <w:jc w:val="center"/>
              <w:rPr>
                <w:rFonts w:hint="eastAsia" w:ascii="仿宋" w:hAnsi="仿宋" w:eastAsia="仿宋"/>
                <w:sz w:val="24"/>
              </w:rPr>
            </w:pPr>
          </w:p>
        </w:tc>
        <w:tc>
          <w:tcPr>
            <w:tcW w:w="2560" w:type="dxa"/>
            <w:gridSpan w:val="3"/>
            <w:noWrap w:val="0"/>
            <w:vAlign w:val="top"/>
          </w:tcPr>
          <w:p>
            <w:pPr>
              <w:spacing w:line="360" w:lineRule="auto"/>
              <w:jc w:val="distribute"/>
              <w:rPr>
                <w:rFonts w:hint="eastAsia" w:ascii="仿宋" w:hAnsi="仿宋" w:eastAsia="仿宋"/>
                <w:sz w:val="24"/>
              </w:rPr>
            </w:pPr>
          </w:p>
          <w:p>
            <w:pPr>
              <w:spacing w:line="360" w:lineRule="auto"/>
              <w:jc w:val="distribute"/>
              <w:rPr>
                <w:rFonts w:hint="eastAsia" w:ascii="仿宋" w:hAnsi="仿宋" w:eastAsia="仿宋"/>
                <w:sz w:val="24"/>
              </w:rPr>
            </w:pPr>
          </w:p>
          <w:p>
            <w:pPr>
              <w:spacing w:line="360" w:lineRule="auto"/>
              <w:jc w:val="distribute"/>
              <w:rPr>
                <w:rFonts w:hint="eastAsia" w:ascii="仿宋" w:hAnsi="仿宋" w:eastAsia="仿宋"/>
                <w:sz w:val="24"/>
              </w:rPr>
            </w:pPr>
          </w:p>
          <w:p>
            <w:pPr>
              <w:spacing w:line="360" w:lineRule="auto"/>
              <w:jc w:val="distribute"/>
              <w:rPr>
                <w:rFonts w:hint="eastAsia" w:ascii="仿宋" w:hAnsi="仿宋" w:eastAsia="仿宋"/>
                <w:sz w:val="24"/>
              </w:rPr>
            </w:pPr>
          </w:p>
          <w:p>
            <w:pPr>
              <w:spacing w:line="360" w:lineRule="auto"/>
              <w:jc w:val="distribute"/>
              <w:rPr>
                <w:rFonts w:hint="eastAsia" w:ascii="仿宋" w:hAnsi="仿宋" w:eastAsia="仿宋"/>
                <w:sz w:val="24"/>
              </w:rPr>
            </w:pPr>
          </w:p>
        </w:tc>
        <w:tc>
          <w:tcPr>
            <w:tcW w:w="2590" w:type="dxa"/>
            <w:gridSpan w:val="3"/>
            <w:noWrap w:val="0"/>
            <w:vAlign w:val="top"/>
          </w:tcPr>
          <w:p>
            <w:pPr>
              <w:spacing w:line="360" w:lineRule="auto"/>
              <w:jc w:val="distribute"/>
              <w:rPr>
                <w:rFonts w:hint="eastAsia" w:ascii="仿宋" w:hAnsi="仿宋" w:eastAsia="仿宋"/>
                <w:sz w:val="24"/>
              </w:rPr>
            </w:pPr>
          </w:p>
        </w:tc>
        <w:tc>
          <w:tcPr>
            <w:tcW w:w="3079" w:type="dxa"/>
            <w:noWrap w:val="0"/>
            <w:vAlign w:val="top"/>
          </w:tcPr>
          <w:p>
            <w:pPr>
              <w:spacing w:line="360" w:lineRule="auto"/>
              <w:jc w:val="distribute"/>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387" w:hRule="atLeast"/>
          <w:jc w:val="center"/>
        </w:trPr>
        <w:tc>
          <w:tcPr>
            <w:tcW w:w="841" w:type="dxa"/>
            <w:noWrap w:val="0"/>
            <w:textDirection w:val="tbRlV"/>
            <w:vAlign w:val="center"/>
          </w:tcPr>
          <w:p>
            <w:pPr>
              <w:adjustRightInd w:val="0"/>
              <w:jc w:val="center"/>
              <w:textAlignment w:val="baseline"/>
              <w:rPr>
                <w:rFonts w:hint="eastAsia" w:ascii="仿宋" w:hAnsi="仿宋" w:eastAsia="仿宋"/>
                <w:sz w:val="24"/>
              </w:rPr>
            </w:pPr>
            <w:r>
              <w:rPr>
                <w:rFonts w:hint="eastAsia" w:ascii="仿宋" w:hAnsi="仿宋" w:eastAsia="仿宋"/>
                <w:sz w:val="24"/>
              </w:rPr>
              <w:t>实 物 工 作 量 完 成 情 况 及 成 果</w:t>
            </w:r>
          </w:p>
        </w:tc>
        <w:tc>
          <w:tcPr>
            <w:tcW w:w="8229" w:type="dxa"/>
            <w:gridSpan w:val="7"/>
            <w:noWrap w:val="0"/>
            <w:vAlign w:val="top"/>
          </w:tcPr>
          <w:p>
            <w:pPr>
              <w:spacing w:line="360" w:lineRule="auto"/>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733" w:hRule="atLeast"/>
          <w:jc w:val="center"/>
        </w:trPr>
        <w:tc>
          <w:tcPr>
            <w:tcW w:w="841" w:type="dxa"/>
            <w:vMerge w:val="restart"/>
            <w:noWrap w:val="0"/>
            <w:vAlign w:val="center"/>
          </w:tcPr>
          <w:p>
            <w:pPr>
              <w:spacing w:line="360" w:lineRule="auto"/>
              <w:jc w:val="center"/>
              <w:rPr>
                <w:rFonts w:hint="eastAsia" w:ascii="仿宋" w:hAnsi="仿宋" w:eastAsia="仿宋"/>
                <w:sz w:val="24"/>
              </w:rPr>
            </w:pPr>
            <w:r>
              <w:rPr>
                <w:rFonts w:hint="eastAsia" w:ascii="仿宋" w:hAnsi="仿宋" w:eastAsia="仿宋"/>
                <w:sz w:val="24"/>
              </w:rPr>
              <w:t>本次申请类型</w:t>
            </w:r>
          </w:p>
        </w:tc>
        <w:tc>
          <w:tcPr>
            <w:tcW w:w="1463" w:type="dxa"/>
            <w:gridSpan w:val="2"/>
            <w:noWrap w:val="0"/>
            <w:vAlign w:val="center"/>
          </w:tcPr>
          <w:p>
            <w:pPr>
              <w:jc w:val="center"/>
              <w:rPr>
                <w:rFonts w:hint="eastAsia" w:ascii="仿宋" w:hAnsi="仿宋" w:eastAsia="仿宋"/>
                <w:sz w:val="24"/>
              </w:rPr>
            </w:pPr>
            <w:r>
              <w:rPr>
                <w:rFonts w:hint="eastAsia" w:ascii="仿宋" w:hAnsi="仿宋" w:eastAsia="仿宋"/>
                <w:sz w:val="24"/>
              </w:rPr>
              <w:t>变更（    ）</w:t>
            </w:r>
          </w:p>
        </w:tc>
        <w:tc>
          <w:tcPr>
            <w:tcW w:w="1646" w:type="dxa"/>
            <w:gridSpan w:val="2"/>
            <w:noWrap w:val="0"/>
            <w:vAlign w:val="center"/>
          </w:tcPr>
          <w:p>
            <w:pPr>
              <w:jc w:val="center"/>
              <w:rPr>
                <w:rFonts w:hint="eastAsia" w:ascii="仿宋" w:hAnsi="仿宋" w:eastAsia="仿宋"/>
                <w:sz w:val="24"/>
              </w:rPr>
            </w:pPr>
            <w:r>
              <w:rPr>
                <w:rFonts w:hint="eastAsia" w:ascii="仿宋" w:hAnsi="仿宋" w:eastAsia="仿宋"/>
                <w:sz w:val="24"/>
              </w:rPr>
              <w:t>第   次变更</w:t>
            </w:r>
          </w:p>
        </w:tc>
        <w:tc>
          <w:tcPr>
            <w:tcW w:w="548" w:type="dxa"/>
            <w:vMerge w:val="restart"/>
            <w:noWrap w:val="0"/>
            <w:vAlign w:val="center"/>
          </w:tcPr>
          <w:p>
            <w:pPr>
              <w:jc w:val="center"/>
              <w:rPr>
                <w:rFonts w:hint="eastAsia" w:ascii="仿宋" w:hAnsi="仿宋" w:eastAsia="仿宋"/>
                <w:sz w:val="24"/>
              </w:rPr>
            </w:pPr>
            <w:r>
              <w:rPr>
                <w:rFonts w:hint="eastAsia" w:ascii="仿宋" w:hAnsi="仿宋" w:eastAsia="仿宋"/>
                <w:sz w:val="24"/>
              </w:rPr>
              <w:t>变更内容</w:t>
            </w:r>
          </w:p>
        </w:tc>
        <w:tc>
          <w:tcPr>
            <w:tcW w:w="4572" w:type="dxa"/>
            <w:gridSpan w:val="2"/>
            <w:vMerge w:val="restart"/>
            <w:noWrap w:val="0"/>
            <w:vAlign w:val="top"/>
          </w:tcPr>
          <w:p>
            <w:pPr>
              <w:adjustRightInd w:val="0"/>
              <w:snapToGrid w:val="0"/>
              <w:spacing w:line="300" w:lineRule="exact"/>
              <w:rPr>
                <w:rFonts w:hint="eastAsia" w:ascii="仿宋" w:hAnsi="仿宋" w:eastAsia="仿宋"/>
                <w:sz w:val="24"/>
                <w:szCs w:val="21"/>
              </w:rPr>
            </w:pPr>
            <w:r>
              <w:rPr>
                <w:rFonts w:hint="eastAsia" w:ascii="仿宋" w:hAnsi="仿宋" w:eastAsia="仿宋"/>
                <w:sz w:val="24"/>
                <w:szCs w:val="21"/>
              </w:rPr>
              <w:t>□扩大勘查区块范围（含合并探矿权）</w:t>
            </w:r>
          </w:p>
          <w:p>
            <w:pPr>
              <w:adjustRightInd w:val="0"/>
              <w:snapToGrid w:val="0"/>
              <w:spacing w:line="300" w:lineRule="exact"/>
              <w:rPr>
                <w:rFonts w:hint="eastAsia" w:ascii="仿宋" w:hAnsi="仿宋" w:eastAsia="仿宋"/>
                <w:sz w:val="24"/>
                <w:szCs w:val="21"/>
              </w:rPr>
            </w:pPr>
            <w:r>
              <w:rPr>
                <w:rFonts w:hint="eastAsia" w:ascii="仿宋" w:hAnsi="仿宋" w:eastAsia="仿宋"/>
                <w:sz w:val="24"/>
                <w:szCs w:val="21"/>
              </w:rPr>
              <w:t>□缩小勘查区块范围（含分立探矿权）</w:t>
            </w:r>
          </w:p>
          <w:p>
            <w:pPr>
              <w:adjustRightInd w:val="0"/>
              <w:snapToGrid w:val="0"/>
              <w:spacing w:line="300" w:lineRule="exact"/>
              <w:rPr>
                <w:rFonts w:hint="eastAsia" w:ascii="仿宋" w:hAnsi="仿宋" w:eastAsia="仿宋"/>
                <w:sz w:val="24"/>
                <w:szCs w:val="21"/>
              </w:rPr>
            </w:pPr>
            <w:r>
              <w:rPr>
                <w:rFonts w:hint="eastAsia" w:ascii="仿宋" w:hAnsi="仿宋" w:eastAsia="仿宋"/>
                <w:sz w:val="24"/>
                <w:szCs w:val="21"/>
              </w:rPr>
              <w:t>□变更勘查主矿种</w:t>
            </w:r>
          </w:p>
          <w:p>
            <w:pPr>
              <w:adjustRightInd w:val="0"/>
              <w:snapToGrid w:val="0"/>
              <w:spacing w:line="300" w:lineRule="exact"/>
              <w:rPr>
                <w:rFonts w:hint="eastAsia" w:ascii="仿宋" w:hAnsi="仿宋" w:eastAsia="仿宋"/>
                <w:sz w:val="24"/>
                <w:szCs w:val="21"/>
              </w:rPr>
            </w:pPr>
            <w:r>
              <w:rPr>
                <w:rFonts w:hint="eastAsia" w:ascii="仿宋" w:hAnsi="仿宋" w:eastAsia="仿宋"/>
                <w:sz w:val="24"/>
                <w:szCs w:val="21"/>
              </w:rPr>
              <w:t>□变更探矿权人名称</w:t>
            </w:r>
          </w:p>
          <w:p>
            <w:pPr>
              <w:adjustRightInd w:val="0"/>
              <w:snapToGrid w:val="0"/>
              <w:spacing w:line="300" w:lineRule="exact"/>
              <w:rPr>
                <w:rFonts w:hint="eastAsia" w:ascii="仿宋" w:hAnsi="仿宋" w:eastAsia="仿宋"/>
                <w:sz w:val="24"/>
                <w:szCs w:val="21"/>
              </w:rPr>
            </w:pPr>
            <w:r>
              <w:rPr>
                <w:rFonts w:hint="eastAsia" w:ascii="仿宋" w:hAnsi="仿宋" w:eastAsia="仿宋"/>
                <w:sz w:val="24"/>
                <w:szCs w:val="21"/>
              </w:rPr>
              <w:t>□转让探矿权</w:t>
            </w:r>
          </w:p>
          <w:p>
            <w:pPr>
              <w:spacing w:line="360" w:lineRule="auto"/>
              <w:rPr>
                <w:rFonts w:hint="eastAsia" w:ascii="仿宋" w:hAnsi="仿宋" w:eastAsia="仿宋"/>
                <w:sz w:val="24"/>
              </w:rPr>
            </w:pPr>
            <w:r>
              <w:rPr>
                <w:rFonts w:hint="eastAsia" w:ascii="仿宋" w:hAnsi="仿宋" w:eastAsia="仿宋"/>
                <w:sz w:val="24"/>
                <w:szCs w:val="21"/>
              </w:rPr>
              <w:t>□其他探矿权变更事项</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629" w:hRule="atLeast"/>
          <w:jc w:val="center"/>
        </w:trPr>
        <w:tc>
          <w:tcPr>
            <w:tcW w:w="841" w:type="dxa"/>
            <w:vMerge w:val="continue"/>
            <w:noWrap w:val="0"/>
            <w:vAlign w:val="top"/>
          </w:tcPr>
          <w:p>
            <w:pPr>
              <w:spacing w:line="360" w:lineRule="auto"/>
              <w:rPr>
                <w:rFonts w:hint="eastAsia" w:ascii="仿宋" w:hAnsi="仿宋" w:eastAsia="仿宋"/>
                <w:sz w:val="24"/>
              </w:rPr>
            </w:pPr>
          </w:p>
        </w:tc>
        <w:tc>
          <w:tcPr>
            <w:tcW w:w="1463" w:type="dxa"/>
            <w:gridSpan w:val="2"/>
            <w:noWrap w:val="0"/>
            <w:vAlign w:val="center"/>
          </w:tcPr>
          <w:p>
            <w:pPr>
              <w:jc w:val="center"/>
              <w:rPr>
                <w:rFonts w:hint="eastAsia" w:ascii="仿宋" w:hAnsi="仿宋" w:eastAsia="仿宋"/>
                <w:sz w:val="24"/>
              </w:rPr>
            </w:pPr>
            <w:r>
              <w:rPr>
                <w:rFonts w:hint="eastAsia" w:ascii="仿宋" w:hAnsi="仿宋" w:eastAsia="仿宋"/>
                <w:sz w:val="24"/>
              </w:rPr>
              <w:t>延续（    ）</w:t>
            </w:r>
          </w:p>
        </w:tc>
        <w:tc>
          <w:tcPr>
            <w:tcW w:w="1646" w:type="dxa"/>
            <w:gridSpan w:val="2"/>
            <w:noWrap w:val="0"/>
            <w:vAlign w:val="center"/>
          </w:tcPr>
          <w:p>
            <w:pPr>
              <w:jc w:val="center"/>
              <w:rPr>
                <w:rFonts w:hint="eastAsia" w:ascii="仿宋" w:hAnsi="仿宋" w:eastAsia="仿宋"/>
                <w:sz w:val="24"/>
              </w:rPr>
            </w:pPr>
            <w:r>
              <w:rPr>
                <w:rFonts w:hint="eastAsia" w:ascii="仿宋" w:hAnsi="仿宋" w:eastAsia="仿宋"/>
                <w:sz w:val="24"/>
              </w:rPr>
              <w:t>第   次延续</w:t>
            </w:r>
          </w:p>
        </w:tc>
        <w:tc>
          <w:tcPr>
            <w:tcW w:w="548" w:type="dxa"/>
            <w:vMerge w:val="continue"/>
            <w:noWrap w:val="0"/>
            <w:vAlign w:val="top"/>
          </w:tcPr>
          <w:p>
            <w:pPr>
              <w:spacing w:line="360" w:lineRule="auto"/>
              <w:rPr>
                <w:rFonts w:hint="eastAsia" w:ascii="仿宋" w:hAnsi="仿宋" w:eastAsia="仿宋"/>
                <w:sz w:val="24"/>
              </w:rPr>
            </w:pPr>
          </w:p>
        </w:tc>
        <w:tc>
          <w:tcPr>
            <w:tcW w:w="4572" w:type="dxa"/>
            <w:gridSpan w:val="2"/>
            <w:vMerge w:val="continue"/>
            <w:noWrap w:val="0"/>
            <w:vAlign w:val="top"/>
          </w:tcPr>
          <w:p>
            <w:pPr>
              <w:spacing w:line="360" w:lineRule="auto"/>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607" w:hRule="atLeast"/>
          <w:jc w:val="center"/>
        </w:trPr>
        <w:tc>
          <w:tcPr>
            <w:tcW w:w="841" w:type="dxa"/>
            <w:vMerge w:val="continue"/>
            <w:noWrap w:val="0"/>
            <w:vAlign w:val="top"/>
          </w:tcPr>
          <w:p>
            <w:pPr>
              <w:spacing w:line="360" w:lineRule="auto"/>
              <w:rPr>
                <w:rFonts w:hint="eastAsia" w:ascii="仿宋" w:hAnsi="仿宋" w:eastAsia="仿宋"/>
                <w:sz w:val="24"/>
              </w:rPr>
            </w:pPr>
          </w:p>
        </w:tc>
        <w:tc>
          <w:tcPr>
            <w:tcW w:w="1463" w:type="dxa"/>
            <w:gridSpan w:val="2"/>
            <w:noWrap w:val="0"/>
            <w:vAlign w:val="center"/>
          </w:tcPr>
          <w:p>
            <w:pPr>
              <w:jc w:val="center"/>
              <w:rPr>
                <w:rFonts w:hint="eastAsia" w:ascii="仿宋" w:hAnsi="仿宋" w:eastAsia="仿宋"/>
                <w:sz w:val="24"/>
              </w:rPr>
            </w:pPr>
            <w:r>
              <w:rPr>
                <w:rFonts w:hint="eastAsia" w:ascii="仿宋" w:hAnsi="仿宋" w:eastAsia="仿宋"/>
                <w:sz w:val="24"/>
              </w:rPr>
              <w:t>保留（    ）</w:t>
            </w:r>
          </w:p>
        </w:tc>
        <w:tc>
          <w:tcPr>
            <w:tcW w:w="1646" w:type="dxa"/>
            <w:gridSpan w:val="2"/>
            <w:noWrap w:val="0"/>
            <w:vAlign w:val="center"/>
          </w:tcPr>
          <w:p>
            <w:pPr>
              <w:jc w:val="center"/>
              <w:rPr>
                <w:rFonts w:hint="eastAsia" w:ascii="仿宋" w:hAnsi="仿宋" w:eastAsia="仿宋"/>
                <w:sz w:val="24"/>
              </w:rPr>
            </w:pPr>
            <w:r>
              <w:rPr>
                <w:rFonts w:hint="eastAsia" w:ascii="仿宋" w:hAnsi="仿宋" w:eastAsia="仿宋"/>
                <w:sz w:val="24"/>
              </w:rPr>
              <w:t>第   次保留</w:t>
            </w:r>
          </w:p>
        </w:tc>
        <w:tc>
          <w:tcPr>
            <w:tcW w:w="548" w:type="dxa"/>
            <w:vMerge w:val="continue"/>
            <w:noWrap w:val="0"/>
            <w:vAlign w:val="top"/>
          </w:tcPr>
          <w:p>
            <w:pPr>
              <w:spacing w:line="360" w:lineRule="auto"/>
              <w:rPr>
                <w:rFonts w:hint="eastAsia" w:ascii="仿宋" w:hAnsi="仿宋" w:eastAsia="仿宋"/>
                <w:sz w:val="24"/>
              </w:rPr>
            </w:pPr>
          </w:p>
        </w:tc>
        <w:tc>
          <w:tcPr>
            <w:tcW w:w="4572" w:type="dxa"/>
            <w:gridSpan w:val="2"/>
            <w:vMerge w:val="continue"/>
            <w:noWrap w:val="0"/>
            <w:vAlign w:val="top"/>
          </w:tcPr>
          <w:p>
            <w:pPr>
              <w:spacing w:line="360" w:lineRule="auto"/>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2950" w:hRule="atLeast"/>
          <w:jc w:val="center"/>
        </w:trPr>
        <w:tc>
          <w:tcPr>
            <w:tcW w:w="841" w:type="dxa"/>
            <w:noWrap w:val="0"/>
            <w:textDirection w:val="tbRlV"/>
            <w:vAlign w:val="center"/>
          </w:tcPr>
          <w:p>
            <w:pPr>
              <w:adjustRightInd w:val="0"/>
              <w:jc w:val="center"/>
              <w:textAlignment w:val="baseline"/>
              <w:rPr>
                <w:rFonts w:hint="eastAsia" w:ascii="仿宋" w:hAnsi="仿宋" w:eastAsia="仿宋"/>
                <w:kern w:val="10"/>
                <w:sz w:val="24"/>
                <w:szCs w:val="24"/>
              </w:rPr>
            </w:pPr>
            <w:r>
              <w:rPr>
                <w:rFonts w:hint="eastAsia" w:ascii="仿宋" w:hAnsi="仿宋" w:eastAsia="仿宋"/>
                <w:sz w:val="24"/>
              </w:rPr>
              <w:t>申   请   理   由</w:t>
            </w:r>
          </w:p>
        </w:tc>
        <w:tc>
          <w:tcPr>
            <w:tcW w:w="8229" w:type="dxa"/>
            <w:gridSpan w:val="7"/>
            <w:noWrap w:val="0"/>
            <w:vAlign w:val="top"/>
          </w:tcPr>
          <w:p>
            <w:pPr>
              <w:spacing w:line="360" w:lineRule="auto"/>
              <w:rPr>
                <w:rFonts w:hint="eastAsia" w:ascii="仿宋" w:hAnsi="仿宋" w:eastAsia="仿宋"/>
                <w:sz w:val="24"/>
              </w:rPr>
            </w:pPr>
          </w:p>
          <w:p>
            <w:pPr>
              <w:spacing w:line="360" w:lineRule="auto"/>
              <w:rPr>
                <w:rFonts w:hint="eastAsia" w:ascii="仿宋" w:hAnsi="仿宋" w:eastAsia="仿宋"/>
                <w:sz w:val="24"/>
              </w:rPr>
            </w:pPr>
          </w:p>
          <w:p>
            <w:pPr>
              <w:spacing w:line="360" w:lineRule="auto"/>
              <w:rPr>
                <w:rFonts w:hint="eastAsia" w:ascii="仿宋" w:hAnsi="仿宋" w:eastAsia="仿宋"/>
                <w:sz w:val="24"/>
              </w:rPr>
            </w:pPr>
          </w:p>
          <w:p>
            <w:pPr>
              <w:spacing w:line="360" w:lineRule="auto"/>
              <w:rPr>
                <w:rFonts w:hint="eastAsia" w:ascii="仿宋" w:hAnsi="仿宋" w:eastAsia="仿宋"/>
                <w:sz w:val="24"/>
              </w:rPr>
            </w:pPr>
          </w:p>
          <w:p>
            <w:pPr>
              <w:spacing w:line="360" w:lineRule="auto"/>
              <w:rPr>
                <w:rFonts w:hint="eastAsia" w:ascii="仿宋" w:hAnsi="仿宋" w:eastAsia="仿宋"/>
                <w:sz w:val="24"/>
              </w:rPr>
            </w:pPr>
          </w:p>
          <w:p>
            <w:pPr>
              <w:spacing w:line="360" w:lineRule="auto"/>
              <w:rPr>
                <w:rFonts w:hint="eastAsia" w:ascii="仿宋" w:hAnsi="仿宋" w:eastAsia="仿宋"/>
                <w:sz w:val="24"/>
              </w:rPr>
            </w:pPr>
          </w:p>
          <w:p>
            <w:pPr>
              <w:spacing w:line="360" w:lineRule="auto"/>
              <w:rPr>
                <w:rFonts w:hint="eastAsia" w:ascii="仿宋" w:hAnsi="仿宋" w:eastAsia="仿宋"/>
                <w:sz w:val="24"/>
              </w:rPr>
            </w:pPr>
          </w:p>
        </w:tc>
      </w:tr>
    </w:tbl>
    <w:p>
      <w:pPr>
        <w:rPr>
          <w:vanish/>
        </w:rPr>
      </w:pPr>
    </w:p>
    <w:tbl>
      <w:tblPr>
        <w:tblStyle w:val="7"/>
        <w:tblW w:w="0" w:type="auto"/>
        <w:jc w:val="center"/>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108" w:type="dxa"/>
          <w:bottom w:w="0" w:type="dxa"/>
          <w:right w:w="108" w:type="dxa"/>
        </w:tblCellMar>
      </w:tblPr>
      <w:tblGrid>
        <w:gridCol w:w="735"/>
        <w:gridCol w:w="65"/>
        <w:gridCol w:w="393"/>
        <w:gridCol w:w="53"/>
        <w:gridCol w:w="959"/>
        <w:gridCol w:w="410"/>
        <w:gridCol w:w="404"/>
        <w:gridCol w:w="366"/>
        <w:gridCol w:w="230"/>
        <w:gridCol w:w="267"/>
        <w:gridCol w:w="359"/>
        <w:gridCol w:w="59"/>
        <w:gridCol w:w="12"/>
        <w:gridCol w:w="425"/>
        <w:gridCol w:w="111"/>
        <w:gridCol w:w="314"/>
        <w:gridCol w:w="183"/>
        <w:gridCol w:w="600"/>
        <w:gridCol w:w="497"/>
        <w:gridCol w:w="52"/>
        <w:gridCol w:w="119"/>
        <w:gridCol w:w="64"/>
        <w:gridCol w:w="548"/>
        <w:gridCol w:w="366"/>
        <w:gridCol w:w="131"/>
        <w:gridCol w:w="1348"/>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60" w:hRule="atLeast"/>
          <w:jc w:val="center"/>
        </w:trPr>
        <w:tc>
          <w:tcPr>
            <w:tcW w:w="1193" w:type="dxa"/>
            <w:gridSpan w:val="3"/>
            <w:noWrap w:val="0"/>
            <w:vAlign w:val="center"/>
          </w:tcPr>
          <w:p>
            <w:pPr>
              <w:spacing w:line="240" w:lineRule="atLeast"/>
              <w:jc w:val="center"/>
              <w:rPr>
                <w:rFonts w:hint="eastAsia" w:ascii="仿宋" w:hAnsi="仿宋" w:eastAsia="仿宋"/>
                <w:sz w:val="24"/>
              </w:rPr>
            </w:pPr>
            <w:r>
              <w:rPr>
                <w:rFonts w:hint="eastAsia" w:ascii="仿宋" w:hAnsi="仿宋" w:eastAsia="仿宋"/>
                <w:sz w:val="24"/>
              </w:rPr>
              <w:t>勘查矿种</w:t>
            </w:r>
          </w:p>
        </w:tc>
        <w:tc>
          <w:tcPr>
            <w:tcW w:w="1826" w:type="dxa"/>
            <w:gridSpan w:val="4"/>
            <w:noWrap w:val="0"/>
            <w:vAlign w:val="center"/>
          </w:tcPr>
          <w:p>
            <w:pPr>
              <w:jc w:val="center"/>
              <w:rPr>
                <w:rFonts w:hint="eastAsia" w:ascii="仿宋" w:hAnsi="仿宋" w:eastAsia="仿宋"/>
                <w:sz w:val="24"/>
              </w:rPr>
            </w:pPr>
          </w:p>
        </w:tc>
        <w:tc>
          <w:tcPr>
            <w:tcW w:w="1281" w:type="dxa"/>
            <w:gridSpan w:val="5"/>
            <w:noWrap w:val="0"/>
            <w:vAlign w:val="center"/>
          </w:tcPr>
          <w:p>
            <w:pPr>
              <w:jc w:val="center"/>
              <w:rPr>
                <w:rFonts w:hint="eastAsia" w:ascii="仿宋" w:hAnsi="仿宋" w:eastAsia="仿宋"/>
                <w:sz w:val="24"/>
              </w:rPr>
            </w:pPr>
            <w:r>
              <w:rPr>
                <w:rFonts w:hint="eastAsia" w:ascii="仿宋" w:hAnsi="仿宋" w:eastAsia="仿宋"/>
                <w:sz w:val="24"/>
              </w:rPr>
              <w:t>勘查阶段</w:t>
            </w:r>
          </w:p>
        </w:tc>
        <w:tc>
          <w:tcPr>
            <w:tcW w:w="1645" w:type="dxa"/>
            <w:gridSpan w:val="6"/>
            <w:noWrap w:val="0"/>
            <w:vAlign w:val="center"/>
          </w:tcPr>
          <w:p>
            <w:pPr>
              <w:jc w:val="center"/>
              <w:rPr>
                <w:rFonts w:hint="eastAsia" w:ascii="仿宋" w:hAnsi="仿宋" w:eastAsia="仿宋"/>
                <w:sz w:val="24"/>
              </w:rPr>
            </w:pPr>
          </w:p>
        </w:tc>
        <w:tc>
          <w:tcPr>
            <w:tcW w:w="1280" w:type="dxa"/>
            <w:gridSpan w:val="5"/>
            <w:noWrap w:val="0"/>
            <w:vAlign w:val="center"/>
          </w:tcPr>
          <w:p>
            <w:pPr>
              <w:jc w:val="center"/>
              <w:rPr>
                <w:rFonts w:hint="eastAsia" w:ascii="仿宋" w:hAnsi="仿宋" w:eastAsia="仿宋"/>
                <w:sz w:val="24"/>
              </w:rPr>
            </w:pPr>
            <w:r>
              <w:rPr>
                <w:rFonts w:hint="eastAsia" w:ascii="仿宋" w:hAnsi="仿宋" w:eastAsia="仿宋"/>
                <w:sz w:val="24"/>
              </w:rPr>
              <w:t>项目性质</w:t>
            </w:r>
          </w:p>
        </w:tc>
        <w:tc>
          <w:tcPr>
            <w:tcW w:w="1845" w:type="dxa"/>
            <w:gridSpan w:val="3"/>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25" w:hRule="atLeast"/>
          <w:jc w:val="center"/>
        </w:trPr>
        <w:tc>
          <w:tcPr>
            <w:tcW w:w="1193" w:type="dxa"/>
            <w:gridSpan w:val="3"/>
            <w:noWrap w:val="0"/>
            <w:vAlign w:val="center"/>
          </w:tcPr>
          <w:p>
            <w:pPr>
              <w:jc w:val="center"/>
              <w:rPr>
                <w:rFonts w:hint="eastAsia" w:ascii="仿宋" w:hAnsi="仿宋" w:eastAsia="仿宋"/>
                <w:sz w:val="24"/>
              </w:rPr>
            </w:pPr>
            <w:r>
              <w:rPr>
                <w:rFonts w:hint="eastAsia" w:ascii="仿宋" w:hAnsi="仿宋" w:eastAsia="仿宋"/>
                <w:sz w:val="24"/>
              </w:rPr>
              <w:t>地理位置</w:t>
            </w:r>
          </w:p>
        </w:tc>
        <w:tc>
          <w:tcPr>
            <w:tcW w:w="7877" w:type="dxa"/>
            <w:gridSpan w:val="23"/>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00" w:hRule="atLeast"/>
          <w:jc w:val="center"/>
        </w:trPr>
        <w:tc>
          <w:tcPr>
            <w:tcW w:w="1193" w:type="dxa"/>
            <w:gridSpan w:val="3"/>
            <w:noWrap w:val="0"/>
            <w:vAlign w:val="center"/>
          </w:tcPr>
          <w:p>
            <w:pPr>
              <w:jc w:val="center"/>
              <w:rPr>
                <w:rFonts w:hint="eastAsia" w:ascii="仿宋" w:hAnsi="仿宋" w:eastAsia="仿宋"/>
                <w:sz w:val="24"/>
              </w:rPr>
            </w:pPr>
            <w:r>
              <w:rPr>
                <w:rFonts w:hint="eastAsia" w:ascii="仿宋" w:hAnsi="仿宋" w:eastAsia="仿宋"/>
                <w:sz w:val="24"/>
              </w:rPr>
              <w:t>基本区块</w:t>
            </w:r>
          </w:p>
        </w:tc>
        <w:tc>
          <w:tcPr>
            <w:tcW w:w="1012" w:type="dxa"/>
            <w:gridSpan w:val="2"/>
            <w:noWrap w:val="0"/>
            <w:vAlign w:val="center"/>
          </w:tcPr>
          <w:p>
            <w:pPr>
              <w:jc w:val="right"/>
              <w:rPr>
                <w:rFonts w:hint="eastAsia" w:ascii="仿宋" w:hAnsi="仿宋" w:eastAsia="仿宋"/>
                <w:sz w:val="24"/>
              </w:rPr>
            </w:pPr>
            <w:r>
              <w:rPr>
                <w:rFonts w:hint="eastAsia" w:ascii="仿宋" w:hAnsi="仿宋" w:eastAsia="仿宋"/>
                <w:sz w:val="24"/>
              </w:rPr>
              <w:t xml:space="preserve"> 个</w:t>
            </w:r>
          </w:p>
        </w:tc>
        <w:tc>
          <w:tcPr>
            <w:tcW w:w="1180" w:type="dxa"/>
            <w:gridSpan w:val="3"/>
            <w:noWrap w:val="0"/>
            <w:vAlign w:val="center"/>
          </w:tcPr>
          <w:p>
            <w:pPr>
              <w:jc w:val="center"/>
              <w:rPr>
                <w:rFonts w:hint="eastAsia" w:ascii="仿宋" w:hAnsi="仿宋" w:eastAsia="仿宋"/>
                <w:sz w:val="24"/>
              </w:rPr>
            </w:pPr>
            <w:r>
              <w:rPr>
                <w:rFonts w:hint="eastAsia" w:ascii="仿宋" w:hAnsi="仿宋" w:eastAsia="仿宋"/>
                <w:sz w:val="24"/>
              </w:rPr>
              <w:t>1/4区块</w:t>
            </w:r>
          </w:p>
        </w:tc>
        <w:tc>
          <w:tcPr>
            <w:tcW w:w="927" w:type="dxa"/>
            <w:gridSpan w:val="5"/>
            <w:noWrap w:val="0"/>
            <w:vAlign w:val="center"/>
          </w:tcPr>
          <w:p>
            <w:pPr>
              <w:jc w:val="right"/>
              <w:rPr>
                <w:rFonts w:hint="eastAsia" w:ascii="仿宋" w:hAnsi="仿宋" w:eastAsia="仿宋"/>
                <w:sz w:val="24"/>
              </w:rPr>
            </w:pPr>
            <w:r>
              <w:rPr>
                <w:rFonts w:hint="eastAsia" w:ascii="仿宋" w:hAnsi="仿宋" w:eastAsia="仿宋"/>
                <w:sz w:val="24"/>
              </w:rPr>
              <w:t>个</w:t>
            </w:r>
          </w:p>
        </w:tc>
        <w:tc>
          <w:tcPr>
            <w:tcW w:w="1033" w:type="dxa"/>
            <w:gridSpan w:val="4"/>
            <w:tcBorders>
              <w:right w:val="single" w:color="auto" w:sz="4" w:space="0"/>
            </w:tcBorders>
            <w:noWrap w:val="0"/>
            <w:vAlign w:val="center"/>
          </w:tcPr>
          <w:p>
            <w:pPr>
              <w:jc w:val="center"/>
              <w:rPr>
                <w:rFonts w:hint="eastAsia" w:ascii="仿宋" w:hAnsi="仿宋" w:eastAsia="仿宋"/>
                <w:sz w:val="24"/>
              </w:rPr>
            </w:pPr>
            <w:r>
              <w:rPr>
                <w:rFonts w:hint="eastAsia" w:ascii="仿宋" w:hAnsi="仿宋" w:eastAsia="仿宋"/>
                <w:sz w:val="24"/>
              </w:rPr>
              <w:t>小区块</w:t>
            </w:r>
          </w:p>
        </w:tc>
        <w:tc>
          <w:tcPr>
            <w:tcW w:w="1149" w:type="dxa"/>
            <w:gridSpan w:val="3"/>
            <w:tcBorders>
              <w:left w:val="single" w:color="auto" w:sz="4" w:space="0"/>
            </w:tcBorders>
            <w:noWrap w:val="0"/>
            <w:vAlign w:val="center"/>
          </w:tcPr>
          <w:p>
            <w:pPr>
              <w:jc w:val="right"/>
              <w:rPr>
                <w:rFonts w:hint="eastAsia" w:ascii="仿宋" w:hAnsi="仿宋" w:eastAsia="仿宋"/>
                <w:sz w:val="24"/>
              </w:rPr>
            </w:pPr>
            <w:r>
              <w:rPr>
                <w:rFonts w:hint="eastAsia" w:ascii="仿宋" w:hAnsi="仿宋" w:eastAsia="仿宋"/>
                <w:sz w:val="24"/>
              </w:rPr>
              <w:t>个</w:t>
            </w:r>
          </w:p>
        </w:tc>
        <w:tc>
          <w:tcPr>
            <w:tcW w:w="1097" w:type="dxa"/>
            <w:gridSpan w:val="4"/>
            <w:noWrap w:val="0"/>
            <w:vAlign w:val="center"/>
          </w:tcPr>
          <w:p>
            <w:pPr>
              <w:jc w:val="center"/>
              <w:rPr>
                <w:rFonts w:hint="eastAsia" w:ascii="仿宋" w:hAnsi="仿宋" w:eastAsia="仿宋"/>
                <w:sz w:val="24"/>
              </w:rPr>
            </w:pPr>
            <w:r>
              <w:rPr>
                <w:rFonts w:hint="eastAsia" w:ascii="仿宋" w:hAnsi="仿宋" w:eastAsia="仿宋"/>
                <w:sz w:val="24"/>
              </w:rPr>
              <w:t>总面积</w:t>
            </w:r>
          </w:p>
        </w:tc>
        <w:tc>
          <w:tcPr>
            <w:tcW w:w="1479" w:type="dxa"/>
            <w:gridSpan w:val="2"/>
            <w:noWrap w:val="0"/>
            <w:vAlign w:val="center"/>
          </w:tcPr>
          <w:p>
            <w:pPr>
              <w:jc w:val="right"/>
              <w:rPr>
                <w:rFonts w:hint="eastAsia" w:ascii="仿宋" w:hAnsi="仿宋" w:eastAsia="仿宋"/>
                <w:sz w:val="24"/>
              </w:rPr>
            </w:pPr>
            <w:r>
              <w:rPr>
                <w:rFonts w:hint="eastAsia" w:ascii="仿宋" w:hAnsi="仿宋" w:eastAsia="仿宋"/>
                <w:sz w:val="24"/>
              </w:rPr>
              <w:t>km</w:t>
            </w:r>
            <w:r>
              <w:rPr>
                <w:rFonts w:hint="eastAsia" w:ascii="仿宋" w:hAnsi="仿宋" w:eastAsia="仿宋"/>
                <w:sz w:val="24"/>
                <w:vertAlign w:val="superscript"/>
              </w:rPr>
              <w:t>2</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5" w:hRule="atLeast"/>
          <w:jc w:val="center"/>
        </w:trPr>
        <w:tc>
          <w:tcPr>
            <w:tcW w:w="1193" w:type="dxa"/>
            <w:gridSpan w:val="3"/>
            <w:noWrap w:val="0"/>
            <w:vAlign w:val="center"/>
          </w:tcPr>
          <w:p>
            <w:pPr>
              <w:jc w:val="center"/>
              <w:rPr>
                <w:rFonts w:hint="eastAsia" w:ascii="仿宋" w:hAnsi="仿宋" w:eastAsia="仿宋"/>
                <w:sz w:val="24"/>
              </w:rPr>
            </w:pPr>
            <w:r>
              <w:rPr>
                <w:rFonts w:hint="eastAsia" w:ascii="仿宋" w:hAnsi="仿宋" w:eastAsia="仿宋"/>
                <w:sz w:val="24"/>
              </w:rPr>
              <w:t>申请期限</w:t>
            </w:r>
          </w:p>
        </w:tc>
        <w:tc>
          <w:tcPr>
            <w:tcW w:w="4152" w:type="dxa"/>
            <w:gridSpan w:val="14"/>
            <w:tcBorders>
              <w:right w:val="single" w:color="auto" w:sz="4" w:space="0"/>
            </w:tcBorders>
            <w:noWrap w:val="0"/>
            <w:vAlign w:val="center"/>
          </w:tcPr>
          <w:p>
            <w:pPr>
              <w:jc w:val="both"/>
              <w:rPr>
                <w:rFonts w:hint="eastAsia" w:ascii="仿宋" w:hAnsi="仿宋" w:eastAsia="仿宋"/>
                <w:sz w:val="24"/>
              </w:rPr>
            </w:pPr>
            <w:r>
              <w:rPr>
                <w:rFonts w:hint="eastAsia" w:ascii="仿宋" w:hAnsi="仿宋" w:eastAsia="仿宋"/>
                <w:sz w:val="24"/>
              </w:rPr>
              <w:t xml:space="preserve">          至         共     个月</w:t>
            </w:r>
          </w:p>
        </w:tc>
        <w:tc>
          <w:tcPr>
            <w:tcW w:w="2246" w:type="dxa"/>
            <w:gridSpan w:val="7"/>
            <w:tcBorders>
              <w:left w:val="single" w:color="auto" w:sz="4" w:space="0"/>
            </w:tcBorders>
            <w:noWrap w:val="0"/>
            <w:vAlign w:val="center"/>
          </w:tcPr>
          <w:p>
            <w:pPr>
              <w:jc w:val="center"/>
              <w:rPr>
                <w:rFonts w:hint="eastAsia" w:ascii="仿宋" w:hAnsi="仿宋" w:eastAsia="仿宋"/>
                <w:sz w:val="24"/>
              </w:rPr>
            </w:pPr>
            <w:r>
              <w:rPr>
                <w:rFonts w:hint="eastAsia" w:ascii="仿宋" w:hAnsi="仿宋" w:eastAsia="仿宋"/>
                <w:sz w:val="24"/>
              </w:rPr>
              <w:t>所属政区编码</w:t>
            </w:r>
          </w:p>
        </w:tc>
        <w:tc>
          <w:tcPr>
            <w:tcW w:w="1479" w:type="dxa"/>
            <w:gridSpan w:val="2"/>
            <w:tcBorders>
              <w:left w:val="single" w:color="auto" w:sz="4" w:space="0"/>
            </w:tcBorders>
            <w:noWrap w:val="0"/>
            <w:vAlign w:val="center"/>
          </w:tcPr>
          <w:p>
            <w:pP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8" w:hRule="atLeast"/>
          <w:jc w:val="center"/>
        </w:trPr>
        <w:tc>
          <w:tcPr>
            <w:tcW w:w="9070" w:type="dxa"/>
            <w:gridSpan w:val="26"/>
            <w:noWrap w:val="0"/>
            <w:vAlign w:val="center"/>
          </w:tcPr>
          <w:p>
            <w:pPr>
              <w:jc w:val="center"/>
              <w:rPr>
                <w:rFonts w:hint="eastAsia" w:ascii="仿宋" w:hAnsi="仿宋" w:eastAsia="仿宋"/>
                <w:sz w:val="24"/>
              </w:rPr>
            </w:pPr>
            <w:r>
              <w:rPr>
                <w:rFonts w:hint="eastAsia" w:ascii="仿宋" w:hAnsi="仿宋" w:eastAsia="仿宋"/>
                <w:sz w:val="24"/>
              </w:rPr>
              <w:t>计  划  勘  查  投  入  （  万  元  ）</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61" w:hRule="atLeast"/>
          <w:jc w:val="center"/>
        </w:trPr>
        <w:tc>
          <w:tcPr>
            <w:tcW w:w="1193" w:type="dxa"/>
            <w:gridSpan w:val="3"/>
            <w:noWrap w:val="0"/>
            <w:vAlign w:val="center"/>
          </w:tcPr>
          <w:p>
            <w:pPr>
              <w:jc w:val="center"/>
              <w:rPr>
                <w:rFonts w:hint="eastAsia" w:ascii="仿宋" w:hAnsi="仿宋" w:eastAsia="仿宋"/>
                <w:sz w:val="24"/>
              </w:rPr>
            </w:pPr>
            <w:r>
              <w:rPr>
                <w:rFonts w:hint="eastAsia" w:ascii="仿宋" w:hAnsi="仿宋" w:eastAsia="仿宋"/>
                <w:sz w:val="24"/>
              </w:rPr>
              <w:t>勘查年度</w:t>
            </w:r>
          </w:p>
        </w:tc>
        <w:tc>
          <w:tcPr>
            <w:tcW w:w="1826" w:type="dxa"/>
            <w:gridSpan w:val="4"/>
            <w:noWrap w:val="0"/>
            <w:vAlign w:val="center"/>
          </w:tcPr>
          <w:p>
            <w:pPr>
              <w:jc w:val="center"/>
              <w:rPr>
                <w:rFonts w:hint="eastAsia" w:ascii="仿宋" w:hAnsi="仿宋" w:eastAsia="仿宋"/>
                <w:sz w:val="24"/>
              </w:rPr>
            </w:pPr>
            <w:r>
              <w:rPr>
                <w:rFonts w:hint="eastAsia" w:ascii="仿宋" w:hAnsi="仿宋" w:eastAsia="仿宋"/>
                <w:sz w:val="24"/>
              </w:rPr>
              <w:t>第   勘查年度</w:t>
            </w:r>
          </w:p>
        </w:tc>
        <w:tc>
          <w:tcPr>
            <w:tcW w:w="1829" w:type="dxa"/>
            <w:gridSpan w:val="8"/>
            <w:noWrap w:val="0"/>
            <w:vAlign w:val="center"/>
          </w:tcPr>
          <w:p>
            <w:pPr>
              <w:jc w:val="center"/>
              <w:rPr>
                <w:rFonts w:hint="eastAsia" w:ascii="仿宋" w:hAnsi="仿宋" w:eastAsia="仿宋"/>
                <w:sz w:val="24"/>
              </w:rPr>
            </w:pPr>
            <w:r>
              <w:rPr>
                <w:rFonts w:hint="eastAsia" w:ascii="仿宋" w:hAnsi="仿宋" w:eastAsia="仿宋"/>
                <w:sz w:val="24"/>
              </w:rPr>
              <w:t>第   勘查年度</w:t>
            </w:r>
          </w:p>
        </w:tc>
        <w:tc>
          <w:tcPr>
            <w:tcW w:w="1829" w:type="dxa"/>
            <w:gridSpan w:val="7"/>
            <w:noWrap w:val="0"/>
            <w:vAlign w:val="center"/>
          </w:tcPr>
          <w:p>
            <w:pPr>
              <w:jc w:val="center"/>
              <w:rPr>
                <w:rFonts w:hint="eastAsia" w:ascii="仿宋" w:hAnsi="仿宋" w:eastAsia="仿宋"/>
                <w:sz w:val="24"/>
              </w:rPr>
            </w:pPr>
          </w:p>
        </w:tc>
        <w:tc>
          <w:tcPr>
            <w:tcW w:w="2393" w:type="dxa"/>
            <w:gridSpan w:val="4"/>
            <w:noWrap w:val="0"/>
            <w:vAlign w:val="center"/>
          </w:tcPr>
          <w:p>
            <w:pPr>
              <w:jc w:val="center"/>
              <w:rPr>
                <w:rFonts w:hint="eastAsia" w:ascii="仿宋" w:hAnsi="仿宋" w:eastAsia="仿宋"/>
                <w:sz w:val="24"/>
              </w:rPr>
            </w:pPr>
            <w:r>
              <w:rPr>
                <w:rFonts w:hint="eastAsia" w:ascii="仿宋" w:hAnsi="仿宋" w:eastAsia="仿宋"/>
                <w:sz w:val="24"/>
              </w:rPr>
              <w:t>总   计</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63" w:hRule="atLeast"/>
          <w:jc w:val="center"/>
        </w:trPr>
        <w:tc>
          <w:tcPr>
            <w:tcW w:w="1193" w:type="dxa"/>
            <w:gridSpan w:val="3"/>
            <w:noWrap w:val="0"/>
            <w:vAlign w:val="center"/>
          </w:tcPr>
          <w:p>
            <w:pPr>
              <w:jc w:val="center"/>
              <w:rPr>
                <w:rFonts w:hint="eastAsia" w:ascii="仿宋" w:hAnsi="仿宋" w:eastAsia="仿宋"/>
                <w:sz w:val="24"/>
              </w:rPr>
            </w:pPr>
            <w:r>
              <w:rPr>
                <w:rFonts w:hint="eastAsia" w:ascii="仿宋" w:hAnsi="仿宋" w:eastAsia="仿宋"/>
                <w:sz w:val="24"/>
              </w:rPr>
              <w:t>资    金</w:t>
            </w:r>
          </w:p>
        </w:tc>
        <w:tc>
          <w:tcPr>
            <w:tcW w:w="1826" w:type="dxa"/>
            <w:gridSpan w:val="4"/>
            <w:noWrap w:val="0"/>
            <w:vAlign w:val="center"/>
          </w:tcPr>
          <w:p>
            <w:pPr>
              <w:jc w:val="center"/>
              <w:rPr>
                <w:rFonts w:hint="eastAsia" w:ascii="仿宋" w:hAnsi="仿宋" w:eastAsia="仿宋"/>
                <w:sz w:val="24"/>
              </w:rPr>
            </w:pPr>
          </w:p>
        </w:tc>
        <w:tc>
          <w:tcPr>
            <w:tcW w:w="1829" w:type="dxa"/>
            <w:gridSpan w:val="8"/>
            <w:noWrap w:val="0"/>
            <w:vAlign w:val="center"/>
          </w:tcPr>
          <w:p>
            <w:pPr>
              <w:jc w:val="center"/>
              <w:rPr>
                <w:rFonts w:hint="eastAsia" w:ascii="仿宋" w:hAnsi="仿宋" w:eastAsia="仿宋"/>
                <w:sz w:val="24"/>
              </w:rPr>
            </w:pPr>
          </w:p>
        </w:tc>
        <w:tc>
          <w:tcPr>
            <w:tcW w:w="1829" w:type="dxa"/>
            <w:gridSpan w:val="7"/>
            <w:noWrap w:val="0"/>
            <w:vAlign w:val="center"/>
          </w:tcPr>
          <w:p>
            <w:pPr>
              <w:jc w:val="center"/>
              <w:rPr>
                <w:rFonts w:hint="eastAsia" w:ascii="仿宋" w:hAnsi="仿宋" w:eastAsia="仿宋"/>
                <w:sz w:val="24"/>
              </w:rPr>
            </w:pPr>
          </w:p>
        </w:tc>
        <w:tc>
          <w:tcPr>
            <w:tcW w:w="2393" w:type="dxa"/>
            <w:gridSpan w:val="4"/>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60" w:hRule="atLeast"/>
          <w:jc w:val="center"/>
        </w:trPr>
        <w:tc>
          <w:tcPr>
            <w:tcW w:w="1246" w:type="dxa"/>
            <w:gridSpan w:val="4"/>
            <w:vMerge w:val="restart"/>
            <w:noWrap w:val="0"/>
            <w:vAlign w:val="center"/>
          </w:tcPr>
          <w:p>
            <w:pPr>
              <w:jc w:val="center"/>
              <w:rPr>
                <w:rFonts w:hint="eastAsia" w:ascii="仿宋" w:hAnsi="仿宋" w:eastAsia="仿宋"/>
                <w:sz w:val="24"/>
              </w:rPr>
            </w:pPr>
            <w:r>
              <w:rPr>
                <w:rFonts w:hint="eastAsia" w:ascii="仿宋" w:hAnsi="仿宋" w:eastAsia="仿宋"/>
                <w:sz w:val="24"/>
              </w:rPr>
              <w:t>资金来源</w:t>
            </w:r>
          </w:p>
          <w:p>
            <w:pPr>
              <w:jc w:val="center"/>
              <w:rPr>
                <w:rFonts w:hint="eastAsia" w:ascii="仿宋" w:hAnsi="仿宋" w:eastAsia="仿宋"/>
                <w:sz w:val="24"/>
              </w:rPr>
            </w:pPr>
            <w:r>
              <w:rPr>
                <w:rFonts w:hint="eastAsia" w:ascii="仿宋" w:hAnsi="仿宋" w:eastAsia="仿宋"/>
                <w:sz w:val="24"/>
              </w:rPr>
              <w:t>（万元）</w:t>
            </w:r>
          </w:p>
        </w:tc>
        <w:tc>
          <w:tcPr>
            <w:tcW w:w="1369" w:type="dxa"/>
            <w:gridSpan w:val="2"/>
            <w:noWrap w:val="0"/>
            <w:vAlign w:val="center"/>
          </w:tcPr>
          <w:p>
            <w:pPr>
              <w:jc w:val="center"/>
              <w:rPr>
                <w:rFonts w:hint="eastAsia" w:ascii="仿宋" w:hAnsi="仿宋" w:eastAsia="仿宋"/>
                <w:sz w:val="24"/>
              </w:rPr>
            </w:pPr>
            <w:r>
              <w:rPr>
                <w:rFonts w:hint="eastAsia" w:ascii="仿宋" w:hAnsi="仿宋" w:eastAsia="仿宋"/>
                <w:sz w:val="24"/>
              </w:rPr>
              <w:t>中  央</w:t>
            </w:r>
          </w:p>
        </w:tc>
        <w:tc>
          <w:tcPr>
            <w:tcW w:w="1267" w:type="dxa"/>
            <w:gridSpan w:val="4"/>
            <w:noWrap w:val="0"/>
            <w:vAlign w:val="center"/>
          </w:tcPr>
          <w:p>
            <w:pPr>
              <w:jc w:val="center"/>
              <w:rPr>
                <w:rFonts w:hint="eastAsia" w:ascii="仿宋" w:hAnsi="仿宋" w:eastAsia="仿宋"/>
                <w:sz w:val="24"/>
              </w:rPr>
            </w:pPr>
            <w:r>
              <w:rPr>
                <w:rFonts w:hint="eastAsia" w:ascii="仿宋" w:hAnsi="仿宋" w:eastAsia="仿宋"/>
                <w:sz w:val="24"/>
              </w:rPr>
              <w:t>地  方</w:t>
            </w:r>
          </w:p>
        </w:tc>
        <w:tc>
          <w:tcPr>
            <w:tcW w:w="1280" w:type="dxa"/>
            <w:gridSpan w:val="6"/>
            <w:noWrap w:val="0"/>
            <w:vAlign w:val="center"/>
          </w:tcPr>
          <w:p>
            <w:pPr>
              <w:jc w:val="center"/>
              <w:rPr>
                <w:rFonts w:hint="eastAsia" w:ascii="仿宋" w:hAnsi="仿宋" w:eastAsia="仿宋"/>
                <w:sz w:val="24"/>
              </w:rPr>
            </w:pPr>
            <w:r>
              <w:rPr>
                <w:rFonts w:hint="eastAsia" w:ascii="仿宋" w:hAnsi="仿宋" w:eastAsia="仿宋"/>
                <w:sz w:val="24"/>
              </w:rPr>
              <w:t>企  业</w:t>
            </w:r>
          </w:p>
        </w:tc>
        <w:tc>
          <w:tcPr>
            <w:tcW w:w="1280" w:type="dxa"/>
            <w:gridSpan w:val="3"/>
            <w:noWrap w:val="0"/>
            <w:vAlign w:val="center"/>
          </w:tcPr>
          <w:p>
            <w:pPr>
              <w:jc w:val="center"/>
              <w:rPr>
                <w:rFonts w:hint="eastAsia" w:ascii="仿宋" w:hAnsi="仿宋" w:eastAsia="仿宋"/>
                <w:sz w:val="24"/>
              </w:rPr>
            </w:pPr>
            <w:r>
              <w:rPr>
                <w:rFonts w:hint="eastAsia" w:ascii="仿宋" w:hAnsi="仿宋" w:eastAsia="仿宋"/>
                <w:sz w:val="24"/>
              </w:rPr>
              <w:t>外  商</w:t>
            </w:r>
          </w:p>
        </w:tc>
        <w:tc>
          <w:tcPr>
            <w:tcW w:w="1280" w:type="dxa"/>
            <w:gridSpan w:val="6"/>
            <w:noWrap w:val="0"/>
            <w:vAlign w:val="center"/>
          </w:tcPr>
          <w:p>
            <w:pPr>
              <w:jc w:val="center"/>
              <w:rPr>
                <w:rFonts w:hint="eastAsia" w:ascii="仿宋" w:hAnsi="仿宋" w:eastAsia="仿宋"/>
                <w:sz w:val="24"/>
              </w:rPr>
            </w:pPr>
            <w:r>
              <w:rPr>
                <w:rFonts w:hint="eastAsia" w:ascii="仿宋" w:hAnsi="仿宋" w:eastAsia="仿宋"/>
                <w:sz w:val="24"/>
              </w:rPr>
              <w:t>其  它</w:t>
            </w:r>
          </w:p>
        </w:tc>
        <w:tc>
          <w:tcPr>
            <w:tcW w:w="1348" w:type="dxa"/>
            <w:noWrap w:val="0"/>
            <w:vAlign w:val="center"/>
          </w:tcPr>
          <w:p>
            <w:pPr>
              <w:jc w:val="center"/>
              <w:rPr>
                <w:rFonts w:hint="eastAsia" w:ascii="仿宋" w:hAnsi="仿宋" w:eastAsia="仿宋"/>
                <w:sz w:val="24"/>
              </w:rPr>
            </w:pPr>
            <w:r>
              <w:rPr>
                <w:rFonts w:hint="eastAsia" w:ascii="仿宋" w:hAnsi="仿宋" w:eastAsia="仿宋"/>
                <w:sz w:val="24"/>
              </w:rPr>
              <w:t>合  计</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9" w:hRule="atLeast"/>
          <w:jc w:val="center"/>
        </w:trPr>
        <w:tc>
          <w:tcPr>
            <w:tcW w:w="1246" w:type="dxa"/>
            <w:gridSpan w:val="4"/>
            <w:vMerge w:val="continue"/>
            <w:noWrap w:val="0"/>
            <w:textDirection w:val="tbRlV"/>
            <w:vAlign w:val="center"/>
          </w:tcPr>
          <w:p>
            <w:pPr>
              <w:jc w:val="center"/>
              <w:rPr>
                <w:rFonts w:hint="eastAsia" w:ascii="仿宋" w:hAnsi="仿宋" w:eastAsia="仿宋"/>
                <w:sz w:val="24"/>
              </w:rPr>
            </w:pPr>
          </w:p>
        </w:tc>
        <w:tc>
          <w:tcPr>
            <w:tcW w:w="1369" w:type="dxa"/>
            <w:gridSpan w:val="2"/>
            <w:noWrap w:val="0"/>
            <w:vAlign w:val="center"/>
          </w:tcPr>
          <w:p>
            <w:pPr>
              <w:jc w:val="center"/>
              <w:rPr>
                <w:rFonts w:hint="eastAsia" w:ascii="仿宋" w:hAnsi="仿宋" w:eastAsia="仿宋"/>
                <w:sz w:val="24"/>
              </w:rPr>
            </w:pPr>
          </w:p>
        </w:tc>
        <w:tc>
          <w:tcPr>
            <w:tcW w:w="1267" w:type="dxa"/>
            <w:gridSpan w:val="4"/>
            <w:noWrap w:val="0"/>
            <w:vAlign w:val="center"/>
          </w:tcPr>
          <w:p>
            <w:pPr>
              <w:jc w:val="center"/>
              <w:rPr>
                <w:rFonts w:hint="eastAsia" w:ascii="仿宋" w:hAnsi="仿宋" w:eastAsia="仿宋"/>
                <w:sz w:val="24"/>
              </w:rPr>
            </w:pPr>
          </w:p>
        </w:tc>
        <w:tc>
          <w:tcPr>
            <w:tcW w:w="1280" w:type="dxa"/>
            <w:gridSpan w:val="6"/>
            <w:noWrap w:val="0"/>
            <w:vAlign w:val="center"/>
          </w:tcPr>
          <w:p>
            <w:pPr>
              <w:jc w:val="center"/>
              <w:rPr>
                <w:rFonts w:hint="eastAsia" w:ascii="仿宋" w:hAnsi="仿宋" w:eastAsia="仿宋"/>
                <w:sz w:val="24"/>
              </w:rPr>
            </w:pPr>
          </w:p>
        </w:tc>
        <w:tc>
          <w:tcPr>
            <w:tcW w:w="1280" w:type="dxa"/>
            <w:gridSpan w:val="3"/>
            <w:noWrap w:val="0"/>
            <w:vAlign w:val="center"/>
          </w:tcPr>
          <w:p>
            <w:pPr>
              <w:jc w:val="center"/>
              <w:rPr>
                <w:rFonts w:hint="eastAsia" w:ascii="仿宋" w:hAnsi="仿宋" w:eastAsia="仿宋"/>
                <w:sz w:val="24"/>
              </w:rPr>
            </w:pPr>
          </w:p>
        </w:tc>
        <w:tc>
          <w:tcPr>
            <w:tcW w:w="1280" w:type="dxa"/>
            <w:gridSpan w:val="6"/>
            <w:noWrap w:val="0"/>
            <w:vAlign w:val="center"/>
          </w:tcPr>
          <w:p>
            <w:pPr>
              <w:jc w:val="center"/>
              <w:rPr>
                <w:rFonts w:hint="eastAsia" w:ascii="仿宋" w:hAnsi="仿宋" w:eastAsia="仿宋"/>
                <w:sz w:val="24"/>
              </w:rPr>
            </w:pPr>
          </w:p>
        </w:tc>
        <w:tc>
          <w:tcPr>
            <w:tcW w:w="1348" w:type="dxa"/>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68" w:hRule="atLeast"/>
          <w:jc w:val="center"/>
        </w:trPr>
        <w:tc>
          <w:tcPr>
            <w:tcW w:w="735" w:type="dxa"/>
            <w:vMerge w:val="restart"/>
            <w:noWrap w:val="0"/>
            <w:textDirection w:val="tbRlV"/>
            <w:vAlign w:val="center"/>
          </w:tcPr>
          <w:p>
            <w:pPr>
              <w:jc w:val="center"/>
              <w:rPr>
                <w:rFonts w:hint="eastAsia" w:ascii="仿宋" w:hAnsi="仿宋" w:eastAsia="仿宋"/>
                <w:sz w:val="24"/>
              </w:rPr>
            </w:pPr>
            <w:r>
              <w:rPr>
                <w:rFonts w:hint="eastAsia" w:ascii="仿宋" w:hAnsi="仿宋" w:eastAsia="仿宋"/>
                <w:sz w:val="24"/>
              </w:rPr>
              <w:t>申  请  人</w:t>
            </w:r>
          </w:p>
        </w:tc>
        <w:tc>
          <w:tcPr>
            <w:tcW w:w="3147" w:type="dxa"/>
            <w:gridSpan w:val="9"/>
            <w:noWrap w:val="0"/>
            <w:vAlign w:val="center"/>
          </w:tcPr>
          <w:p>
            <w:pPr>
              <w:jc w:val="center"/>
              <w:rPr>
                <w:rFonts w:hint="eastAsia" w:ascii="仿宋" w:hAnsi="仿宋" w:eastAsia="仿宋"/>
                <w:sz w:val="24"/>
              </w:rPr>
            </w:pPr>
            <w:r>
              <w:rPr>
                <w:rFonts w:hint="eastAsia" w:ascii="仿宋" w:hAnsi="仿宋" w:eastAsia="仿宋"/>
                <w:sz w:val="24"/>
              </w:rPr>
              <w:t>统一社会信用代码</w:t>
            </w:r>
          </w:p>
        </w:tc>
        <w:tc>
          <w:tcPr>
            <w:tcW w:w="5188" w:type="dxa"/>
            <w:gridSpan w:val="16"/>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68" w:hRule="atLeast"/>
          <w:jc w:val="center"/>
        </w:trPr>
        <w:tc>
          <w:tcPr>
            <w:tcW w:w="735" w:type="dxa"/>
            <w:vMerge w:val="continue"/>
            <w:noWrap w:val="0"/>
            <w:textDirection w:val="tbRlV"/>
            <w:vAlign w:val="center"/>
          </w:tcPr>
          <w:p>
            <w:pPr>
              <w:jc w:val="center"/>
              <w:rPr>
                <w:rFonts w:hint="eastAsia" w:ascii="仿宋" w:hAnsi="仿宋" w:eastAsia="仿宋"/>
                <w:sz w:val="24"/>
              </w:rPr>
            </w:pPr>
          </w:p>
        </w:tc>
        <w:tc>
          <w:tcPr>
            <w:tcW w:w="1470" w:type="dxa"/>
            <w:gridSpan w:val="4"/>
            <w:noWrap w:val="0"/>
            <w:vAlign w:val="center"/>
          </w:tcPr>
          <w:p>
            <w:pPr>
              <w:jc w:val="center"/>
              <w:rPr>
                <w:rFonts w:hint="eastAsia" w:ascii="仿宋" w:hAnsi="仿宋" w:eastAsia="仿宋"/>
                <w:sz w:val="24"/>
              </w:rPr>
            </w:pPr>
            <w:r>
              <w:rPr>
                <w:rFonts w:hint="eastAsia" w:ascii="仿宋" w:hAnsi="仿宋" w:eastAsia="仿宋"/>
                <w:sz w:val="24"/>
              </w:rPr>
              <w:t>法定代表人</w:t>
            </w:r>
          </w:p>
        </w:tc>
        <w:tc>
          <w:tcPr>
            <w:tcW w:w="3140" w:type="dxa"/>
            <w:gridSpan w:val="12"/>
            <w:noWrap w:val="0"/>
            <w:vAlign w:val="center"/>
          </w:tcPr>
          <w:p>
            <w:pPr>
              <w:jc w:val="center"/>
              <w:rPr>
                <w:rFonts w:hint="eastAsia" w:ascii="仿宋" w:hAnsi="仿宋" w:eastAsia="仿宋"/>
                <w:sz w:val="24"/>
              </w:rPr>
            </w:pPr>
          </w:p>
        </w:tc>
        <w:tc>
          <w:tcPr>
            <w:tcW w:w="1268" w:type="dxa"/>
            <w:gridSpan w:val="4"/>
            <w:noWrap w:val="0"/>
            <w:vAlign w:val="center"/>
          </w:tcPr>
          <w:p>
            <w:pPr>
              <w:jc w:val="center"/>
              <w:rPr>
                <w:rFonts w:hint="eastAsia" w:ascii="仿宋" w:hAnsi="仿宋" w:eastAsia="仿宋"/>
                <w:sz w:val="24"/>
              </w:rPr>
            </w:pPr>
            <w:r>
              <w:rPr>
                <w:rFonts w:hint="eastAsia" w:ascii="仿宋" w:hAnsi="仿宋" w:eastAsia="仿宋"/>
                <w:sz w:val="24"/>
              </w:rPr>
              <w:t>经济类型</w:t>
            </w:r>
          </w:p>
        </w:tc>
        <w:tc>
          <w:tcPr>
            <w:tcW w:w="2457" w:type="dxa"/>
            <w:gridSpan w:val="5"/>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5" w:hRule="atLeast"/>
          <w:jc w:val="center"/>
        </w:trPr>
        <w:tc>
          <w:tcPr>
            <w:tcW w:w="735" w:type="dxa"/>
            <w:vMerge w:val="continue"/>
            <w:noWrap w:val="0"/>
            <w:textDirection w:val="tbRlV"/>
            <w:vAlign w:val="center"/>
          </w:tcPr>
          <w:p>
            <w:pPr>
              <w:jc w:val="center"/>
              <w:rPr>
                <w:rFonts w:hint="eastAsia" w:ascii="仿宋" w:hAnsi="仿宋" w:eastAsia="仿宋"/>
                <w:sz w:val="24"/>
              </w:rPr>
            </w:pPr>
          </w:p>
        </w:tc>
        <w:tc>
          <w:tcPr>
            <w:tcW w:w="1470" w:type="dxa"/>
            <w:gridSpan w:val="4"/>
            <w:noWrap w:val="0"/>
            <w:vAlign w:val="center"/>
          </w:tcPr>
          <w:p>
            <w:pPr>
              <w:jc w:val="center"/>
              <w:rPr>
                <w:rFonts w:hint="eastAsia" w:ascii="仿宋" w:hAnsi="仿宋" w:eastAsia="仿宋"/>
                <w:sz w:val="24"/>
              </w:rPr>
            </w:pPr>
            <w:r>
              <w:rPr>
                <w:rFonts w:hint="eastAsia" w:ascii="仿宋" w:hAnsi="仿宋" w:eastAsia="仿宋"/>
                <w:sz w:val="24"/>
              </w:rPr>
              <w:t>地    址</w:t>
            </w:r>
          </w:p>
        </w:tc>
        <w:tc>
          <w:tcPr>
            <w:tcW w:w="6865" w:type="dxa"/>
            <w:gridSpan w:val="21"/>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9" w:hRule="atLeast"/>
          <w:jc w:val="center"/>
        </w:trPr>
        <w:tc>
          <w:tcPr>
            <w:tcW w:w="735" w:type="dxa"/>
            <w:vMerge w:val="continue"/>
            <w:noWrap w:val="0"/>
            <w:textDirection w:val="tbRlV"/>
            <w:vAlign w:val="center"/>
          </w:tcPr>
          <w:p>
            <w:pPr>
              <w:jc w:val="center"/>
              <w:rPr>
                <w:rFonts w:hint="eastAsia" w:ascii="仿宋" w:hAnsi="仿宋" w:eastAsia="仿宋"/>
                <w:sz w:val="24"/>
              </w:rPr>
            </w:pPr>
          </w:p>
        </w:tc>
        <w:tc>
          <w:tcPr>
            <w:tcW w:w="1470" w:type="dxa"/>
            <w:gridSpan w:val="4"/>
            <w:noWrap w:val="0"/>
            <w:vAlign w:val="center"/>
          </w:tcPr>
          <w:p>
            <w:pPr>
              <w:jc w:val="center"/>
              <w:rPr>
                <w:rFonts w:hint="eastAsia" w:ascii="仿宋" w:hAnsi="仿宋" w:eastAsia="仿宋"/>
                <w:sz w:val="24"/>
              </w:rPr>
            </w:pPr>
            <w:r>
              <w:rPr>
                <w:rFonts w:hint="eastAsia" w:ascii="仿宋" w:hAnsi="仿宋" w:eastAsia="仿宋"/>
                <w:sz w:val="24"/>
              </w:rPr>
              <w:t>邮政编码</w:t>
            </w:r>
          </w:p>
        </w:tc>
        <w:tc>
          <w:tcPr>
            <w:tcW w:w="1410" w:type="dxa"/>
            <w:gridSpan w:val="4"/>
            <w:noWrap w:val="0"/>
            <w:vAlign w:val="center"/>
          </w:tcPr>
          <w:p>
            <w:pPr>
              <w:jc w:val="center"/>
              <w:rPr>
                <w:rFonts w:hint="eastAsia" w:ascii="仿宋" w:hAnsi="仿宋" w:eastAsia="仿宋"/>
                <w:sz w:val="24"/>
              </w:rPr>
            </w:pPr>
          </w:p>
        </w:tc>
        <w:tc>
          <w:tcPr>
            <w:tcW w:w="1122" w:type="dxa"/>
            <w:gridSpan w:val="5"/>
            <w:noWrap w:val="0"/>
            <w:vAlign w:val="center"/>
          </w:tcPr>
          <w:p>
            <w:pPr>
              <w:jc w:val="center"/>
              <w:rPr>
                <w:rFonts w:hint="eastAsia" w:ascii="仿宋" w:hAnsi="仿宋" w:eastAsia="仿宋"/>
                <w:sz w:val="24"/>
              </w:rPr>
            </w:pPr>
            <w:r>
              <w:rPr>
                <w:rFonts w:hint="eastAsia" w:ascii="仿宋" w:hAnsi="仿宋" w:eastAsia="仿宋"/>
                <w:sz w:val="24"/>
              </w:rPr>
              <w:t>电  话</w:t>
            </w:r>
          </w:p>
        </w:tc>
        <w:tc>
          <w:tcPr>
            <w:tcW w:w="1757" w:type="dxa"/>
            <w:gridSpan w:val="6"/>
            <w:noWrap w:val="0"/>
            <w:vAlign w:val="center"/>
          </w:tcPr>
          <w:p>
            <w:pPr>
              <w:jc w:val="center"/>
              <w:rPr>
                <w:rFonts w:hint="eastAsia" w:ascii="仿宋" w:hAnsi="仿宋" w:eastAsia="仿宋"/>
                <w:sz w:val="24"/>
              </w:rPr>
            </w:pPr>
          </w:p>
        </w:tc>
        <w:tc>
          <w:tcPr>
            <w:tcW w:w="1097" w:type="dxa"/>
            <w:gridSpan w:val="4"/>
            <w:noWrap w:val="0"/>
            <w:vAlign w:val="center"/>
          </w:tcPr>
          <w:p>
            <w:pPr>
              <w:jc w:val="center"/>
              <w:rPr>
                <w:rFonts w:hint="eastAsia" w:ascii="仿宋" w:hAnsi="仿宋" w:eastAsia="仿宋"/>
                <w:sz w:val="24"/>
              </w:rPr>
            </w:pPr>
            <w:r>
              <w:rPr>
                <w:rFonts w:hint="eastAsia" w:ascii="仿宋" w:hAnsi="仿宋" w:eastAsia="仿宋"/>
                <w:sz w:val="24"/>
              </w:rPr>
              <w:t>联系人</w:t>
            </w:r>
          </w:p>
        </w:tc>
        <w:tc>
          <w:tcPr>
            <w:tcW w:w="1479" w:type="dxa"/>
            <w:gridSpan w:val="2"/>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61" w:hRule="atLeast"/>
          <w:jc w:val="center"/>
        </w:trPr>
        <w:tc>
          <w:tcPr>
            <w:tcW w:w="735" w:type="dxa"/>
            <w:vMerge w:val="continue"/>
            <w:noWrap w:val="0"/>
            <w:textDirection w:val="tbRlV"/>
            <w:vAlign w:val="center"/>
          </w:tcPr>
          <w:p>
            <w:pPr>
              <w:jc w:val="center"/>
              <w:rPr>
                <w:rFonts w:hint="eastAsia" w:ascii="仿宋" w:hAnsi="仿宋" w:eastAsia="仿宋"/>
                <w:sz w:val="24"/>
              </w:rPr>
            </w:pPr>
          </w:p>
        </w:tc>
        <w:tc>
          <w:tcPr>
            <w:tcW w:w="1470" w:type="dxa"/>
            <w:gridSpan w:val="4"/>
            <w:noWrap w:val="0"/>
            <w:vAlign w:val="center"/>
          </w:tcPr>
          <w:p>
            <w:pPr>
              <w:jc w:val="center"/>
              <w:rPr>
                <w:rFonts w:hint="eastAsia" w:ascii="仿宋" w:hAnsi="仿宋" w:eastAsia="仿宋"/>
                <w:sz w:val="24"/>
              </w:rPr>
            </w:pPr>
            <w:r>
              <w:rPr>
                <w:rFonts w:hint="eastAsia" w:ascii="仿宋" w:hAnsi="仿宋" w:eastAsia="仿宋"/>
                <w:sz w:val="24"/>
              </w:rPr>
              <w:t>开户银行</w:t>
            </w:r>
          </w:p>
        </w:tc>
        <w:tc>
          <w:tcPr>
            <w:tcW w:w="3140" w:type="dxa"/>
            <w:gridSpan w:val="12"/>
            <w:noWrap w:val="0"/>
            <w:vAlign w:val="center"/>
          </w:tcPr>
          <w:p>
            <w:pPr>
              <w:jc w:val="center"/>
              <w:rPr>
                <w:rFonts w:hint="eastAsia" w:ascii="仿宋" w:hAnsi="仿宋" w:eastAsia="仿宋"/>
                <w:sz w:val="24"/>
              </w:rPr>
            </w:pPr>
          </w:p>
        </w:tc>
        <w:tc>
          <w:tcPr>
            <w:tcW w:w="1149" w:type="dxa"/>
            <w:gridSpan w:val="3"/>
            <w:noWrap w:val="0"/>
            <w:vAlign w:val="center"/>
          </w:tcPr>
          <w:p>
            <w:pPr>
              <w:jc w:val="center"/>
              <w:rPr>
                <w:rFonts w:hint="eastAsia" w:ascii="仿宋" w:hAnsi="仿宋" w:eastAsia="仿宋"/>
                <w:sz w:val="24"/>
              </w:rPr>
            </w:pPr>
            <w:r>
              <w:rPr>
                <w:rFonts w:hint="eastAsia" w:ascii="仿宋" w:hAnsi="仿宋" w:eastAsia="仿宋"/>
                <w:sz w:val="24"/>
              </w:rPr>
              <w:t>帐  号</w:t>
            </w:r>
          </w:p>
        </w:tc>
        <w:tc>
          <w:tcPr>
            <w:tcW w:w="2576" w:type="dxa"/>
            <w:gridSpan w:val="6"/>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61" w:hRule="atLeast"/>
          <w:jc w:val="center"/>
        </w:trPr>
        <w:tc>
          <w:tcPr>
            <w:tcW w:w="735" w:type="dxa"/>
            <w:vMerge w:val="restart"/>
            <w:noWrap w:val="0"/>
            <w:vAlign w:val="center"/>
          </w:tcPr>
          <w:p>
            <w:pPr>
              <w:numPr>
                <w:ins w:id="18" w:author="康雪:返回拟稿人" w:date="2017-12-19T19:06:00Z"/>
              </w:numPr>
              <w:jc w:val="center"/>
              <w:rPr>
                <w:rFonts w:hint="eastAsia" w:ascii="仿宋" w:hAnsi="仿宋" w:eastAsia="仿宋"/>
                <w:sz w:val="24"/>
              </w:rPr>
            </w:pPr>
            <w:r>
              <w:rPr>
                <w:rFonts w:hint="eastAsia" w:ascii="仿宋" w:hAnsi="仿宋" w:eastAsia="仿宋"/>
                <w:sz w:val="24"/>
              </w:rPr>
              <w:t>勘查</w:t>
            </w:r>
          </w:p>
          <w:p>
            <w:pPr>
              <w:jc w:val="center"/>
              <w:rPr>
                <w:rFonts w:hint="eastAsia" w:ascii="仿宋" w:hAnsi="仿宋" w:eastAsia="仿宋"/>
                <w:sz w:val="24"/>
              </w:rPr>
            </w:pPr>
            <w:r>
              <w:rPr>
                <w:rFonts w:hint="eastAsia" w:ascii="仿宋" w:hAnsi="仿宋" w:eastAsia="仿宋"/>
                <w:sz w:val="24"/>
              </w:rPr>
              <w:t>单位</w:t>
            </w:r>
          </w:p>
        </w:tc>
        <w:tc>
          <w:tcPr>
            <w:tcW w:w="3147" w:type="dxa"/>
            <w:gridSpan w:val="9"/>
            <w:noWrap w:val="0"/>
            <w:vAlign w:val="center"/>
          </w:tcPr>
          <w:p>
            <w:pPr>
              <w:jc w:val="center"/>
              <w:rPr>
                <w:rFonts w:hint="eastAsia" w:ascii="仿宋" w:hAnsi="仿宋" w:eastAsia="仿宋"/>
                <w:sz w:val="24"/>
              </w:rPr>
            </w:pPr>
            <w:r>
              <w:rPr>
                <w:rFonts w:hint="eastAsia" w:ascii="仿宋" w:hAnsi="仿宋" w:eastAsia="仿宋"/>
                <w:sz w:val="24"/>
              </w:rPr>
              <w:t>统一社会信用代码</w:t>
            </w:r>
          </w:p>
        </w:tc>
        <w:tc>
          <w:tcPr>
            <w:tcW w:w="5188" w:type="dxa"/>
            <w:gridSpan w:val="16"/>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61" w:hRule="atLeast"/>
          <w:jc w:val="center"/>
        </w:trPr>
        <w:tc>
          <w:tcPr>
            <w:tcW w:w="735" w:type="dxa"/>
            <w:vMerge w:val="continue"/>
            <w:noWrap w:val="0"/>
            <w:textDirection w:val="tbRlV"/>
            <w:vAlign w:val="top"/>
          </w:tcPr>
          <w:p>
            <w:pPr>
              <w:jc w:val="center"/>
              <w:rPr>
                <w:rFonts w:hint="eastAsia" w:ascii="仿宋" w:hAnsi="仿宋" w:eastAsia="仿宋"/>
                <w:sz w:val="24"/>
              </w:rPr>
            </w:pPr>
          </w:p>
        </w:tc>
        <w:tc>
          <w:tcPr>
            <w:tcW w:w="1470" w:type="dxa"/>
            <w:gridSpan w:val="4"/>
            <w:noWrap w:val="0"/>
            <w:vAlign w:val="center"/>
          </w:tcPr>
          <w:p>
            <w:pPr>
              <w:jc w:val="center"/>
              <w:rPr>
                <w:rFonts w:hint="eastAsia" w:ascii="仿宋" w:hAnsi="仿宋" w:eastAsia="仿宋"/>
                <w:sz w:val="24"/>
              </w:rPr>
            </w:pPr>
            <w:r>
              <w:rPr>
                <w:rFonts w:hint="eastAsia" w:ascii="仿宋" w:hAnsi="仿宋" w:eastAsia="仿宋"/>
                <w:sz w:val="24"/>
              </w:rPr>
              <w:t>地    址</w:t>
            </w:r>
          </w:p>
        </w:tc>
        <w:tc>
          <w:tcPr>
            <w:tcW w:w="6865" w:type="dxa"/>
            <w:gridSpan w:val="21"/>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61" w:hRule="atLeast"/>
          <w:jc w:val="center"/>
        </w:trPr>
        <w:tc>
          <w:tcPr>
            <w:tcW w:w="2205" w:type="dxa"/>
            <w:gridSpan w:val="5"/>
            <w:noWrap w:val="0"/>
            <w:vAlign w:val="center"/>
          </w:tcPr>
          <w:p>
            <w:pPr>
              <w:jc w:val="center"/>
              <w:rPr>
                <w:rFonts w:hint="eastAsia" w:ascii="仿宋" w:hAnsi="仿宋" w:eastAsia="仿宋"/>
                <w:sz w:val="24"/>
              </w:rPr>
            </w:pPr>
            <w:r>
              <w:rPr>
                <w:rFonts w:hint="eastAsia" w:ascii="仿宋" w:hAnsi="仿宋" w:eastAsia="仿宋"/>
                <w:sz w:val="24"/>
              </w:rPr>
              <w:t>探矿权取得方式</w:t>
            </w:r>
          </w:p>
        </w:tc>
        <w:tc>
          <w:tcPr>
            <w:tcW w:w="2036" w:type="dxa"/>
            <w:gridSpan w:val="6"/>
            <w:noWrap w:val="0"/>
            <w:vAlign w:val="center"/>
          </w:tcPr>
          <w:p>
            <w:pPr>
              <w:jc w:val="center"/>
              <w:rPr>
                <w:rFonts w:hint="eastAsia" w:ascii="仿宋" w:hAnsi="仿宋" w:eastAsia="仿宋"/>
                <w:sz w:val="24"/>
              </w:rPr>
            </w:pPr>
          </w:p>
        </w:tc>
        <w:tc>
          <w:tcPr>
            <w:tcW w:w="2436" w:type="dxa"/>
            <w:gridSpan w:val="11"/>
            <w:noWrap w:val="0"/>
            <w:vAlign w:val="center"/>
          </w:tcPr>
          <w:p>
            <w:pPr>
              <w:jc w:val="center"/>
              <w:rPr>
                <w:rFonts w:hint="eastAsia" w:ascii="仿宋" w:hAnsi="仿宋" w:eastAsia="仿宋"/>
                <w:sz w:val="24"/>
              </w:rPr>
            </w:pPr>
            <w:r>
              <w:rPr>
                <w:rFonts w:hint="eastAsia" w:ascii="仿宋" w:hAnsi="仿宋" w:eastAsia="仿宋"/>
                <w:sz w:val="24"/>
              </w:rPr>
              <w:t>应缴纳探矿权矿业权出让收益（价款）</w:t>
            </w:r>
          </w:p>
        </w:tc>
        <w:tc>
          <w:tcPr>
            <w:tcW w:w="2393" w:type="dxa"/>
            <w:gridSpan w:val="4"/>
            <w:noWrap w:val="0"/>
            <w:vAlign w:val="center"/>
          </w:tcPr>
          <w:p>
            <w:pPr>
              <w:jc w:val="center"/>
              <w:rPr>
                <w:rFonts w:hint="eastAsia" w:ascii="仿宋" w:hAnsi="仿宋" w:eastAsia="仿宋"/>
                <w:sz w:val="24"/>
              </w:rPr>
            </w:pPr>
            <w:r>
              <w:rPr>
                <w:rFonts w:hint="eastAsia" w:ascii="仿宋" w:hAnsi="仿宋" w:eastAsia="仿宋"/>
                <w:sz w:val="24"/>
              </w:rPr>
              <w:t xml:space="preserve">            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155" w:hRule="atLeast"/>
          <w:jc w:val="center"/>
        </w:trPr>
        <w:tc>
          <w:tcPr>
            <w:tcW w:w="2205" w:type="dxa"/>
            <w:gridSpan w:val="5"/>
            <w:noWrap w:val="0"/>
            <w:vAlign w:val="center"/>
          </w:tcPr>
          <w:p>
            <w:pPr>
              <w:jc w:val="center"/>
              <w:rPr>
                <w:rFonts w:hint="eastAsia" w:ascii="仿宋" w:hAnsi="仿宋" w:eastAsia="仿宋"/>
                <w:sz w:val="24"/>
              </w:rPr>
            </w:pPr>
            <w:r>
              <w:rPr>
                <w:rFonts w:hint="eastAsia" w:ascii="仿宋" w:hAnsi="仿宋" w:eastAsia="仿宋"/>
                <w:sz w:val="24"/>
              </w:rPr>
              <w:t>探矿权矿业权出让收益（价款）处置方式</w:t>
            </w:r>
          </w:p>
        </w:tc>
        <w:tc>
          <w:tcPr>
            <w:tcW w:w="6865" w:type="dxa"/>
            <w:gridSpan w:val="21"/>
            <w:noWrap w:val="0"/>
            <w:vAlign w:val="center"/>
          </w:tcPr>
          <w:p>
            <w:pPr>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398" w:hRule="atLeast"/>
          <w:jc w:val="center"/>
        </w:trPr>
        <w:tc>
          <w:tcPr>
            <w:tcW w:w="800" w:type="dxa"/>
            <w:gridSpan w:val="2"/>
            <w:noWrap w:val="0"/>
            <w:vAlign w:val="center"/>
          </w:tcPr>
          <w:p>
            <w:pPr>
              <w:spacing w:line="360" w:lineRule="auto"/>
              <w:jc w:val="center"/>
              <w:rPr>
                <w:rFonts w:hint="eastAsia" w:ascii="仿宋" w:hAnsi="仿宋" w:eastAsia="仿宋"/>
                <w:sz w:val="24"/>
              </w:rPr>
            </w:pPr>
            <w:r>
              <w:rPr>
                <w:rFonts w:hint="eastAsia" w:ascii="仿宋" w:hAnsi="仿宋" w:eastAsia="仿宋"/>
                <w:sz w:val="24"/>
              </w:rPr>
              <w:t>工作任务及</w:t>
            </w:r>
          </w:p>
          <w:p>
            <w:pPr>
              <w:spacing w:line="360" w:lineRule="auto"/>
              <w:jc w:val="center"/>
              <w:rPr>
                <w:rFonts w:hint="eastAsia" w:ascii="仿宋" w:hAnsi="仿宋" w:eastAsia="仿宋"/>
                <w:sz w:val="24"/>
              </w:rPr>
            </w:pPr>
            <w:r>
              <w:rPr>
                <w:rFonts w:hint="eastAsia" w:ascii="仿宋" w:hAnsi="仿宋" w:eastAsia="仿宋"/>
                <w:sz w:val="24"/>
              </w:rPr>
              <w:t>主要目的</w:t>
            </w:r>
          </w:p>
        </w:tc>
        <w:tc>
          <w:tcPr>
            <w:tcW w:w="8270" w:type="dxa"/>
            <w:gridSpan w:val="24"/>
            <w:noWrap w:val="0"/>
            <w:vAlign w:val="center"/>
          </w:tcPr>
          <w:p>
            <w:pPr>
              <w:spacing w:line="360" w:lineRule="auto"/>
              <w:jc w:val="center"/>
              <w:rPr>
                <w:rFonts w:hint="eastAsia" w:ascii="仿宋" w:hAnsi="仿宋" w:eastAsia="仿宋"/>
                <w:sz w:val="24"/>
              </w:rPr>
            </w:pPr>
          </w:p>
          <w:p>
            <w:pPr>
              <w:spacing w:line="360" w:lineRule="auto"/>
              <w:jc w:val="center"/>
              <w:rPr>
                <w:rFonts w:hint="eastAsia" w:ascii="仿宋" w:hAnsi="仿宋" w:eastAsia="仿宋"/>
                <w:sz w:val="24"/>
              </w:rPr>
            </w:pPr>
          </w:p>
          <w:p>
            <w:pPr>
              <w:spacing w:line="360" w:lineRule="auto"/>
              <w:jc w:val="center"/>
              <w:rPr>
                <w:rFonts w:hint="eastAsia" w:ascii="仿宋" w:hAnsi="仿宋" w:eastAsia="仿宋"/>
                <w:sz w:val="24"/>
              </w:rPr>
            </w:pPr>
          </w:p>
          <w:p>
            <w:pPr>
              <w:spacing w:line="360" w:lineRule="auto"/>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089" w:hRule="atLeast"/>
          <w:jc w:val="center"/>
        </w:trPr>
        <w:tc>
          <w:tcPr>
            <w:tcW w:w="800" w:type="dxa"/>
            <w:gridSpan w:val="2"/>
            <w:noWrap w:val="0"/>
            <w:textDirection w:val="tbRlV"/>
            <w:vAlign w:val="center"/>
          </w:tcPr>
          <w:p>
            <w:pPr>
              <w:jc w:val="center"/>
              <w:rPr>
                <w:rFonts w:hint="eastAsia" w:ascii="仿宋" w:hAnsi="仿宋" w:eastAsia="仿宋"/>
                <w:sz w:val="24"/>
              </w:rPr>
            </w:pPr>
            <w:r>
              <w:rPr>
                <w:rFonts w:hint="eastAsia" w:ascii="仿宋" w:hAnsi="仿宋" w:eastAsia="仿宋"/>
                <w:sz w:val="24"/>
              </w:rPr>
              <w:t>主 要 实 物 工 作 量</w:t>
            </w:r>
          </w:p>
        </w:tc>
        <w:tc>
          <w:tcPr>
            <w:tcW w:w="8270" w:type="dxa"/>
            <w:gridSpan w:val="24"/>
            <w:noWrap w:val="0"/>
            <w:vAlign w:val="top"/>
          </w:tcPr>
          <w:p>
            <w:pPr>
              <w:spacing w:line="480" w:lineRule="auto"/>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9188" w:hRule="atLeast"/>
          <w:jc w:val="center"/>
        </w:trPr>
        <w:tc>
          <w:tcPr>
            <w:tcW w:w="800" w:type="dxa"/>
            <w:gridSpan w:val="2"/>
            <w:vMerge w:val="restart"/>
            <w:noWrap w:val="0"/>
            <w:textDirection w:val="tbRlV"/>
            <w:vAlign w:val="center"/>
          </w:tcPr>
          <w:p>
            <w:pPr>
              <w:adjustRightInd w:val="0"/>
              <w:jc w:val="center"/>
              <w:textAlignment w:val="baseline"/>
              <w:rPr>
                <w:rFonts w:hint="eastAsia" w:ascii="仿宋" w:hAnsi="仿宋" w:eastAsia="仿宋"/>
                <w:sz w:val="24"/>
              </w:rPr>
            </w:pPr>
            <w:r>
              <w:rPr>
                <w:rFonts w:hint="eastAsia" w:ascii="仿宋" w:hAnsi="仿宋" w:eastAsia="仿宋"/>
                <w:sz w:val="24"/>
              </w:rPr>
              <w:t>勘 查 范 围 示 意 图 及 拐 点 经 纬 度 坐 标</w:t>
            </w:r>
          </w:p>
        </w:tc>
        <w:tc>
          <w:tcPr>
            <w:tcW w:w="8270" w:type="dxa"/>
            <w:gridSpan w:val="24"/>
            <w:noWrap w:val="0"/>
            <w:vAlign w:val="top"/>
          </w:tcPr>
          <w:p>
            <w:pP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60" w:hRule="atLeast"/>
          <w:jc w:val="center"/>
        </w:trPr>
        <w:tc>
          <w:tcPr>
            <w:tcW w:w="800" w:type="dxa"/>
            <w:gridSpan w:val="2"/>
            <w:vMerge w:val="continue"/>
            <w:noWrap w:val="0"/>
            <w:vAlign w:val="top"/>
          </w:tcPr>
          <w:p>
            <w:pPr>
              <w:rPr>
                <w:rFonts w:hint="eastAsia" w:ascii="仿宋" w:hAnsi="仿宋" w:eastAsia="仿宋"/>
                <w:sz w:val="24"/>
              </w:rPr>
            </w:pPr>
          </w:p>
        </w:tc>
        <w:tc>
          <w:tcPr>
            <w:tcW w:w="8270" w:type="dxa"/>
            <w:gridSpan w:val="24"/>
            <w:noWrap w:val="0"/>
            <w:vAlign w:val="center"/>
          </w:tcPr>
          <w:p>
            <w:pPr>
              <w:rPr>
                <w:rFonts w:hint="eastAsia" w:ascii="仿宋" w:hAnsi="仿宋" w:eastAsia="仿宋"/>
                <w:sz w:val="24"/>
              </w:rPr>
            </w:pPr>
            <w:r>
              <w:rPr>
                <w:rFonts w:hint="eastAsia" w:ascii="仿宋" w:hAnsi="仿宋" w:eastAsia="仿宋"/>
                <w:sz w:val="24"/>
              </w:rPr>
              <w:t>极值坐标：东经          至           ，北纬         至</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093" w:hRule="atLeast"/>
          <w:jc w:val="center"/>
        </w:trPr>
        <w:tc>
          <w:tcPr>
            <w:tcW w:w="800" w:type="dxa"/>
            <w:gridSpan w:val="2"/>
            <w:noWrap w:val="0"/>
            <w:vAlign w:val="center"/>
          </w:tcPr>
          <w:p>
            <w:pPr>
              <w:adjustRightInd w:val="0"/>
              <w:jc w:val="center"/>
              <w:textAlignment w:val="baseline"/>
              <w:rPr>
                <w:rFonts w:hint="eastAsia" w:ascii="仿宋" w:hAnsi="仿宋" w:eastAsia="仿宋"/>
                <w:sz w:val="24"/>
              </w:rPr>
            </w:pPr>
            <w:r>
              <w:rPr>
                <w:rFonts w:hint="eastAsia" w:ascii="仿宋" w:hAnsi="仿宋" w:eastAsia="仿宋"/>
                <w:sz w:val="24"/>
              </w:rPr>
              <w:t>备</w:t>
            </w:r>
          </w:p>
          <w:p>
            <w:pPr>
              <w:adjustRightInd w:val="0"/>
              <w:jc w:val="center"/>
              <w:textAlignment w:val="baseline"/>
              <w:rPr>
                <w:rFonts w:hint="eastAsia" w:ascii="仿宋" w:hAnsi="仿宋" w:eastAsia="仿宋"/>
                <w:sz w:val="24"/>
              </w:rPr>
            </w:pPr>
          </w:p>
          <w:p>
            <w:pPr>
              <w:adjustRightInd w:val="0"/>
              <w:jc w:val="center"/>
              <w:textAlignment w:val="baseline"/>
              <w:rPr>
                <w:rFonts w:hint="eastAsia" w:ascii="仿宋" w:hAnsi="仿宋" w:eastAsia="仿宋"/>
                <w:sz w:val="24"/>
              </w:rPr>
            </w:pPr>
            <w:r>
              <w:rPr>
                <w:rFonts w:hint="eastAsia" w:ascii="仿宋" w:hAnsi="仿宋" w:eastAsia="仿宋"/>
                <w:sz w:val="24"/>
              </w:rPr>
              <w:t>注</w:t>
            </w:r>
          </w:p>
        </w:tc>
        <w:tc>
          <w:tcPr>
            <w:tcW w:w="8270" w:type="dxa"/>
            <w:gridSpan w:val="24"/>
            <w:noWrap w:val="0"/>
            <w:vAlign w:val="top"/>
          </w:tcPr>
          <w:p>
            <w:pPr>
              <w:rPr>
                <w:rFonts w:hint="eastAsia" w:ascii="仿宋" w:hAnsi="仿宋" w:eastAsia="仿宋"/>
                <w:sz w:val="24"/>
              </w:rPr>
            </w:pPr>
          </w:p>
          <w:p>
            <w:pPr>
              <w:rPr>
                <w:rFonts w:hint="eastAsia" w:ascii="仿宋" w:hAnsi="仿宋" w:eastAsia="仿宋"/>
                <w:sz w:val="24"/>
              </w:rPr>
            </w:pPr>
          </w:p>
          <w:p>
            <w:pPr>
              <w:rPr>
                <w:rFonts w:hint="eastAsia" w:ascii="仿宋" w:hAnsi="仿宋" w:eastAsia="仿宋"/>
                <w:sz w:val="24"/>
              </w:rPr>
            </w:pPr>
          </w:p>
        </w:tc>
      </w:tr>
    </w:tbl>
    <w:p>
      <w:pPr>
        <w:rPr>
          <w:rFonts w:hint="eastAsia"/>
          <w:b/>
          <w:bCs/>
          <w:sz w:val="32"/>
          <w:szCs w:val="32"/>
        </w:rPr>
      </w:pPr>
    </w:p>
    <w:p>
      <w:pPr>
        <w:rPr>
          <w:b/>
          <w:bCs/>
          <w:sz w:val="32"/>
          <w:szCs w:val="32"/>
        </w:rPr>
      </w:pPr>
      <w:r>
        <w:rPr>
          <w:rFonts w:hint="eastAsia"/>
          <w:b/>
          <w:bCs/>
          <w:sz w:val="32"/>
          <w:szCs w:val="32"/>
        </w:rPr>
        <w:t>（3）</w:t>
      </w:r>
    </w:p>
    <w:p/>
    <w:p/>
    <w:p>
      <w:pPr>
        <w:rPr>
          <w:rFonts w:hint="eastAsia"/>
          <w:b/>
        </w:rPr>
      </w:pPr>
    </w:p>
    <w:p/>
    <w:p/>
    <w:p/>
    <w:p>
      <w:pPr>
        <w:spacing w:after="240" w:afterLines="100"/>
        <w:jc w:val="center"/>
        <w:rPr>
          <w:rFonts w:hint="eastAsia" w:ascii="方正小标宋_GBK" w:eastAsia="方正小标宋_GBK"/>
          <w:b w:val="0"/>
          <w:spacing w:val="120"/>
          <w:sz w:val="52"/>
          <w:szCs w:val="52"/>
        </w:rPr>
      </w:pPr>
      <w:r>
        <w:rPr>
          <w:rFonts w:hint="eastAsia" w:ascii="方正小标宋_GBK" w:eastAsia="方正小标宋_GBK"/>
          <w:b w:val="0"/>
          <w:spacing w:val="120"/>
          <w:sz w:val="52"/>
          <w:szCs w:val="52"/>
        </w:rPr>
        <w:t>非油气探矿权</w:t>
      </w:r>
    </w:p>
    <w:p>
      <w:pPr>
        <w:tabs>
          <w:tab w:val="left" w:pos="7080"/>
        </w:tabs>
        <w:jc w:val="center"/>
        <w:rPr>
          <w:rFonts w:hint="eastAsia" w:ascii="方正小标宋_GBK" w:eastAsia="方正小标宋_GBK"/>
          <w:spacing w:val="70"/>
          <w:sz w:val="84"/>
          <w:szCs w:val="84"/>
        </w:rPr>
      </w:pPr>
      <w:r>
        <w:rPr>
          <w:rFonts w:hint="eastAsia" w:ascii="方正小标宋_GBK" w:eastAsia="方正小标宋_GBK"/>
          <w:b w:val="0"/>
          <w:spacing w:val="140"/>
          <w:sz w:val="84"/>
          <w:szCs w:val="84"/>
        </w:rPr>
        <w:t>注销申请</w:t>
      </w:r>
      <w:r>
        <w:rPr>
          <w:rFonts w:hint="eastAsia" w:ascii="方正小标宋_GBK" w:eastAsia="方正小标宋_GBK"/>
          <w:b w:val="0"/>
          <w:spacing w:val="50"/>
          <w:sz w:val="84"/>
          <w:szCs w:val="84"/>
        </w:rPr>
        <w:t>书</w:t>
      </w:r>
    </w:p>
    <w:p>
      <w:pPr>
        <w:rPr>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rFonts w:hint="eastAsia"/>
          <w:sz w:val="30"/>
        </w:rPr>
      </w:pPr>
    </w:p>
    <w:p>
      <w:pPr>
        <w:rPr>
          <w:sz w:val="30"/>
        </w:rPr>
      </w:pPr>
    </w:p>
    <w:p>
      <w:pPr>
        <w:spacing w:line="360" w:lineRule="auto"/>
        <w:rPr>
          <w:rFonts w:hint="eastAsia" w:ascii="仿宋_GB2312" w:hAnsi="仿宋" w:eastAsia="仿宋_GB2312" w:cs="仿宋"/>
          <w:b/>
          <w:bCs/>
          <w:sz w:val="30"/>
        </w:rPr>
      </w:pPr>
      <w:r>
        <w:rPr>
          <w:rFonts w:hint="eastAsia" w:ascii="仿宋_GB2312" w:hAnsi="仿宋" w:eastAsia="仿宋_GB2312" w:cs="仿宋"/>
          <w:sz w:val="30"/>
        </w:rPr>
        <w:t xml:space="preserve">  </w:t>
      </w:r>
      <w:r>
        <w:rPr>
          <w:rFonts w:hint="eastAsia" w:ascii="仿宋_GB2312" w:hAnsi="仿宋" w:eastAsia="仿宋_GB2312" w:cs="仿宋"/>
          <w:b/>
          <w:bCs/>
          <w:spacing w:val="202"/>
          <w:sz w:val="30"/>
        </w:rPr>
        <w:t>项目名</w:t>
      </w:r>
      <w:r>
        <w:rPr>
          <w:rFonts w:hint="eastAsia" w:ascii="仿宋_GB2312" w:hAnsi="仿宋" w:eastAsia="仿宋_GB2312" w:cs="仿宋"/>
          <w:b/>
          <w:bCs/>
          <w:sz w:val="30"/>
        </w:rPr>
        <w:t xml:space="preserve">称 </w:t>
      </w:r>
      <w:r>
        <w:rPr>
          <w:rFonts w:hint="eastAsia" w:ascii="仿宋_GB2312" w:hAnsi="仿宋" w:eastAsia="仿宋_GB2312" w:cs="仿宋"/>
          <w:b/>
          <w:bCs/>
          <w:sz w:val="30"/>
          <w:u w:val="single"/>
        </w:rPr>
        <w:t xml:space="preserve">                                  </w:t>
      </w:r>
    </w:p>
    <w:p>
      <w:pPr>
        <w:spacing w:line="360" w:lineRule="auto"/>
        <w:rPr>
          <w:rFonts w:hint="eastAsia" w:ascii="仿宋_GB2312" w:hAnsi="仿宋" w:eastAsia="仿宋_GB2312" w:cs="仿宋"/>
          <w:b/>
          <w:bCs/>
          <w:sz w:val="30"/>
        </w:rPr>
      </w:pPr>
      <w:r>
        <w:rPr>
          <w:rFonts w:hint="eastAsia" w:ascii="仿宋_GB2312" w:hAnsi="仿宋" w:eastAsia="仿宋_GB2312" w:cs="仿宋"/>
          <w:b/>
          <w:bCs/>
          <w:sz w:val="30"/>
        </w:rPr>
        <w:t xml:space="preserve">  </w:t>
      </w:r>
      <w:r>
        <w:rPr>
          <w:rFonts w:hint="eastAsia" w:ascii="仿宋_GB2312" w:hAnsi="仿宋" w:eastAsia="仿宋_GB2312" w:cs="仿宋"/>
          <w:b/>
          <w:bCs/>
          <w:spacing w:val="58"/>
          <w:sz w:val="30"/>
        </w:rPr>
        <w:t>勘查许可证</w:t>
      </w:r>
      <w:r>
        <w:rPr>
          <w:rFonts w:hint="eastAsia" w:ascii="仿宋_GB2312" w:hAnsi="仿宋" w:eastAsia="仿宋_GB2312" w:cs="仿宋"/>
          <w:b/>
          <w:bCs/>
          <w:sz w:val="30"/>
        </w:rPr>
        <w:t xml:space="preserve">号 </w:t>
      </w:r>
      <w:r>
        <w:rPr>
          <w:rFonts w:hint="eastAsia" w:ascii="仿宋_GB2312" w:hAnsi="仿宋" w:eastAsia="仿宋_GB2312" w:cs="仿宋"/>
          <w:b/>
          <w:bCs/>
          <w:sz w:val="30"/>
          <w:u w:val="single"/>
        </w:rPr>
        <w:t xml:space="preserve">                                  </w:t>
      </w:r>
    </w:p>
    <w:p>
      <w:pPr>
        <w:spacing w:line="360" w:lineRule="auto"/>
        <w:rPr>
          <w:rFonts w:hint="eastAsia" w:ascii="仿宋_GB2312" w:hAnsi="仿宋" w:eastAsia="仿宋_GB2312" w:cs="仿宋"/>
          <w:b/>
          <w:bCs/>
          <w:sz w:val="30"/>
        </w:rPr>
      </w:pPr>
      <w:r>
        <w:rPr>
          <w:rFonts w:hint="eastAsia" w:ascii="仿宋_GB2312" w:hAnsi="仿宋" w:eastAsia="仿宋_GB2312" w:cs="仿宋"/>
          <w:b/>
          <w:bCs/>
          <w:sz w:val="30"/>
        </w:rPr>
        <w:t xml:space="preserve">  申     请     人 </w:t>
      </w:r>
      <w:r>
        <w:rPr>
          <w:rFonts w:hint="eastAsia" w:ascii="仿宋_GB2312" w:hAnsi="仿宋" w:eastAsia="仿宋_GB2312" w:cs="仿宋"/>
          <w:b/>
          <w:bCs/>
          <w:sz w:val="30"/>
          <w:u w:val="single"/>
        </w:rPr>
        <w:t xml:space="preserve">                          （签章）</w:t>
      </w:r>
    </w:p>
    <w:p>
      <w:pPr>
        <w:spacing w:line="360" w:lineRule="auto"/>
        <w:rPr>
          <w:rFonts w:hint="eastAsia" w:ascii="仿宋_GB2312" w:hAnsi="仿宋" w:eastAsia="仿宋_GB2312" w:cs="仿宋"/>
          <w:b/>
          <w:bCs/>
          <w:sz w:val="30"/>
          <w:u w:val="single"/>
        </w:rPr>
      </w:pPr>
      <w:r>
        <w:rPr>
          <w:rFonts w:hint="eastAsia" w:ascii="仿宋_GB2312" w:hAnsi="仿宋" w:eastAsia="仿宋_GB2312" w:cs="仿宋"/>
          <w:b/>
          <w:bCs/>
          <w:sz w:val="30"/>
        </w:rPr>
        <w:t xml:space="preserve">  </w:t>
      </w:r>
      <w:r>
        <w:rPr>
          <w:rFonts w:hint="eastAsia" w:ascii="仿宋_GB2312" w:hAnsi="仿宋" w:eastAsia="仿宋_GB2312" w:cs="仿宋"/>
          <w:b/>
          <w:bCs/>
          <w:spacing w:val="202"/>
          <w:sz w:val="30"/>
        </w:rPr>
        <w:t>填表时</w:t>
      </w:r>
      <w:r>
        <w:rPr>
          <w:rFonts w:hint="eastAsia" w:ascii="仿宋_GB2312" w:hAnsi="仿宋" w:eastAsia="仿宋_GB2312" w:cs="仿宋"/>
          <w:b/>
          <w:bCs/>
          <w:sz w:val="30"/>
        </w:rPr>
        <w:t xml:space="preserve">间 </w:t>
      </w:r>
      <w:r>
        <w:rPr>
          <w:rFonts w:hint="eastAsia" w:ascii="仿宋_GB2312" w:hAnsi="仿宋" w:eastAsia="仿宋_GB2312" w:cs="仿宋"/>
          <w:b/>
          <w:bCs/>
          <w:sz w:val="30"/>
          <w:u w:val="single"/>
        </w:rPr>
        <w:t xml:space="preserve">                                  </w:t>
      </w:r>
    </w:p>
    <w:p>
      <w:pPr>
        <w:jc w:val="center"/>
        <w:rPr>
          <w:rFonts w:hint="eastAsia"/>
        </w:rPr>
      </w:pPr>
      <w:r>
        <w:br w:type="page"/>
      </w:r>
    </w:p>
    <w:p>
      <w:pPr>
        <w:numPr>
          <w:ins w:id="19" w:author="张红红:排版" w:date="2017-12-20T14:54:00Z"/>
        </w:numPr>
        <w:jc w:val="center"/>
        <w:rPr>
          <w:rFonts w:hint="eastAsia" w:ascii="方正小标宋_GBK" w:hAnsi="宋体" w:eastAsia="方正小标宋_GBK"/>
          <w:sz w:val="36"/>
          <w:szCs w:val="36"/>
        </w:rPr>
      </w:pPr>
      <w:r>
        <w:rPr>
          <w:rFonts w:hint="eastAsia" w:ascii="方正小标宋_GBK" w:hAnsi="宋体" w:eastAsia="方正小标宋_GBK"/>
          <w:b w:val="0"/>
          <w:sz w:val="36"/>
          <w:szCs w:val="36"/>
        </w:rPr>
        <w:t>填  表  说  明</w:t>
      </w:r>
    </w:p>
    <w:p>
      <w:pPr>
        <w:numPr>
          <w:ins w:id="20" w:author="张红红:排版" w:date="2017-12-20T14:54:00Z"/>
        </w:numPr>
        <w:jc w:val="center"/>
        <w:rPr>
          <w:rFonts w:hint="eastAsia" w:ascii="方正小标宋_GBK" w:hAnsi="宋体" w:eastAsia="方正小标宋_GBK"/>
          <w:b w:val="0"/>
          <w:sz w:val="36"/>
          <w:szCs w:val="36"/>
        </w:rPr>
      </w:pPr>
    </w:p>
    <w:p>
      <w:pPr>
        <w:rPr>
          <w:sz w:val="24"/>
          <w:szCs w:val="24"/>
        </w:rPr>
      </w:pP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1.</w:t>
      </w:r>
      <w:r>
        <w:rPr>
          <w:rFonts w:hint="eastAsia" w:ascii="仿宋_GB2312" w:hAnsi="宋体" w:eastAsia="仿宋_GB2312"/>
          <w:b/>
          <w:sz w:val="30"/>
          <w:szCs w:val="30"/>
        </w:rPr>
        <w:t>注销类型：</w:t>
      </w:r>
      <w:r>
        <w:rPr>
          <w:rFonts w:hint="eastAsia" w:ascii="仿宋_GB2312" w:hAnsi="宋体" w:eastAsia="仿宋_GB2312"/>
          <w:sz w:val="30"/>
          <w:szCs w:val="30"/>
        </w:rPr>
        <w:t>填写完成或终止。</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2.</w:t>
      </w:r>
      <w:r>
        <w:rPr>
          <w:rFonts w:hint="eastAsia" w:ascii="仿宋_GB2312" w:hAnsi="宋体" w:eastAsia="仿宋_GB2312"/>
          <w:b/>
          <w:sz w:val="30"/>
          <w:szCs w:val="30"/>
        </w:rPr>
        <w:t>有效期限：</w:t>
      </w:r>
      <w:r>
        <w:rPr>
          <w:rFonts w:hint="eastAsia" w:ascii="仿宋_GB2312" w:hAnsi="宋体" w:eastAsia="仿宋_GB2312"/>
          <w:b w:val="0"/>
          <w:sz w:val="30"/>
          <w:szCs w:val="30"/>
        </w:rPr>
        <w:t>填写</w:t>
      </w:r>
      <w:r>
        <w:rPr>
          <w:rFonts w:hint="eastAsia" w:ascii="仿宋_GB2312" w:hAnsi="宋体" w:eastAsia="仿宋_GB2312"/>
          <w:sz w:val="30"/>
          <w:szCs w:val="30"/>
        </w:rPr>
        <w:t>原探矿权有效期限。</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3.</w:t>
      </w:r>
      <w:r>
        <w:rPr>
          <w:rFonts w:hint="eastAsia" w:ascii="仿宋_GB2312" w:hAnsi="宋体" w:eastAsia="仿宋_GB2312"/>
          <w:b/>
          <w:sz w:val="30"/>
          <w:szCs w:val="30"/>
        </w:rPr>
        <w:t>探矿权使用费累计缴纳：</w:t>
      </w:r>
      <w:r>
        <w:rPr>
          <w:rFonts w:hint="eastAsia" w:ascii="仿宋_GB2312" w:hAnsi="宋体" w:eastAsia="仿宋_GB2312"/>
          <w:sz w:val="30"/>
          <w:szCs w:val="30"/>
        </w:rPr>
        <w:t>指自第一勘查年度至探矿权申请注销时，探矿权使用费累计缴纳的金额。</w:t>
      </w:r>
    </w:p>
    <w:p>
      <w:pPr>
        <w:spacing w:line="560" w:lineRule="exact"/>
        <w:ind w:firstLine="600" w:firstLineChars="200"/>
        <w:rPr>
          <w:rFonts w:hint="eastAsia" w:ascii="仿宋_GB2312" w:hAnsi="宋体" w:eastAsia="仿宋_GB2312"/>
          <w:sz w:val="30"/>
          <w:szCs w:val="30"/>
        </w:rPr>
      </w:pPr>
      <w:r>
        <w:rPr>
          <w:rFonts w:hint="eastAsia" w:ascii="仿宋_GB2312" w:hAnsi="宋体" w:eastAsia="仿宋_GB2312"/>
          <w:sz w:val="30"/>
          <w:szCs w:val="30"/>
        </w:rPr>
        <w:t>4.</w:t>
      </w:r>
      <w:r>
        <w:rPr>
          <w:rFonts w:hint="eastAsia" w:ascii="仿宋_GB2312" w:hAnsi="宋体" w:eastAsia="仿宋_GB2312"/>
          <w:b/>
          <w:sz w:val="30"/>
          <w:szCs w:val="30"/>
        </w:rPr>
        <w:t>申请注销理由：</w:t>
      </w:r>
      <w:r>
        <w:rPr>
          <w:rFonts w:hint="eastAsia" w:ascii="仿宋_GB2312" w:hAnsi="宋体" w:eastAsia="仿宋_GB2312"/>
          <w:sz w:val="30"/>
          <w:szCs w:val="30"/>
        </w:rPr>
        <w:t>填写探矿权申请注销的理由说明。</w:t>
      </w:r>
    </w:p>
    <w:p>
      <w:pPr>
        <w:spacing w:line="360" w:lineRule="auto"/>
        <w:ind w:firstLine="560"/>
        <w:rPr>
          <w:rFonts w:hint="eastAsia" w:ascii="宋体" w:hAnsi="宋体"/>
          <w:szCs w:val="28"/>
        </w:rPr>
      </w:pPr>
    </w:p>
    <w:p>
      <w:pPr>
        <w:spacing w:line="360" w:lineRule="auto"/>
        <w:ind w:firstLine="560"/>
        <w:rPr>
          <w:rFonts w:hint="eastAsia" w:ascii="宋体" w:hAnsi="宋体"/>
          <w:szCs w:val="28"/>
        </w:rPr>
      </w:pPr>
    </w:p>
    <w:p>
      <w:pPr>
        <w:spacing w:line="360" w:lineRule="auto"/>
        <w:ind w:firstLine="560"/>
        <w:rPr>
          <w:rFonts w:hint="eastAsia" w:ascii="宋体" w:hAnsi="宋体"/>
          <w:szCs w:val="28"/>
        </w:rPr>
      </w:pPr>
    </w:p>
    <w:p>
      <w:pPr>
        <w:spacing w:line="360" w:lineRule="auto"/>
        <w:rPr>
          <w:rFonts w:hint="eastAsia" w:ascii="宋体" w:hAnsi="宋体"/>
          <w:szCs w:val="28"/>
        </w:rPr>
      </w:pPr>
    </w:p>
    <w:p>
      <w:pPr>
        <w:spacing w:line="360" w:lineRule="auto"/>
        <w:rPr>
          <w:rFonts w:hint="eastAsia" w:ascii="宋体" w:hAnsi="宋体"/>
          <w:szCs w:val="28"/>
        </w:rPr>
      </w:pPr>
    </w:p>
    <w:p>
      <w:pPr>
        <w:spacing w:line="360" w:lineRule="auto"/>
        <w:rPr>
          <w:rFonts w:hint="eastAsia" w:ascii="宋体" w:hAnsi="宋体"/>
          <w:szCs w:val="28"/>
        </w:rPr>
      </w:pPr>
    </w:p>
    <w:p>
      <w:pPr>
        <w:spacing w:line="360" w:lineRule="auto"/>
        <w:rPr>
          <w:rFonts w:hint="eastAsia" w:ascii="宋体" w:hAnsi="宋体"/>
          <w:szCs w:val="28"/>
        </w:rPr>
      </w:pPr>
    </w:p>
    <w:p>
      <w:pPr>
        <w:spacing w:line="360" w:lineRule="auto"/>
        <w:rPr>
          <w:rFonts w:hint="eastAsia" w:ascii="宋体" w:hAnsi="宋体"/>
          <w:szCs w:val="28"/>
        </w:rPr>
      </w:pPr>
    </w:p>
    <w:p>
      <w:pPr>
        <w:spacing w:line="360" w:lineRule="auto"/>
        <w:rPr>
          <w:rFonts w:hint="eastAsia" w:ascii="宋体" w:hAnsi="宋体"/>
          <w:szCs w:val="28"/>
        </w:rPr>
      </w:pPr>
    </w:p>
    <w:p>
      <w:pPr>
        <w:spacing w:line="360" w:lineRule="auto"/>
        <w:rPr>
          <w:rFonts w:hint="eastAsia" w:ascii="宋体" w:hAnsi="宋体"/>
          <w:szCs w:val="28"/>
        </w:rPr>
      </w:pPr>
    </w:p>
    <w:p>
      <w:pPr>
        <w:spacing w:line="360" w:lineRule="auto"/>
        <w:rPr>
          <w:rFonts w:hint="eastAsia" w:ascii="宋体" w:hAnsi="宋体"/>
          <w:szCs w:val="28"/>
        </w:rPr>
      </w:pPr>
    </w:p>
    <w:p>
      <w:pPr>
        <w:spacing w:line="360" w:lineRule="auto"/>
        <w:rPr>
          <w:rFonts w:hint="eastAsia" w:ascii="宋体" w:hAnsi="宋体"/>
          <w:szCs w:val="28"/>
        </w:rPr>
      </w:pPr>
    </w:p>
    <w:p>
      <w:pPr>
        <w:spacing w:line="360" w:lineRule="auto"/>
        <w:rPr>
          <w:rFonts w:hint="eastAsia" w:ascii="宋体" w:hAnsi="宋体"/>
          <w:szCs w:val="28"/>
        </w:rPr>
      </w:pPr>
    </w:p>
    <w:p>
      <w:pPr>
        <w:spacing w:line="360" w:lineRule="auto"/>
        <w:rPr>
          <w:rFonts w:hint="eastAsia" w:ascii="宋体" w:hAnsi="宋体"/>
          <w:szCs w:val="28"/>
        </w:rPr>
      </w:pPr>
    </w:p>
    <w:p>
      <w:pPr>
        <w:spacing w:line="360" w:lineRule="auto"/>
        <w:rPr>
          <w:rFonts w:hint="eastAsia" w:ascii="宋体" w:hAnsi="宋体"/>
          <w:szCs w:val="28"/>
        </w:rPr>
      </w:pPr>
    </w:p>
    <w:p>
      <w:pPr>
        <w:spacing w:line="360" w:lineRule="auto"/>
        <w:rPr>
          <w:rFonts w:hint="eastAsia" w:ascii="宋体" w:hAnsi="宋体"/>
          <w:szCs w:val="28"/>
        </w:rPr>
      </w:pPr>
      <w:r>
        <w:rPr>
          <w:rFonts w:ascii="宋体" w:hAnsi="宋体"/>
          <w:szCs w:val="28"/>
        </w:rPr>
        <w:br w:type="page"/>
      </w:r>
    </w:p>
    <w:tbl>
      <w:tblPr>
        <w:tblStyle w:val="7"/>
        <w:tblpPr w:leftFromText="180" w:rightFromText="180" w:vertAnchor="text" w:horzAnchor="page" w:tblpXSpec="center" w:tblpY="-25"/>
        <w:tblOverlap w:val="never"/>
        <w:tblW w:w="0" w:type="auto"/>
        <w:jc w:val="center"/>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108" w:type="dxa"/>
          <w:bottom w:w="0" w:type="dxa"/>
          <w:right w:w="108" w:type="dxa"/>
        </w:tblCellMar>
      </w:tblPr>
      <w:tblGrid>
        <w:gridCol w:w="684"/>
        <w:gridCol w:w="887"/>
        <w:gridCol w:w="1057"/>
        <w:gridCol w:w="1695"/>
        <w:gridCol w:w="1447"/>
        <w:gridCol w:w="3288"/>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49" w:hRule="atLeast"/>
          <w:jc w:val="center"/>
        </w:trPr>
        <w:tc>
          <w:tcPr>
            <w:tcW w:w="1571" w:type="dxa"/>
            <w:gridSpan w:val="2"/>
            <w:noWrap w:val="0"/>
            <w:vAlign w:val="center"/>
          </w:tcPr>
          <w:p>
            <w:pPr>
              <w:numPr>
                <w:ins w:id="21" w:author="韩亚琴:函件办理" w:date="2017-12-12T14:37:00Z"/>
              </w:numPr>
              <w:jc w:val="center"/>
              <w:rPr>
                <w:rFonts w:hint="eastAsia" w:ascii="仿宋" w:hAnsi="仿宋" w:eastAsia="仿宋"/>
                <w:sz w:val="24"/>
              </w:rPr>
            </w:pPr>
            <w:r>
              <w:rPr>
                <w:rFonts w:hint="eastAsia" w:ascii="仿宋" w:hAnsi="仿宋" w:eastAsia="仿宋"/>
                <w:sz w:val="24"/>
              </w:rPr>
              <w:t>注 销 类 型</w:t>
            </w:r>
          </w:p>
        </w:tc>
        <w:tc>
          <w:tcPr>
            <w:tcW w:w="2752" w:type="dxa"/>
            <w:gridSpan w:val="2"/>
            <w:noWrap w:val="0"/>
            <w:vAlign w:val="center"/>
          </w:tcPr>
          <w:p>
            <w:pPr>
              <w:numPr>
                <w:ins w:id="22" w:author="韩亚琴:函件办理" w:date="2017-12-12T14:37:00Z"/>
              </w:numPr>
              <w:jc w:val="center"/>
              <w:rPr>
                <w:rFonts w:hint="eastAsia" w:ascii="仿宋" w:hAnsi="仿宋" w:eastAsia="仿宋"/>
                <w:sz w:val="24"/>
              </w:rPr>
            </w:pPr>
          </w:p>
        </w:tc>
        <w:tc>
          <w:tcPr>
            <w:tcW w:w="1447" w:type="dxa"/>
            <w:noWrap w:val="0"/>
            <w:vAlign w:val="center"/>
          </w:tcPr>
          <w:p>
            <w:pPr>
              <w:numPr>
                <w:ins w:id="23" w:author="韩亚琴:函件办理" w:date="2017-12-12T14:37:00Z"/>
              </w:numPr>
              <w:jc w:val="center"/>
              <w:rPr>
                <w:rFonts w:hint="eastAsia" w:ascii="仿宋" w:hAnsi="仿宋" w:eastAsia="仿宋"/>
                <w:sz w:val="24"/>
              </w:rPr>
            </w:pPr>
            <w:r>
              <w:rPr>
                <w:rFonts w:hint="eastAsia" w:ascii="仿宋" w:hAnsi="仿宋" w:eastAsia="仿宋"/>
                <w:sz w:val="24"/>
              </w:rPr>
              <w:t>有效期限</w:t>
            </w:r>
          </w:p>
        </w:tc>
        <w:tc>
          <w:tcPr>
            <w:tcW w:w="3288" w:type="dxa"/>
            <w:noWrap w:val="0"/>
            <w:vAlign w:val="top"/>
          </w:tcPr>
          <w:p>
            <w:pPr>
              <w:numPr>
                <w:ins w:id="24" w:author="韩亚琴:函件办理" w:date="2017-12-12T14:37:00Z"/>
              </w:numPr>
              <w:jc w:val="right"/>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69" w:hRule="atLeast"/>
          <w:jc w:val="center"/>
        </w:trPr>
        <w:tc>
          <w:tcPr>
            <w:tcW w:w="1571" w:type="dxa"/>
            <w:gridSpan w:val="2"/>
            <w:noWrap w:val="0"/>
            <w:vAlign w:val="center"/>
          </w:tcPr>
          <w:p>
            <w:pPr>
              <w:numPr>
                <w:ins w:id="25" w:author="韩亚琴:函件办理" w:date="2017-12-12T14:37:00Z"/>
              </w:numPr>
              <w:jc w:val="center"/>
              <w:rPr>
                <w:rFonts w:hint="eastAsia" w:ascii="仿宋" w:hAnsi="仿宋" w:eastAsia="仿宋"/>
                <w:sz w:val="24"/>
              </w:rPr>
            </w:pPr>
            <w:r>
              <w:rPr>
                <w:rFonts w:hint="eastAsia" w:ascii="仿宋" w:hAnsi="仿宋" w:eastAsia="仿宋"/>
                <w:sz w:val="24"/>
              </w:rPr>
              <w:t>勘查矿种</w:t>
            </w:r>
          </w:p>
        </w:tc>
        <w:tc>
          <w:tcPr>
            <w:tcW w:w="2752" w:type="dxa"/>
            <w:gridSpan w:val="2"/>
            <w:noWrap w:val="0"/>
            <w:vAlign w:val="center"/>
          </w:tcPr>
          <w:p>
            <w:pPr>
              <w:numPr>
                <w:ins w:id="26" w:author="韩亚琴:函件办理" w:date="2017-12-12T14:37:00Z"/>
              </w:numPr>
              <w:jc w:val="center"/>
              <w:rPr>
                <w:rFonts w:hint="eastAsia" w:ascii="仿宋" w:hAnsi="仿宋" w:eastAsia="仿宋"/>
                <w:sz w:val="24"/>
              </w:rPr>
            </w:pPr>
          </w:p>
        </w:tc>
        <w:tc>
          <w:tcPr>
            <w:tcW w:w="1447" w:type="dxa"/>
            <w:noWrap w:val="0"/>
            <w:vAlign w:val="center"/>
          </w:tcPr>
          <w:p>
            <w:pPr>
              <w:numPr>
                <w:ins w:id="27" w:author="韩亚琴:函件办理" w:date="2017-12-12T14:37:00Z"/>
              </w:numPr>
              <w:jc w:val="center"/>
              <w:rPr>
                <w:rFonts w:hint="eastAsia" w:ascii="仿宋" w:hAnsi="仿宋" w:eastAsia="仿宋"/>
                <w:sz w:val="24"/>
              </w:rPr>
            </w:pPr>
            <w:r>
              <w:rPr>
                <w:rFonts w:hint="eastAsia" w:ascii="仿宋" w:hAnsi="仿宋" w:eastAsia="仿宋"/>
                <w:sz w:val="24"/>
              </w:rPr>
              <w:t>勘查阶段</w:t>
            </w:r>
          </w:p>
        </w:tc>
        <w:tc>
          <w:tcPr>
            <w:tcW w:w="3288" w:type="dxa"/>
            <w:noWrap w:val="0"/>
            <w:vAlign w:val="top"/>
          </w:tcPr>
          <w:p>
            <w:pPr>
              <w:numPr>
                <w:ins w:id="28" w:author="韩亚琴:函件办理" w:date="2017-12-12T14:37:00Z"/>
              </w:numPr>
              <w:jc w:val="right"/>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47" w:hRule="atLeast"/>
          <w:jc w:val="center"/>
        </w:trPr>
        <w:tc>
          <w:tcPr>
            <w:tcW w:w="2628" w:type="dxa"/>
            <w:gridSpan w:val="3"/>
            <w:noWrap w:val="0"/>
            <w:vAlign w:val="center"/>
          </w:tcPr>
          <w:p>
            <w:pPr>
              <w:numPr>
                <w:ins w:id="29" w:author="韩亚琴:函件办理" w:date="2017-12-12T14:37:00Z"/>
              </w:numPr>
              <w:rPr>
                <w:rFonts w:hint="eastAsia" w:ascii="仿宋" w:hAnsi="仿宋" w:eastAsia="仿宋"/>
                <w:sz w:val="24"/>
              </w:rPr>
            </w:pPr>
            <w:r>
              <w:rPr>
                <w:rFonts w:hint="eastAsia" w:ascii="仿宋" w:hAnsi="仿宋" w:eastAsia="仿宋"/>
                <w:sz w:val="24"/>
              </w:rPr>
              <w:t>探矿权使用费累计缴纳</w:t>
            </w:r>
          </w:p>
        </w:tc>
        <w:tc>
          <w:tcPr>
            <w:tcW w:w="6430" w:type="dxa"/>
            <w:gridSpan w:val="3"/>
            <w:noWrap w:val="0"/>
            <w:vAlign w:val="center"/>
          </w:tcPr>
          <w:p>
            <w:pPr>
              <w:numPr>
                <w:ins w:id="30" w:author="韩亚琴:函件办理" w:date="2017-12-12T14:37:00Z"/>
              </w:numPr>
              <w:jc w:val="center"/>
              <w:rPr>
                <w:rFonts w:hint="eastAsia" w:ascii="仿宋" w:hAnsi="仿宋" w:eastAsia="仿宋"/>
                <w:sz w:val="24"/>
              </w:rPr>
            </w:pPr>
            <w:r>
              <w:rPr>
                <w:rFonts w:hint="eastAsia" w:ascii="仿宋" w:hAnsi="仿宋" w:eastAsia="仿宋"/>
                <w:sz w:val="24"/>
              </w:rPr>
              <w:t xml:space="preserve">                         （万元）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6230" w:hRule="atLeast"/>
          <w:jc w:val="center"/>
        </w:trPr>
        <w:tc>
          <w:tcPr>
            <w:tcW w:w="684" w:type="dxa"/>
            <w:noWrap w:val="0"/>
            <w:textDirection w:val="tbRlV"/>
            <w:vAlign w:val="center"/>
          </w:tcPr>
          <w:p>
            <w:pPr>
              <w:numPr>
                <w:ins w:id="31" w:author="韩亚琴:函件办理" w:date="2017-12-12T14:37:00Z"/>
              </w:numPr>
              <w:adjustRightInd w:val="0"/>
              <w:jc w:val="center"/>
              <w:textAlignment w:val="baseline"/>
              <w:rPr>
                <w:rFonts w:hint="eastAsia" w:ascii="仿宋" w:hAnsi="仿宋" w:eastAsia="仿宋"/>
                <w:sz w:val="24"/>
              </w:rPr>
            </w:pPr>
            <w:r>
              <w:rPr>
                <w:rFonts w:hint="eastAsia" w:ascii="仿宋" w:hAnsi="仿宋" w:eastAsia="仿宋"/>
                <w:sz w:val="24"/>
              </w:rPr>
              <w:t>申 请 注 销 理 由</w:t>
            </w:r>
          </w:p>
        </w:tc>
        <w:tc>
          <w:tcPr>
            <w:tcW w:w="8374" w:type="dxa"/>
            <w:gridSpan w:val="5"/>
            <w:noWrap w:val="0"/>
            <w:vAlign w:val="top"/>
          </w:tcPr>
          <w:p>
            <w:pPr>
              <w:numPr>
                <w:ins w:id="32" w:author="韩亚琴:函件办理" w:date="2017-12-12T14:37:00Z"/>
              </w:numP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437" w:hRule="atLeast"/>
          <w:jc w:val="center"/>
        </w:trPr>
        <w:tc>
          <w:tcPr>
            <w:tcW w:w="684" w:type="dxa"/>
            <w:tcBorders>
              <w:top w:val="single" w:color="auto" w:sz="4" w:space="0"/>
              <w:left w:val="single" w:color="auto" w:sz="4" w:space="0"/>
              <w:bottom w:val="single" w:color="auto" w:sz="4" w:space="0"/>
              <w:right w:val="single" w:color="auto" w:sz="4" w:space="0"/>
            </w:tcBorders>
            <w:noWrap w:val="0"/>
            <w:textDirection w:val="tbRlV"/>
            <w:vAlign w:val="center"/>
          </w:tcPr>
          <w:p>
            <w:pPr>
              <w:numPr>
                <w:ins w:id="33" w:author="韩亚琴:函件办理" w:date="2017-12-12T14:37:00Z"/>
              </w:numPr>
              <w:adjustRightInd w:val="0"/>
              <w:jc w:val="center"/>
              <w:textAlignment w:val="baseline"/>
              <w:rPr>
                <w:rFonts w:hint="eastAsia" w:ascii="仿宋" w:hAnsi="仿宋" w:eastAsia="仿宋"/>
                <w:sz w:val="24"/>
              </w:rPr>
            </w:pPr>
            <w:r>
              <w:rPr>
                <w:rFonts w:hint="eastAsia" w:ascii="仿宋" w:hAnsi="仿宋" w:eastAsia="仿宋"/>
                <w:sz w:val="24"/>
              </w:rPr>
              <w:t>备    注</w:t>
            </w:r>
          </w:p>
        </w:tc>
        <w:tc>
          <w:tcPr>
            <w:tcW w:w="8374" w:type="dxa"/>
            <w:gridSpan w:val="5"/>
            <w:tcBorders>
              <w:top w:val="single" w:color="auto" w:sz="4" w:space="0"/>
              <w:left w:val="single" w:color="auto" w:sz="4" w:space="0"/>
              <w:bottom w:val="single" w:color="auto" w:sz="4" w:space="0"/>
              <w:right w:val="single" w:color="auto" w:sz="4" w:space="0"/>
            </w:tcBorders>
            <w:noWrap w:val="0"/>
            <w:vAlign w:val="top"/>
          </w:tcPr>
          <w:p>
            <w:pPr>
              <w:numPr>
                <w:ins w:id="34" w:author="韩亚琴:函件办理" w:date="2017-12-12T14:37:00Z"/>
              </w:numPr>
              <w:rPr>
                <w:rFonts w:hint="eastAsia" w:ascii="仿宋" w:hAnsi="仿宋" w:eastAsia="仿宋"/>
                <w:sz w:val="24"/>
              </w:rPr>
            </w:pPr>
          </w:p>
        </w:tc>
      </w:tr>
    </w:tbl>
    <w:p>
      <w:pPr>
        <w:spacing w:line="360" w:lineRule="auto"/>
        <w:rPr>
          <w:rFonts w:hint="eastAsia" w:ascii="宋体" w:hAnsi="宋体"/>
        </w:rPr>
      </w:pPr>
      <w:r>
        <w:rPr>
          <w:rFonts w:ascii="宋体" w:hAnsi="宋体"/>
        </w:rPr>
        <w:br w:type="page"/>
      </w:r>
    </w:p>
    <w:p>
      <w:pPr>
        <w:spacing w:line="360" w:lineRule="auto"/>
        <w:rPr>
          <w:rFonts w:hint="eastAsia"/>
        </w:rPr>
      </w:pPr>
    </w:p>
    <w:p>
      <w:pPr>
        <w:rPr>
          <w:rFonts w:hint="eastAsia"/>
          <w:b/>
          <w:bCs/>
          <w:sz w:val="32"/>
          <w:szCs w:val="32"/>
        </w:rPr>
      </w:pPr>
      <w:r>
        <w:rPr>
          <w:rFonts w:hint="eastAsia"/>
          <w:b/>
          <w:bCs/>
          <w:sz w:val="32"/>
          <w:szCs w:val="32"/>
        </w:rPr>
        <w:t>（4）</w:t>
      </w:r>
    </w:p>
    <w:p/>
    <w:p/>
    <w:p>
      <w:pPr>
        <w:rPr>
          <w:rFonts w:hint="eastAsia"/>
          <w:b/>
        </w:rPr>
      </w:pPr>
    </w:p>
    <w:p/>
    <w:p/>
    <w:p/>
    <w:p>
      <w:pPr>
        <w:jc w:val="center"/>
        <w:rPr>
          <w:rFonts w:hint="eastAsia" w:ascii="宋体" w:hAnsi="宋体" w:cs="宋体"/>
          <w:kern w:val="0"/>
          <w:sz w:val="24"/>
          <w:szCs w:val="24"/>
        </w:rPr>
      </w:pPr>
    </w:p>
    <w:p>
      <w:pPr>
        <w:jc w:val="center"/>
        <w:rPr>
          <w:rFonts w:hint="eastAsia" w:ascii="宋体" w:hAnsi="宋体" w:cs="宋体"/>
          <w:kern w:val="0"/>
          <w:sz w:val="24"/>
          <w:szCs w:val="24"/>
        </w:rPr>
      </w:pPr>
    </w:p>
    <w:p>
      <w:pPr>
        <w:spacing w:after="240" w:afterLines="100"/>
        <w:jc w:val="center"/>
        <w:rPr>
          <w:rFonts w:hint="eastAsia" w:ascii="方正小标宋_GBK" w:eastAsia="方正小标宋_GBK"/>
          <w:b w:val="0"/>
          <w:spacing w:val="120"/>
          <w:sz w:val="52"/>
          <w:szCs w:val="52"/>
        </w:rPr>
      </w:pPr>
      <w:r>
        <w:rPr>
          <w:rFonts w:hint="eastAsia" w:ascii="方正小标宋_GBK" w:eastAsia="方正小标宋_GBK"/>
          <w:b w:val="0"/>
          <w:spacing w:val="120"/>
          <w:sz w:val="52"/>
          <w:szCs w:val="52"/>
        </w:rPr>
        <w:t>非油气探矿权</w:t>
      </w:r>
    </w:p>
    <w:p>
      <w:pPr>
        <w:tabs>
          <w:tab w:val="left" w:pos="7080"/>
        </w:tabs>
        <w:jc w:val="center"/>
        <w:rPr>
          <w:rFonts w:hint="eastAsia" w:ascii="方正小标宋_GBK" w:eastAsia="方正小标宋_GBK"/>
          <w:b w:val="0"/>
          <w:spacing w:val="140"/>
          <w:sz w:val="84"/>
          <w:szCs w:val="84"/>
        </w:rPr>
      </w:pPr>
      <w:r>
        <w:rPr>
          <w:rFonts w:hint="eastAsia" w:ascii="方正小标宋_GBK" w:eastAsia="方正小标宋_GBK"/>
          <w:b w:val="0"/>
          <w:spacing w:val="140"/>
          <w:sz w:val="84"/>
          <w:szCs w:val="84"/>
        </w:rPr>
        <w:t>转让申请书</w:t>
      </w:r>
    </w:p>
    <w:p>
      <w:pPr>
        <w:spacing w:line="480" w:lineRule="auto"/>
        <w:jc w:val="left"/>
        <w:rPr>
          <w:rFonts w:hint="eastAsia" w:ascii="宋体" w:hAnsi="宋体" w:cs="宋体"/>
          <w:kern w:val="0"/>
          <w:sz w:val="28"/>
          <w:szCs w:val="28"/>
        </w:rPr>
      </w:pPr>
    </w:p>
    <w:p>
      <w:pPr>
        <w:spacing w:line="480" w:lineRule="auto"/>
        <w:jc w:val="left"/>
        <w:rPr>
          <w:rFonts w:hint="eastAsia" w:ascii="华文中宋" w:hAnsi="华文中宋" w:eastAsia="华文中宋" w:cs="华文中宋"/>
          <w:kern w:val="0"/>
          <w:sz w:val="28"/>
          <w:szCs w:val="28"/>
        </w:rPr>
      </w:pPr>
    </w:p>
    <w:p>
      <w:pPr>
        <w:spacing w:line="480" w:lineRule="auto"/>
        <w:jc w:val="left"/>
        <w:rPr>
          <w:rFonts w:hint="eastAsia" w:ascii="华文中宋" w:hAnsi="华文中宋" w:eastAsia="华文中宋" w:cs="华文中宋"/>
          <w:kern w:val="0"/>
          <w:sz w:val="28"/>
          <w:szCs w:val="28"/>
        </w:rPr>
      </w:pPr>
    </w:p>
    <w:p>
      <w:pPr>
        <w:spacing w:line="480" w:lineRule="auto"/>
        <w:jc w:val="left"/>
        <w:rPr>
          <w:rFonts w:hint="eastAsia" w:ascii="华文中宋" w:hAnsi="华文中宋" w:eastAsia="华文中宋" w:cs="华文中宋"/>
          <w:kern w:val="0"/>
          <w:sz w:val="28"/>
          <w:szCs w:val="28"/>
        </w:rPr>
      </w:pPr>
    </w:p>
    <w:p>
      <w:pPr>
        <w:spacing w:line="480" w:lineRule="auto"/>
        <w:jc w:val="left"/>
        <w:rPr>
          <w:rFonts w:hint="eastAsia" w:ascii="华文中宋" w:hAnsi="华文中宋" w:eastAsia="华文中宋" w:cs="华文中宋"/>
          <w:kern w:val="0"/>
          <w:sz w:val="28"/>
          <w:szCs w:val="28"/>
        </w:rPr>
      </w:pPr>
    </w:p>
    <w:p>
      <w:pPr>
        <w:spacing w:line="480" w:lineRule="auto"/>
        <w:jc w:val="left"/>
        <w:rPr>
          <w:rFonts w:hint="eastAsia" w:ascii="华文中宋" w:hAnsi="华文中宋" w:eastAsia="华文中宋" w:cs="华文中宋"/>
          <w:kern w:val="0"/>
          <w:sz w:val="28"/>
          <w:szCs w:val="28"/>
        </w:rPr>
      </w:pPr>
    </w:p>
    <w:p>
      <w:pPr>
        <w:spacing w:line="480" w:lineRule="auto"/>
        <w:jc w:val="left"/>
        <w:rPr>
          <w:rFonts w:hint="eastAsia" w:ascii="华文中宋" w:hAnsi="华文中宋" w:eastAsia="华文中宋" w:cs="华文中宋"/>
          <w:kern w:val="0"/>
          <w:sz w:val="28"/>
          <w:szCs w:val="28"/>
        </w:rPr>
      </w:pPr>
    </w:p>
    <w:p>
      <w:pPr>
        <w:spacing w:line="360" w:lineRule="auto"/>
        <w:jc w:val="left"/>
        <w:rPr>
          <w:rFonts w:hint="eastAsia" w:ascii="仿宋_GB2312" w:hAnsi="仿宋" w:eastAsia="仿宋_GB2312" w:cs="仿宋"/>
          <w:b/>
          <w:bCs/>
          <w:kern w:val="0"/>
          <w:sz w:val="30"/>
          <w:szCs w:val="30"/>
          <w:u w:val="single"/>
        </w:rPr>
      </w:pPr>
      <w:r>
        <w:rPr>
          <w:rFonts w:hint="eastAsia" w:ascii="仿宋_GB2312" w:hAnsi="仿宋" w:eastAsia="仿宋_GB2312" w:cs="仿宋"/>
          <w:kern w:val="0"/>
          <w:sz w:val="30"/>
          <w:szCs w:val="30"/>
        </w:rPr>
        <w:t xml:space="preserve">   </w:t>
      </w:r>
      <w:r>
        <w:rPr>
          <w:rFonts w:hint="eastAsia" w:ascii="仿宋_GB2312" w:hAnsi="仿宋" w:eastAsia="仿宋_GB2312" w:cs="仿宋"/>
          <w:b/>
          <w:bCs/>
          <w:kern w:val="0"/>
          <w:sz w:val="30"/>
          <w:szCs w:val="30"/>
        </w:rPr>
        <w:t>项  目  名  称：</w:t>
      </w:r>
      <w:r>
        <w:rPr>
          <w:rFonts w:hint="eastAsia" w:ascii="仿宋_GB2312" w:hAnsi="仿宋" w:eastAsia="仿宋_GB2312" w:cs="仿宋"/>
          <w:b/>
          <w:bCs/>
          <w:kern w:val="0"/>
          <w:sz w:val="30"/>
          <w:szCs w:val="30"/>
          <w:u w:val="single"/>
        </w:rPr>
        <w:t xml:space="preserve">                                     </w:t>
      </w:r>
    </w:p>
    <w:p>
      <w:pPr>
        <w:spacing w:line="360" w:lineRule="auto"/>
        <w:jc w:val="left"/>
        <w:rPr>
          <w:rFonts w:hint="eastAsia" w:ascii="仿宋_GB2312" w:hAnsi="仿宋" w:eastAsia="仿宋_GB2312" w:cs="仿宋"/>
          <w:b/>
          <w:bCs/>
          <w:kern w:val="0"/>
          <w:sz w:val="30"/>
          <w:szCs w:val="30"/>
          <w:u w:val="single"/>
        </w:rPr>
      </w:pPr>
      <w:r>
        <w:rPr>
          <w:rFonts w:hint="eastAsia" w:ascii="仿宋_GB2312" w:hAnsi="仿宋" w:eastAsia="仿宋_GB2312" w:cs="仿宋"/>
          <w:b/>
          <w:bCs/>
          <w:kern w:val="0"/>
          <w:sz w:val="30"/>
          <w:szCs w:val="30"/>
        </w:rPr>
        <w:t xml:space="preserve">   转 让 申 请 人：</w:t>
      </w:r>
      <w:r>
        <w:rPr>
          <w:rFonts w:hint="eastAsia" w:ascii="仿宋_GB2312" w:hAnsi="仿宋" w:eastAsia="仿宋_GB2312" w:cs="仿宋"/>
          <w:b/>
          <w:bCs/>
          <w:kern w:val="0"/>
          <w:sz w:val="30"/>
          <w:szCs w:val="30"/>
          <w:u w:val="single"/>
        </w:rPr>
        <w:t xml:space="preserve">                             （签章）</w:t>
      </w:r>
    </w:p>
    <w:p>
      <w:pPr>
        <w:spacing w:line="360" w:lineRule="auto"/>
        <w:jc w:val="left"/>
        <w:rPr>
          <w:rFonts w:hint="eastAsia" w:ascii="仿宋_GB2312" w:hAnsi="仿宋" w:eastAsia="仿宋_GB2312" w:cs="仿宋"/>
          <w:b/>
          <w:bCs/>
          <w:kern w:val="0"/>
          <w:sz w:val="30"/>
          <w:szCs w:val="30"/>
          <w:u w:val="single"/>
        </w:rPr>
      </w:pPr>
      <w:r>
        <w:rPr>
          <w:rFonts w:hint="eastAsia" w:ascii="仿宋_GB2312" w:hAnsi="仿宋" w:eastAsia="仿宋_GB2312" w:cs="仿宋"/>
          <w:b/>
          <w:bCs/>
          <w:kern w:val="0"/>
          <w:sz w:val="30"/>
          <w:szCs w:val="30"/>
        </w:rPr>
        <w:t xml:space="preserve">   受    让    人：</w:t>
      </w:r>
      <w:r>
        <w:rPr>
          <w:rFonts w:hint="eastAsia" w:ascii="仿宋_GB2312" w:hAnsi="仿宋" w:eastAsia="仿宋_GB2312" w:cs="仿宋"/>
          <w:b/>
          <w:bCs/>
          <w:kern w:val="0"/>
          <w:sz w:val="30"/>
          <w:szCs w:val="30"/>
          <w:u w:val="single"/>
        </w:rPr>
        <w:t xml:space="preserve">                             （签章）</w:t>
      </w:r>
    </w:p>
    <w:p>
      <w:pPr>
        <w:spacing w:line="360" w:lineRule="auto"/>
        <w:jc w:val="left"/>
        <w:rPr>
          <w:rFonts w:hint="eastAsia" w:ascii="仿宋_GB2312" w:hAnsi="仿宋" w:eastAsia="仿宋_GB2312" w:cs="仿宋"/>
          <w:b/>
          <w:bCs/>
          <w:kern w:val="0"/>
          <w:sz w:val="30"/>
          <w:szCs w:val="30"/>
        </w:rPr>
      </w:pPr>
      <w:r>
        <w:rPr>
          <w:rFonts w:hint="eastAsia" w:ascii="仿宋_GB2312" w:hAnsi="仿宋" w:eastAsia="仿宋_GB2312" w:cs="仿宋"/>
          <w:b/>
          <w:bCs/>
          <w:kern w:val="0"/>
          <w:sz w:val="30"/>
          <w:szCs w:val="30"/>
        </w:rPr>
        <w:t xml:space="preserve">   填  表  时  间：</w:t>
      </w:r>
      <w:r>
        <w:rPr>
          <w:rFonts w:hint="eastAsia" w:ascii="仿宋_GB2312" w:hAnsi="仿宋" w:eastAsia="仿宋_GB2312" w:cs="仿宋"/>
          <w:b/>
          <w:bCs/>
          <w:kern w:val="0"/>
          <w:sz w:val="30"/>
          <w:szCs w:val="30"/>
          <w:u w:val="single"/>
        </w:rPr>
        <w:t xml:space="preserve">                                     </w:t>
      </w:r>
    </w:p>
    <w:p>
      <w:pPr>
        <w:jc w:val="center"/>
        <w:rPr>
          <w:rFonts w:hint="eastAsia" w:ascii="仿宋" w:hAnsi="仿宋" w:eastAsia="仿宋" w:cs="仿宋"/>
          <w:sz w:val="30"/>
          <w:szCs w:val="30"/>
        </w:rPr>
      </w:pPr>
      <w:r>
        <w:rPr>
          <w:rFonts w:hint="eastAsia" w:ascii="仿宋" w:hAnsi="仿宋" w:eastAsia="仿宋" w:cs="仿宋"/>
          <w:sz w:val="30"/>
          <w:szCs w:val="30"/>
        </w:rPr>
        <w:br w:type="page"/>
      </w:r>
    </w:p>
    <w:p>
      <w:pPr>
        <w:numPr>
          <w:ins w:id="35" w:author="张红红:排版" w:date="2017-12-20T14:54:00Z"/>
        </w:numPr>
        <w:jc w:val="center"/>
        <w:rPr>
          <w:rFonts w:hint="eastAsia" w:ascii="方正小标宋_GBK" w:hAnsi="宋体" w:eastAsia="方正小标宋_GBK"/>
          <w:b w:val="0"/>
          <w:bCs/>
          <w:sz w:val="36"/>
          <w:szCs w:val="36"/>
        </w:rPr>
      </w:pPr>
      <w:r>
        <w:rPr>
          <w:rFonts w:hint="eastAsia" w:ascii="方正小标宋_GBK" w:hAnsi="宋体" w:eastAsia="方正小标宋_GBK"/>
          <w:b w:val="0"/>
          <w:bCs/>
          <w:sz w:val="36"/>
          <w:szCs w:val="36"/>
        </w:rPr>
        <w:t>填</w:t>
      </w:r>
      <w:r>
        <w:rPr>
          <w:rFonts w:hint="eastAsia" w:ascii="方正小标宋_GBK" w:hAnsi="宋体" w:eastAsia="方正小标宋_GBK"/>
          <w:bCs/>
          <w:sz w:val="36"/>
          <w:szCs w:val="36"/>
        </w:rPr>
        <w:t xml:space="preserve">  </w:t>
      </w:r>
      <w:r>
        <w:rPr>
          <w:rFonts w:hint="eastAsia" w:ascii="方正小标宋_GBK" w:hAnsi="宋体" w:eastAsia="方正小标宋_GBK"/>
          <w:b w:val="0"/>
          <w:bCs/>
          <w:sz w:val="36"/>
          <w:szCs w:val="36"/>
        </w:rPr>
        <w:t>表  说  明</w:t>
      </w:r>
    </w:p>
    <w:p>
      <w:pPr>
        <w:pStyle w:val="6"/>
        <w:adjustRightInd w:val="0"/>
        <w:spacing w:before="0" w:beforeAutospacing="0" w:after="0" w:afterAutospacing="0" w:line="400" w:lineRule="exact"/>
        <w:ind w:firstLine="420" w:firstLineChars="200"/>
        <w:jc w:val="both"/>
        <w:textAlignment w:val="baseline"/>
        <w:rPr>
          <w:rFonts w:hint="eastAsia" w:cs="仿宋"/>
          <w:sz w:val="21"/>
          <w:szCs w:val="21"/>
          <w:shd w:val="clear" w:color="auto" w:fill="FFFFFF"/>
        </w:rPr>
      </w:pPr>
    </w:p>
    <w:p>
      <w:pPr>
        <w:pStyle w:val="6"/>
        <w:adjustRightInd w:val="0"/>
        <w:spacing w:before="0" w:beforeAutospacing="0" w:after="0" w:afterAutospacing="0" w:line="560" w:lineRule="exact"/>
        <w:ind w:firstLine="600" w:firstLineChars="200"/>
        <w:jc w:val="both"/>
        <w:textAlignment w:val="baseline"/>
        <w:rPr>
          <w:rFonts w:hint="eastAsia" w:ascii="仿宋_GB2312" w:eastAsia="仿宋_GB2312" w:cs="仿宋"/>
          <w:sz w:val="30"/>
          <w:szCs w:val="30"/>
          <w:shd w:val="clear" w:color="auto" w:fill="FFFFFF"/>
        </w:rPr>
      </w:pPr>
      <w:r>
        <w:rPr>
          <w:rFonts w:hint="eastAsia" w:ascii="仿宋_GB2312" w:eastAsia="仿宋_GB2312" w:cs="仿宋"/>
          <w:sz w:val="30"/>
          <w:szCs w:val="30"/>
          <w:shd w:val="clear" w:color="auto" w:fill="FFFFFF"/>
        </w:rPr>
        <w:t>1.</w:t>
      </w:r>
      <w:r>
        <w:rPr>
          <w:rFonts w:hint="eastAsia" w:ascii="仿宋_GB2312" w:eastAsia="仿宋_GB2312" w:cs="仿宋"/>
          <w:b/>
          <w:bCs/>
          <w:sz w:val="30"/>
          <w:szCs w:val="30"/>
          <w:shd w:val="clear" w:color="auto" w:fill="FFFFFF"/>
        </w:rPr>
        <w:t>项目名称：</w:t>
      </w:r>
      <w:r>
        <w:rPr>
          <w:rFonts w:hint="eastAsia" w:ascii="仿宋_GB2312" w:eastAsia="仿宋_GB2312" w:cs="仿宋"/>
          <w:sz w:val="30"/>
          <w:szCs w:val="30"/>
          <w:shd w:val="clear" w:color="auto" w:fill="FFFFFF"/>
        </w:rPr>
        <w:t>即勘查许可证上登记的项目名称。</w:t>
      </w:r>
    </w:p>
    <w:p>
      <w:pPr>
        <w:pStyle w:val="6"/>
        <w:adjustRightInd w:val="0"/>
        <w:spacing w:before="0" w:beforeAutospacing="0" w:after="0" w:afterAutospacing="0" w:line="560" w:lineRule="exact"/>
        <w:ind w:firstLine="600" w:firstLineChars="200"/>
        <w:jc w:val="both"/>
        <w:textAlignment w:val="baseline"/>
        <w:rPr>
          <w:rFonts w:hint="eastAsia" w:ascii="仿宋_GB2312" w:eastAsia="仿宋_GB2312" w:cs="仿宋"/>
          <w:sz w:val="30"/>
          <w:szCs w:val="30"/>
          <w:shd w:val="clear" w:color="auto" w:fill="FFFFFF"/>
        </w:rPr>
      </w:pPr>
      <w:r>
        <w:rPr>
          <w:rFonts w:hint="eastAsia" w:ascii="仿宋_GB2312" w:eastAsia="仿宋_GB2312" w:cs="仿宋"/>
          <w:sz w:val="30"/>
          <w:szCs w:val="30"/>
          <w:shd w:val="clear" w:color="auto" w:fill="FFFFFF"/>
        </w:rPr>
        <w:t>2</w:t>
      </w:r>
      <w:r>
        <w:rPr>
          <w:rFonts w:hint="eastAsia" w:ascii="仿宋_GB2312" w:eastAsia="仿宋_GB2312" w:cs="仿宋"/>
          <w:spacing w:val="-19"/>
          <w:sz w:val="30"/>
          <w:szCs w:val="30"/>
          <w:shd w:val="clear" w:color="auto" w:fill="FFFFFF"/>
        </w:rPr>
        <w:t>.</w:t>
      </w:r>
      <w:r>
        <w:rPr>
          <w:rFonts w:hint="eastAsia" w:ascii="仿宋_GB2312" w:eastAsia="仿宋_GB2312" w:cs="仿宋"/>
          <w:b/>
          <w:bCs/>
          <w:sz w:val="30"/>
          <w:szCs w:val="30"/>
          <w:shd w:val="clear" w:color="auto" w:fill="FFFFFF"/>
        </w:rPr>
        <w:t>转让申请人：</w:t>
      </w:r>
      <w:r>
        <w:rPr>
          <w:rFonts w:hint="eastAsia" w:ascii="仿宋_GB2312" w:eastAsia="仿宋_GB2312" w:cs="仿宋"/>
          <w:sz w:val="30"/>
          <w:szCs w:val="30"/>
          <w:shd w:val="clear" w:color="auto" w:fill="FFFFFF"/>
        </w:rPr>
        <w:t>即探矿权人。</w:t>
      </w:r>
    </w:p>
    <w:p>
      <w:pPr>
        <w:pStyle w:val="6"/>
        <w:adjustRightInd w:val="0"/>
        <w:spacing w:before="0" w:beforeAutospacing="0" w:after="0" w:afterAutospacing="0" w:line="560" w:lineRule="exact"/>
        <w:ind w:firstLine="600" w:firstLineChars="200"/>
        <w:jc w:val="both"/>
        <w:textAlignment w:val="baseline"/>
        <w:rPr>
          <w:rFonts w:hint="eastAsia" w:ascii="仿宋_GB2312" w:eastAsia="仿宋_GB2312" w:cs="仿宋"/>
          <w:sz w:val="30"/>
          <w:szCs w:val="30"/>
          <w:shd w:val="clear" w:color="auto" w:fill="FFFFFF"/>
        </w:rPr>
      </w:pPr>
      <w:r>
        <w:rPr>
          <w:rFonts w:hint="eastAsia" w:ascii="仿宋_GB2312" w:eastAsia="仿宋_GB2312" w:cs="仿宋"/>
          <w:bCs/>
          <w:sz w:val="30"/>
          <w:szCs w:val="30"/>
          <w:shd w:val="clear" w:color="auto" w:fill="FFFFFF"/>
        </w:rPr>
        <w:t>3.</w:t>
      </w:r>
      <w:r>
        <w:rPr>
          <w:rFonts w:hint="eastAsia" w:ascii="仿宋_GB2312" w:eastAsia="仿宋_GB2312" w:cs="仿宋"/>
          <w:b/>
          <w:bCs/>
          <w:sz w:val="30"/>
          <w:szCs w:val="30"/>
          <w:shd w:val="clear" w:color="auto" w:fill="FFFFFF"/>
        </w:rPr>
        <w:t>统一社会信用代码（转让申请人）</w:t>
      </w:r>
      <w:r>
        <w:rPr>
          <w:rFonts w:hint="eastAsia" w:ascii="仿宋_GB2312" w:eastAsia="仿宋_GB2312" w:cs="仿宋"/>
          <w:bCs/>
          <w:sz w:val="30"/>
          <w:szCs w:val="30"/>
          <w:shd w:val="clear" w:color="auto" w:fill="FFFFFF"/>
        </w:rPr>
        <w:t>：</w:t>
      </w:r>
      <w:r>
        <w:rPr>
          <w:rFonts w:hint="eastAsia" w:ascii="仿宋_GB2312" w:eastAsia="仿宋_GB2312" w:cs="仿宋"/>
          <w:sz w:val="30"/>
          <w:szCs w:val="30"/>
          <w:shd w:val="clear" w:color="auto" w:fill="FFFFFF"/>
        </w:rPr>
        <w:t>填写转让申请人统一社会信用代码或组织机构代码，应与转让申请人企业营业执照或事业单位法人证书一致。</w:t>
      </w:r>
    </w:p>
    <w:p>
      <w:pPr>
        <w:pStyle w:val="6"/>
        <w:adjustRightInd w:val="0"/>
        <w:spacing w:before="0" w:beforeAutospacing="0" w:after="0" w:afterAutospacing="0" w:line="560" w:lineRule="exact"/>
        <w:ind w:firstLine="600" w:firstLineChars="200"/>
        <w:jc w:val="both"/>
        <w:textAlignment w:val="baseline"/>
        <w:rPr>
          <w:rFonts w:hint="eastAsia" w:ascii="仿宋_GB2312" w:eastAsia="仿宋_GB2312" w:cs="仿宋"/>
          <w:sz w:val="30"/>
          <w:szCs w:val="30"/>
          <w:shd w:val="clear" w:color="auto" w:fill="FFFFFF"/>
        </w:rPr>
      </w:pPr>
      <w:r>
        <w:rPr>
          <w:rFonts w:hint="eastAsia" w:ascii="仿宋_GB2312" w:eastAsia="仿宋_GB2312" w:cs="仿宋"/>
          <w:sz w:val="30"/>
          <w:szCs w:val="30"/>
          <w:shd w:val="clear" w:color="auto" w:fill="FFFFFF"/>
        </w:rPr>
        <w:t>4.</w:t>
      </w:r>
      <w:r>
        <w:rPr>
          <w:rFonts w:hint="eastAsia" w:ascii="仿宋_GB2312" w:eastAsia="仿宋_GB2312" w:cs="仿宋"/>
          <w:b/>
          <w:bCs/>
          <w:sz w:val="30"/>
          <w:szCs w:val="30"/>
          <w:shd w:val="clear" w:color="auto" w:fill="FFFFFF"/>
        </w:rPr>
        <w:t>法定代表人：</w:t>
      </w:r>
      <w:r>
        <w:rPr>
          <w:rFonts w:hint="eastAsia" w:ascii="仿宋_GB2312" w:eastAsia="仿宋_GB2312" w:cs="仿宋"/>
          <w:sz w:val="30"/>
          <w:szCs w:val="30"/>
          <w:shd w:val="clear" w:color="auto" w:fill="FFFFFF"/>
        </w:rPr>
        <w:t>应填写法定代表人姓名。</w:t>
      </w:r>
    </w:p>
    <w:p>
      <w:pPr>
        <w:pStyle w:val="6"/>
        <w:adjustRightInd w:val="0"/>
        <w:spacing w:before="0" w:beforeAutospacing="0" w:after="0" w:afterAutospacing="0" w:line="560" w:lineRule="exact"/>
        <w:ind w:firstLine="600" w:firstLineChars="200"/>
        <w:jc w:val="both"/>
        <w:textAlignment w:val="baseline"/>
        <w:rPr>
          <w:rFonts w:hint="eastAsia" w:ascii="仿宋_GB2312" w:eastAsia="仿宋_GB2312" w:cs="仿宋"/>
          <w:sz w:val="30"/>
          <w:szCs w:val="30"/>
          <w:shd w:val="clear" w:color="auto" w:fill="FFFFFF"/>
        </w:rPr>
      </w:pPr>
      <w:r>
        <w:rPr>
          <w:rFonts w:hint="eastAsia" w:ascii="仿宋_GB2312" w:eastAsia="仿宋_GB2312" w:cs="仿宋"/>
          <w:sz w:val="30"/>
          <w:szCs w:val="30"/>
          <w:shd w:val="clear" w:color="auto" w:fill="FFFFFF"/>
        </w:rPr>
        <w:t>5.</w:t>
      </w:r>
      <w:r>
        <w:rPr>
          <w:rFonts w:hint="eastAsia" w:ascii="仿宋_GB2312" w:eastAsia="仿宋_GB2312" w:cs="仿宋"/>
          <w:b/>
          <w:bCs/>
          <w:sz w:val="30"/>
          <w:szCs w:val="30"/>
          <w:shd w:val="clear" w:color="auto" w:fill="FFFFFF"/>
        </w:rPr>
        <w:t>经济类型：</w:t>
      </w:r>
      <w:r>
        <w:rPr>
          <w:rFonts w:hint="eastAsia" w:ascii="仿宋_GB2312" w:eastAsia="仿宋_GB2312" w:cs="仿宋"/>
          <w:bCs/>
          <w:spacing w:val="-10"/>
          <w:sz w:val="30"/>
          <w:szCs w:val="30"/>
          <w:shd w:val="clear" w:color="auto" w:fill="FFFFFF"/>
        </w:rPr>
        <w:t>企业法人</w:t>
      </w:r>
      <w:r>
        <w:rPr>
          <w:rFonts w:hint="eastAsia" w:ascii="仿宋_GB2312" w:eastAsia="仿宋_GB2312" w:cs="仿宋"/>
          <w:spacing w:val="-10"/>
          <w:sz w:val="30"/>
          <w:szCs w:val="30"/>
          <w:shd w:val="clear" w:color="auto" w:fill="FFFFFF"/>
        </w:rPr>
        <w:t>根据营业执照证载的类型填写；事业单位根据事业单位法人证书填写。</w:t>
      </w:r>
    </w:p>
    <w:p>
      <w:pPr>
        <w:pStyle w:val="6"/>
        <w:adjustRightInd w:val="0"/>
        <w:spacing w:before="0" w:beforeAutospacing="0" w:after="0" w:afterAutospacing="0" w:line="560" w:lineRule="exact"/>
        <w:ind w:firstLine="600" w:firstLineChars="200"/>
        <w:jc w:val="both"/>
        <w:textAlignment w:val="baseline"/>
        <w:rPr>
          <w:rFonts w:hint="eastAsia" w:ascii="仿宋_GB2312" w:eastAsia="仿宋_GB2312" w:cs="仿宋"/>
          <w:sz w:val="30"/>
          <w:szCs w:val="30"/>
          <w:shd w:val="clear" w:color="auto" w:fill="FFFFFF"/>
        </w:rPr>
      </w:pPr>
      <w:r>
        <w:rPr>
          <w:rFonts w:hint="eastAsia" w:ascii="仿宋_GB2312" w:eastAsia="仿宋_GB2312" w:cs="仿宋"/>
          <w:sz w:val="30"/>
          <w:szCs w:val="30"/>
          <w:shd w:val="clear" w:color="auto" w:fill="FFFFFF"/>
        </w:rPr>
        <w:t>6.</w:t>
      </w:r>
      <w:r>
        <w:rPr>
          <w:rFonts w:hint="eastAsia" w:ascii="仿宋_GB2312" w:eastAsia="仿宋_GB2312" w:cs="仿宋"/>
          <w:b/>
          <w:bCs/>
          <w:sz w:val="30"/>
          <w:szCs w:val="30"/>
          <w:shd w:val="clear" w:color="auto" w:fill="FFFFFF"/>
        </w:rPr>
        <w:t>探矿权获得时间及方式：</w:t>
      </w:r>
      <w:r>
        <w:rPr>
          <w:rFonts w:hint="eastAsia" w:ascii="仿宋_GB2312" w:eastAsia="仿宋_GB2312" w:cs="仿宋"/>
          <w:sz w:val="30"/>
          <w:szCs w:val="30"/>
          <w:shd w:val="clear" w:color="auto" w:fill="FFFFFF"/>
        </w:rPr>
        <w:t>指转让申请人获得该探矿权的时间及方式。</w:t>
      </w:r>
      <w:r>
        <w:rPr>
          <w:rFonts w:hint="eastAsia" w:ascii="仿宋_GB2312" w:eastAsia="仿宋_GB2312" w:cs="仿宋"/>
          <w:spacing w:val="2"/>
          <w:sz w:val="30"/>
          <w:szCs w:val="30"/>
          <w:shd w:val="clear" w:color="auto" w:fill="FFFFFF"/>
        </w:rPr>
        <w:t>“方式”指申请在先、招标、拍卖、挂牌、协议出让、转让</w:t>
      </w:r>
      <w:r>
        <w:rPr>
          <w:rFonts w:hint="eastAsia" w:ascii="仿宋_GB2312" w:eastAsia="仿宋_GB2312" w:cs="仿宋"/>
          <w:sz w:val="30"/>
          <w:szCs w:val="30"/>
          <w:shd w:val="clear" w:color="auto" w:fill="FFFFFF"/>
        </w:rPr>
        <w:t>等。</w:t>
      </w:r>
    </w:p>
    <w:p>
      <w:pPr>
        <w:pStyle w:val="6"/>
        <w:adjustRightInd w:val="0"/>
        <w:spacing w:before="0" w:beforeAutospacing="0" w:after="0" w:afterAutospacing="0" w:line="560" w:lineRule="exact"/>
        <w:ind w:firstLine="600" w:firstLineChars="200"/>
        <w:jc w:val="both"/>
        <w:textAlignment w:val="baseline"/>
        <w:rPr>
          <w:rFonts w:hint="eastAsia" w:ascii="仿宋_GB2312" w:eastAsia="仿宋_GB2312" w:cs="仿宋"/>
          <w:spacing w:val="2"/>
          <w:sz w:val="30"/>
          <w:szCs w:val="30"/>
          <w:shd w:val="clear" w:color="auto" w:fill="FFFFFF"/>
        </w:rPr>
      </w:pPr>
      <w:r>
        <w:rPr>
          <w:rFonts w:hint="eastAsia" w:ascii="仿宋_GB2312" w:eastAsia="仿宋_GB2312" w:cs="仿宋"/>
          <w:sz w:val="30"/>
          <w:szCs w:val="30"/>
          <w:shd w:val="clear" w:color="auto" w:fill="FFFFFF"/>
        </w:rPr>
        <w:t>7</w:t>
      </w:r>
      <w:r>
        <w:rPr>
          <w:rFonts w:hint="eastAsia" w:ascii="仿宋_GB2312" w:eastAsia="仿宋_GB2312" w:cs="仿宋"/>
          <w:spacing w:val="2"/>
          <w:sz w:val="30"/>
          <w:szCs w:val="30"/>
          <w:shd w:val="clear" w:color="auto" w:fill="FFFFFF"/>
        </w:rPr>
        <w:t>.</w:t>
      </w:r>
      <w:r>
        <w:rPr>
          <w:rFonts w:hint="eastAsia" w:ascii="仿宋_GB2312" w:eastAsia="仿宋_GB2312" w:cs="仿宋"/>
          <w:b/>
          <w:bCs/>
          <w:sz w:val="30"/>
          <w:szCs w:val="30"/>
          <w:shd w:val="clear" w:color="auto" w:fill="FFFFFF"/>
        </w:rPr>
        <w:t>探矿权转让原因和方式：</w:t>
      </w:r>
      <w:r>
        <w:rPr>
          <w:rFonts w:hint="eastAsia" w:ascii="仿宋_GB2312" w:eastAsia="仿宋_GB2312" w:cs="仿宋"/>
          <w:spacing w:val="2"/>
          <w:sz w:val="30"/>
          <w:szCs w:val="30"/>
          <w:shd w:val="clear" w:color="auto" w:fill="FFFFFF"/>
        </w:rPr>
        <w:t>“转让方式”可填出售、作价出资等。</w:t>
      </w:r>
    </w:p>
    <w:p>
      <w:pPr>
        <w:pStyle w:val="6"/>
        <w:adjustRightInd w:val="0"/>
        <w:spacing w:before="0" w:beforeAutospacing="0" w:after="0" w:afterAutospacing="0" w:line="560" w:lineRule="exact"/>
        <w:ind w:firstLine="600" w:firstLineChars="200"/>
        <w:jc w:val="both"/>
        <w:textAlignment w:val="baseline"/>
        <w:rPr>
          <w:rFonts w:hint="eastAsia" w:ascii="仿宋_GB2312" w:eastAsia="仿宋_GB2312" w:cs="仿宋"/>
          <w:sz w:val="30"/>
          <w:szCs w:val="30"/>
          <w:shd w:val="clear" w:color="auto" w:fill="FFFFFF"/>
        </w:rPr>
      </w:pPr>
      <w:r>
        <w:rPr>
          <w:rFonts w:hint="eastAsia" w:ascii="仿宋_GB2312" w:eastAsia="仿宋_GB2312" w:cs="仿宋"/>
          <w:sz w:val="30"/>
          <w:szCs w:val="30"/>
          <w:shd w:val="clear" w:color="auto" w:fill="FFFFFF"/>
        </w:rPr>
        <w:t>8.如在勘查区内发现了可供进一步勘查或者开采的矿产资源，有关情况应在“勘查工作主要进展情况”栏中反映。</w:t>
      </w:r>
    </w:p>
    <w:p>
      <w:pPr>
        <w:pStyle w:val="6"/>
        <w:adjustRightInd w:val="0"/>
        <w:spacing w:before="0" w:beforeAutospacing="0" w:after="0" w:afterAutospacing="0" w:line="560" w:lineRule="exact"/>
        <w:ind w:firstLine="600" w:firstLineChars="200"/>
        <w:jc w:val="both"/>
        <w:textAlignment w:val="baseline"/>
        <w:rPr>
          <w:rFonts w:hint="eastAsia" w:ascii="仿宋_GB2312" w:eastAsia="仿宋_GB2312" w:cs="仿宋"/>
          <w:sz w:val="30"/>
          <w:szCs w:val="30"/>
          <w:shd w:val="clear" w:color="auto" w:fill="FFFFFF"/>
        </w:rPr>
      </w:pPr>
      <w:r>
        <w:rPr>
          <w:rFonts w:hint="eastAsia" w:ascii="仿宋_GB2312" w:eastAsia="仿宋_GB2312" w:cs="仿宋"/>
          <w:sz w:val="30"/>
          <w:szCs w:val="30"/>
          <w:shd w:val="clear" w:color="auto" w:fill="FFFFFF"/>
        </w:rPr>
        <w:t>9.</w:t>
      </w:r>
      <w:r>
        <w:rPr>
          <w:rFonts w:hint="eastAsia" w:ascii="仿宋_GB2312" w:eastAsia="仿宋_GB2312" w:cs="仿宋"/>
          <w:b/>
          <w:bCs/>
          <w:sz w:val="30"/>
          <w:szCs w:val="30"/>
          <w:shd w:val="clear" w:color="auto" w:fill="FFFFFF"/>
        </w:rPr>
        <w:t>探矿权矿业权出让收益（价款）缴纳方式：</w:t>
      </w:r>
      <w:r>
        <w:rPr>
          <w:rFonts w:hint="eastAsia" w:ascii="仿宋_GB2312" w:eastAsia="仿宋_GB2312" w:cs="仿宋"/>
          <w:sz w:val="30"/>
          <w:szCs w:val="30"/>
          <w:shd w:val="clear" w:color="auto" w:fill="FFFFFF"/>
        </w:rPr>
        <w:t>填写一次性缴纳、分期缴纳或转增国家资本金等。</w:t>
      </w:r>
    </w:p>
    <w:p>
      <w:pPr>
        <w:pStyle w:val="6"/>
        <w:adjustRightInd w:val="0"/>
        <w:spacing w:before="0" w:beforeAutospacing="0" w:after="0" w:afterAutospacing="0" w:line="560" w:lineRule="exact"/>
        <w:ind w:firstLine="600" w:firstLineChars="200"/>
        <w:jc w:val="both"/>
        <w:textAlignment w:val="baseline"/>
        <w:rPr>
          <w:rFonts w:hint="eastAsia" w:ascii="仿宋_GB2312" w:eastAsia="仿宋_GB2312" w:cs="仿宋"/>
          <w:sz w:val="30"/>
          <w:szCs w:val="30"/>
          <w:shd w:val="clear" w:color="auto" w:fill="FFFFFF"/>
        </w:rPr>
      </w:pPr>
      <w:r>
        <w:rPr>
          <w:rFonts w:hint="eastAsia" w:ascii="仿宋_GB2312" w:eastAsia="仿宋_GB2312" w:cs="仿宋"/>
          <w:bCs/>
          <w:sz w:val="30"/>
          <w:szCs w:val="30"/>
          <w:shd w:val="clear" w:color="auto" w:fill="FFFFFF"/>
        </w:rPr>
        <w:t>10.</w:t>
      </w:r>
      <w:r>
        <w:rPr>
          <w:rFonts w:hint="eastAsia" w:ascii="仿宋_GB2312" w:eastAsia="仿宋_GB2312" w:cs="仿宋"/>
          <w:b/>
          <w:bCs/>
          <w:sz w:val="30"/>
          <w:szCs w:val="30"/>
          <w:shd w:val="clear" w:color="auto" w:fill="FFFFFF"/>
        </w:rPr>
        <w:t>统一社会信用代码（受让人）</w:t>
      </w:r>
      <w:r>
        <w:rPr>
          <w:rFonts w:hint="eastAsia" w:ascii="仿宋_GB2312" w:eastAsia="仿宋_GB2312" w:cs="仿宋"/>
          <w:bCs/>
          <w:sz w:val="30"/>
          <w:szCs w:val="30"/>
          <w:shd w:val="clear" w:color="auto" w:fill="FFFFFF"/>
        </w:rPr>
        <w:t>：</w:t>
      </w:r>
      <w:r>
        <w:rPr>
          <w:rFonts w:hint="eastAsia" w:ascii="仿宋_GB2312" w:eastAsia="仿宋_GB2312" w:cs="仿宋"/>
          <w:sz w:val="30"/>
          <w:szCs w:val="30"/>
          <w:shd w:val="clear" w:color="auto" w:fill="FFFFFF"/>
        </w:rPr>
        <w:t>填写受让人统一社会信用代码或组织机构代码，应与受让人企业营业执照或事业单位法人证书一致。</w:t>
      </w:r>
    </w:p>
    <w:p>
      <w:pPr>
        <w:pStyle w:val="6"/>
        <w:adjustRightInd w:val="0"/>
        <w:spacing w:before="0" w:beforeAutospacing="0" w:after="0" w:afterAutospacing="0" w:line="560" w:lineRule="exact"/>
        <w:ind w:firstLine="600" w:firstLineChars="200"/>
        <w:jc w:val="both"/>
        <w:textAlignment w:val="baseline"/>
        <w:rPr>
          <w:rFonts w:hint="eastAsia" w:ascii="仿宋_GB2312" w:eastAsia="仿宋_GB2312" w:cs="仿宋"/>
          <w:spacing w:val="3"/>
          <w:sz w:val="30"/>
          <w:szCs w:val="30"/>
          <w:shd w:val="clear" w:color="auto" w:fill="FFFFFF"/>
        </w:rPr>
      </w:pPr>
      <w:r>
        <w:rPr>
          <w:rFonts w:hint="eastAsia" w:ascii="仿宋_GB2312" w:eastAsia="仿宋_GB2312" w:cs="仿宋"/>
          <w:sz w:val="30"/>
          <w:szCs w:val="30"/>
          <w:shd w:val="clear" w:color="auto" w:fill="FFFFFF"/>
        </w:rPr>
        <w:t>11</w:t>
      </w:r>
      <w:r>
        <w:rPr>
          <w:rFonts w:hint="eastAsia" w:ascii="仿宋_GB2312" w:eastAsia="仿宋_GB2312" w:cs="仿宋"/>
          <w:spacing w:val="3"/>
          <w:sz w:val="30"/>
          <w:szCs w:val="30"/>
          <w:shd w:val="clear" w:color="auto" w:fill="FFFFFF"/>
        </w:rPr>
        <w:t>.</w:t>
      </w:r>
      <w:r>
        <w:rPr>
          <w:rFonts w:hint="eastAsia" w:ascii="仿宋_GB2312" w:eastAsia="仿宋_GB2312" w:cs="仿宋"/>
          <w:b/>
          <w:bCs/>
          <w:sz w:val="30"/>
          <w:szCs w:val="30"/>
          <w:shd w:val="clear" w:color="auto" w:fill="FFFFFF"/>
        </w:rPr>
        <w:t>受让目的：</w:t>
      </w:r>
      <w:r>
        <w:rPr>
          <w:rFonts w:hint="eastAsia" w:ascii="仿宋_GB2312" w:eastAsia="仿宋_GB2312" w:cs="仿宋"/>
          <w:spacing w:val="3"/>
          <w:sz w:val="30"/>
          <w:szCs w:val="30"/>
          <w:shd w:val="clear" w:color="auto" w:fill="FFFFFF"/>
        </w:rPr>
        <w:t>填写“继续勘查”或“申请采矿权进行采矿”。</w:t>
      </w:r>
    </w:p>
    <w:p>
      <w:pPr>
        <w:spacing w:line="560" w:lineRule="exact"/>
        <w:ind w:firstLine="600" w:firstLineChars="200"/>
        <w:rPr>
          <w:rFonts w:hint="eastAsia" w:ascii="仿宋_GB2312" w:hAnsi="宋体" w:eastAsia="仿宋_GB2312"/>
          <w:sz w:val="30"/>
          <w:szCs w:val="30"/>
        </w:rPr>
        <w:sectPr>
          <w:headerReference r:id="rId17" w:type="default"/>
          <w:pgSz w:w="11906" w:h="16838"/>
          <w:pgMar w:top="1418" w:right="1418" w:bottom="1418" w:left="1418" w:header="851" w:footer="992" w:gutter="0"/>
          <w:cols w:space="720" w:num="1"/>
          <w:docGrid w:linePitch="312" w:charSpace="0"/>
        </w:sectPr>
      </w:pPr>
      <w:r>
        <w:rPr>
          <w:rFonts w:hint="eastAsia" w:ascii="仿宋_GB2312" w:eastAsia="仿宋_GB2312" w:cs="仿宋"/>
          <w:sz w:val="30"/>
          <w:szCs w:val="30"/>
          <w:shd w:val="clear" w:color="auto" w:fill="FFFFFF"/>
        </w:rPr>
        <w:t>12.</w:t>
      </w:r>
      <w:r>
        <w:rPr>
          <w:rFonts w:hint="eastAsia" w:ascii="仿宋_GB2312" w:eastAsia="仿宋_GB2312" w:cs="仿宋"/>
          <w:b/>
          <w:sz w:val="30"/>
          <w:szCs w:val="30"/>
          <w:shd w:val="clear" w:color="auto" w:fill="FFFFFF"/>
        </w:rPr>
        <w:t>转让申请人上级主管部门意见：</w:t>
      </w:r>
      <w:r>
        <w:rPr>
          <w:rFonts w:hint="eastAsia" w:ascii="仿宋_GB2312" w:eastAsia="仿宋_GB2312" w:cs="仿宋"/>
          <w:sz w:val="30"/>
          <w:szCs w:val="30"/>
          <w:shd w:val="clear" w:color="auto" w:fill="FFFFFF"/>
        </w:rPr>
        <w:t>主管部门指资产行政主管部门，若</w:t>
      </w:r>
      <w:r>
        <w:rPr>
          <w:rFonts w:hint="eastAsia" w:ascii="仿宋_GB2312" w:eastAsia="仿宋_GB2312" w:cs="仿宋"/>
          <w:spacing w:val="-6"/>
          <w:sz w:val="30"/>
          <w:szCs w:val="30"/>
          <w:shd w:val="clear" w:color="auto" w:fill="FFFFFF"/>
        </w:rPr>
        <w:t>申请人无上级主管部门，</w:t>
      </w:r>
      <w:r>
        <w:rPr>
          <w:rFonts w:hint="eastAsia" w:ascii="仿宋_GB2312" w:eastAsia="仿宋_GB2312" w:cs="仿宋"/>
          <w:sz w:val="30"/>
          <w:szCs w:val="30"/>
          <w:shd w:val="clear" w:color="auto" w:fill="FFFFFF"/>
        </w:rPr>
        <w:t>此栏填写“无上级主管部门”</w:t>
      </w:r>
      <w:r>
        <w:rPr>
          <w:rFonts w:hint="eastAsia" w:ascii="仿宋_GB2312" w:eastAsia="仿宋_GB2312" w:cs="仿宋"/>
          <w:spacing w:val="-6"/>
          <w:sz w:val="30"/>
          <w:szCs w:val="30"/>
          <w:shd w:val="clear" w:color="auto" w:fill="FFFFFF"/>
        </w:rPr>
        <w:t>。</w:t>
      </w:r>
    </w:p>
    <w:p>
      <w:pPr>
        <w:pStyle w:val="6"/>
        <w:adjustRightInd w:val="0"/>
        <w:spacing w:before="0" w:beforeAutospacing="0" w:after="0" w:afterAutospacing="0"/>
        <w:jc w:val="both"/>
        <w:textAlignment w:val="baseline"/>
        <w:rPr>
          <w:rFonts w:hint="eastAsia" w:cs="仿宋"/>
          <w:spacing w:val="-6"/>
          <w:sz w:val="21"/>
          <w:szCs w:val="21"/>
          <w:shd w:val="clear" w:color="auto" w:fill="FFFFFF"/>
        </w:rPr>
      </w:pPr>
    </w:p>
    <w:tbl>
      <w:tblPr>
        <w:tblStyle w:val="7"/>
        <w:tblW w:w="0" w:type="auto"/>
        <w:jc w:val="center"/>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28" w:type="dxa"/>
          <w:bottom w:w="0" w:type="dxa"/>
          <w:right w:w="28" w:type="dxa"/>
        </w:tblCellMar>
      </w:tblPr>
      <w:tblGrid>
        <w:gridCol w:w="6"/>
        <w:gridCol w:w="797"/>
        <w:gridCol w:w="657"/>
        <w:gridCol w:w="738"/>
        <w:gridCol w:w="525"/>
        <w:gridCol w:w="85"/>
        <w:gridCol w:w="583"/>
        <w:gridCol w:w="487"/>
        <w:gridCol w:w="255"/>
        <w:gridCol w:w="314"/>
        <w:gridCol w:w="366"/>
        <w:gridCol w:w="317"/>
        <w:gridCol w:w="10"/>
        <w:gridCol w:w="72"/>
        <w:gridCol w:w="104"/>
        <w:gridCol w:w="166"/>
        <w:gridCol w:w="140"/>
        <w:gridCol w:w="74"/>
        <w:gridCol w:w="187"/>
        <w:gridCol w:w="314"/>
        <w:gridCol w:w="233"/>
        <w:gridCol w:w="73"/>
        <w:gridCol w:w="92"/>
        <w:gridCol w:w="49"/>
        <w:gridCol w:w="166"/>
        <w:gridCol w:w="343"/>
        <w:gridCol w:w="545"/>
        <w:gridCol w:w="23"/>
        <w:gridCol w:w="102"/>
        <w:gridCol w:w="112"/>
        <w:gridCol w:w="987"/>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87" w:hRule="atLeast"/>
          <w:jc w:val="center"/>
        </w:trPr>
        <w:tc>
          <w:tcPr>
            <w:tcW w:w="1454" w:type="dxa"/>
            <w:gridSpan w:val="2"/>
            <w:vMerge w:val="restart"/>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转让申请人</w:t>
            </w:r>
          </w:p>
        </w:tc>
        <w:tc>
          <w:tcPr>
            <w:tcW w:w="3680" w:type="dxa"/>
            <w:gridSpan w:val="10"/>
            <w:noWrap w:val="0"/>
            <w:vAlign w:val="center"/>
          </w:tcPr>
          <w:p>
            <w:pPr>
              <w:jc w:val="center"/>
              <w:rPr>
                <w:rFonts w:hint="eastAsia" w:ascii="仿宋" w:hAnsi="仿宋" w:eastAsia="仿宋" w:cs="仿宋"/>
                <w:kern w:val="0"/>
                <w:sz w:val="24"/>
                <w:szCs w:val="24"/>
              </w:rPr>
            </w:pPr>
            <w:r>
              <w:rPr>
                <w:rFonts w:hint="eastAsia" w:ascii="仿宋" w:hAnsi="仿宋" w:eastAsia="仿宋"/>
                <w:sz w:val="24"/>
              </w:rPr>
              <w:t>统一社会信用代码</w:t>
            </w:r>
          </w:p>
        </w:tc>
        <w:tc>
          <w:tcPr>
            <w:tcW w:w="3782" w:type="dxa"/>
            <w:gridSpan w:val="18"/>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93" w:hRule="atLeast"/>
          <w:jc w:val="center"/>
        </w:trPr>
        <w:tc>
          <w:tcPr>
            <w:tcW w:w="1454" w:type="dxa"/>
            <w:gridSpan w:val="2"/>
            <w:vMerge w:val="continue"/>
            <w:noWrap w:val="0"/>
            <w:vAlign w:val="center"/>
          </w:tcPr>
          <w:p>
            <w:pPr>
              <w:jc w:val="center"/>
              <w:rPr>
                <w:rFonts w:hint="eastAsia" w:ascii="仿宋" w:hAnsi="仿宋" w:eastAsia="仿宋" w:cs="仿宋"/>
                <w:kern w:val="0"/>
                <w:sz w:val="24"/>
                <w:szCs w:val="24"/>
              </w:rPr>
            </w:pPr>
          </w:p>
        </w:tc>
        <w:tc>
          <w:tcPr>
            <w:tcW w:w="1263"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法定代表人</w:t>
            </w:r>
          </w:p>
        </w:tc>
        <w:tc>
          <w:tcPr>
            <w:tcW w:w="2417" w:type="dxa"/>
            <w:gridSpan w:val="8"/>
            <w:noWrap w:val="0"/>
            <w:vAlign w:val="center"/>
          </w:tcPr>
          <w:p>
            <w:pPr>
              <w:jc w:val="center"/>
              <w:rPr>
                <w:rFonts w:hint="eastAsia" w:ascii="仿宋" w:hAnsi="仿宋" w:eastAsia="仿宋" w:cs="仿宋"/>
                <w:kern w:val="0"/>
                <w:sz w:val="24"/>
                <w:szCs w:val="24"/>
              </w:rPr>
            </w:pPr>
          </w:p>
        </w:tc>
        <w:tc>
          <w:tcPr>
            <w:tcW w:w="1290" w:type="dxa"/>
            <w:gridSpan w:val="8"/>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经济类型</w:t>
            </w:r>
          </w:p>
        </w:tc>
        <w:tc>
          <w:tcPr>
            <w:tcW w:w="2492" w:type="dxa"/>
            <w:gridSpan w:val="10"/>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30" w:hRule="atLeast"/>
          <w:jc w:val="center"/>
        </w:trPr>
        <w:tc>
          <w:tcPr>
            <w:tcW w:w="1454" w:type="dxa"/>
            <w:gridSpan w:val="2"/>
            <w:vMerge w:val="continue"/>
            <w:noWrap w:val="0"/>
            <w:vAlign w:val="center"/>
          </w:tcPr>
          <w:p>
            <w:pPr>
              <w:jc w:val="center"/>
              <w:rPr>
                <w:rFonts w:hint="eastAsia" w:ascii="仿宋" w:hAnsi="仿宋" w:eastAsia="仿宋" w:cs="仿宋"/>
                <w:kern w:val="0"/>
                <w:sz w:val="24"/>
                <w:szCs w:val="24"/>
              </w:rPr>
            </w:pPr>
          </w:p>
        </w:tc>
        <w:tc>
          <w:tcPr>
            <w:tcW w:w="1263"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地    址</w:t>
            </w:r>
          </w:p>
        </w:tc>
        <w:tc>
          <w:tcPr>
            <w:tcW w:w="6199" w:type="dxa"/>
            <w:gridSpan w:val="26"/>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64" w:hRule="atLeast"/>
          <w:jc w:val="center"/>
        </w:trPr>
        <w:tc>
          <w:tcPr>
            <w:tcW w:w="1454" w:type="dxa"/>
            <w:gridSpan w:val="2"/>
            <w:vMerge w:val="continue"/>
            <w:noWrap w:val="0"/>
            <w:vAlign w:val="center"/>
          </w:tcPr>
          <w:p>
            <w:pPr>
              <w:jc w:val="center"/>
              <w:rPr>
                <w:rFonts w:hint="eastAsia" w:ascii="仿宋" w:hAnsi="仿宋" w:eastAsia="仿宋" w:cs="仿宋"/>
                <w:kern w:val="0"/>
                <w:sz w:val="24"/>
                <w:szCs w:val="24"/>
              </w:rPr>
            </w:pPr>
          </w:p>
        </w:tc>
        <w:tc>
          <w:tcPr>
            <w:tcW w:w="1263"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电    话</w:t>
            </w:r>
          </w:p>
        </w:tc>
        <w:tc>
          <w:tcPr>
            <w:tcW w:w="1155" w:type="dxa"/>
            <w:gridSpan w:val="3"/>
            <w:noWrap w:val="0"/>
            <w:vAlign w:val="center"/>
          </w:tcPr>
          <w:p>
            <w:pPr>
              <w:jc w:val="center"/>
              <w:rPr>
                <w:rFonts w:hint="eastAsia" w:ascii="仿宋" w:hAnsi="仿宋" w:eastAsia="仿宋" w:cs="仿宋"/>
                <w:kern w:val="0"/>
                <w:sz w:val="24"/>
                <w:szCs w:val="24"/>
              </w:rPr>
            </w:pPr>
          </w:p>
        </w:tc>
        <w:tc>
          <w:tcPr>
            <w:tcW w:w="1438" w:type="dxa"/>
            <w:gridSpan w:val="7"/>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传  真</w:t>
            </w:r>
          </w:p>
        </w:tc>
        <w:tc>
          <w:tcPr>
            <w:tcW w:w="1328" w:type="dxa"/>
            <w:gridSpan w:val="9"/>
            <w:noWrap w:val="0"/>
            <w:vAlign w:val="center"/>
          </w:tcPr>
          <w:p>
            <w:pPr>
              <w:jc w:val="center"/>
              <w:rPr>
                <w:rFonts w:hint="eastAsia" w:ascii="仿宋" w:hAnsi="仿宋" w:eastAsia="仿宋" w:cs="仿宋"/>
                <w:kern w:val="0"/>
                <w:sz w:val="24"/>
                <w:szCs w:val="24"/>
              </w:rPr>
            </w:pPr>
          </w:p>
        </w:tc>
        <w:tc>
          <w:tcPr>
            <w:tcW w:w="1179" w:type="dxa"/>
            <w:gridSpan w:val="5"/>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邮政编码</w:t>
            </w:r>
          </w:p>
        </w:tc>
        <w:tc>
          <w:tcPr>
            <w:tcW w:w="1099" w:type="dxa"/>
            <w:gridSpan w:val="2"/>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502" w:hRule="atLeast"/>
          <w:jc w:val="center"/>
        </w:trPr>
        <w:tc>
          <w:tcPr>
            <w:tcW w:w="1454" w:type="dxa"/>
            <w:gridSpan w:val="2"/>
            <w:vMerge w:val="continue"/>
            <w:noWrap w:val="0"/>
            <w:vAlign w:val="center"/>
          </w:tcPr>
          <w:p>
            <w:pPr>
              <w:jc w:val="center"/>
              <w:rPr>
                <w:rFonts w:hint="eastAsia" w:ascii="仿宋" w:hAnsi="仿宋" w:eastAsia="仿宋" w:cs="仿宋"/>
                <w:kern w:val="0"/>
                <w:sz w:val="24"/>
                <w:szCs w:val="24"/>
              </w:rPr>
            </w:pPr>
          </w:p>
        </w:tc>
        <w:tc>
          <w:tcPr>
            <w:tcW w:w="1263"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开户银行</w:t>
            </w:r>
          </w:p>
        </w:tc>
        <w:tc>
          <w:tcPr>
            <w:tcW w:w="2973" w:type="dxa"/>
            <w:gridSpan w:val="13"/>
            <w:noWrap w:val="0"/>
            <w:vAlign w:val="center"/>
          </w:tcPr>
          <w:p>
            <w:pPr>
              <w:jc w:val="center"/>
              <w:rPr>
                <w:rFonts w:hint="eastAsia" w:ascii="仿宋" w:hAnsi="仿宋" w:eastAsia="仿宋" w:cs="仿宋"/>
                <w:kern w:val="0"/>
                <w:sz w:val="24"/>
                <w:szCs w:val="24"/>
              </w:rPr>
            </w:pPr>
          </w:p>
        </w:tc>
        <w:tc>
          <w:tcPr>
            <w:tcW w:w="948" w:type="dxa"/>
            <w:gridSpan w:val="6"/>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帐  号</w:t>
            </w:r>
          </w:p>
        </w:tc>
        <w:tc>
          <w:tcPr>
            <w:tcW w:w="2278" w:type="dxa"/>
            <w:gridSpan w:val="7"/>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jc w:val="center"/>
        </w:trPr>
        <w:tc>
          <w:tcPr>
            <w:tcW w:w="1454"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探矿权获得</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时间及方式</w:t>
            </w:r>
          </w:p>
        </w:tc>
        <w:tc>
          <w:tcPr>
            <w:tcW w:w="7462" w:type="dxa"/>
            <w:gridSpan w:val="28"/>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jc w:val="center"/>
        </w:trPr>
        <w:tc>
          <w:tcPr>
            <w:tcW w:w="1454"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探矿权转让</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原因及方式</w:t>
            </w:r>
          </w:p>
        </w:tc>
        <w:tc>
          <w:tcPr>
            <w:tcW w:w="7462" w:type="dxa"/>
            <w:gridSpan w:val="28"/>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08" w:hRule="atLeast"/>
          <w:jc w:val="center"/>
        </w:trPr>
        <w:tc>
          <w:tcPr>
            <w:tcW w:w="1454" w:type="dxa"/>
            <w:gridSpan w:val="2"/>
            <w:vMerge w:val="restart"/>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勘查许可证</w:t>
            </w:r>
          </w:p>
        </w:tc>
        <w:tc>
          <w:tcPr>
            <w:tcW w:w="1263"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证    号</w:t>
            </w:r>
          </w:p>
        </w:tc>
        <w:tc>
          <w:tcPr>
            <w:tcW w:w="2593" w:type="dxa"/>
            <w:gridSpan w:val="10"/>
            <w:noWrap w:val="0"/>
            <w:vAlign w:val="center"/>
          </w:tcPr>
          <w:p>
            <w:pPr>
              <w:jc w:val="center"/>
              <w:rPr>
                <w:rFonts w:hint="eastAsia" w:ascii="仿宋" w:hAnsi="仿宋" w:eastAsia="仿宋" w:cs="仿宋"/>
                <w:kern w:val="0"/>
                <w:sz w:val="24"/>
                <w:szCs w:val="24"/>
              </w:rPr>
            </w:pPr>
          </w:p>
        </w:tc>
        <w:tc>
          <w:tcPr>
            <w:tcW w:w="1187" w:type="dxa"/>
            <w:gridSpan w:val="7"/>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发证机关</w:t>
            </w:r>
          </w:p>
        </w:tc>
        <w:tc>
          <w:tcPr>
            <w:tcW w:w="2419" w:type="dxa"/>
            <w:gridSpan w:val="9"/>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70" w:hRule="atLeast"/>
          <w:jc w:val="center"/>
        </w:trPr>
        <w:tc>
          <w:tcPr>
            <w:tcW w:w="1454" w:type="dxa"/>
            <w:gridSpan w:val="2"/>
            <w:vMerge w:val="continue"/>
            <w:noWrap w:val="0"/>
            <w:vAlign w:val="center"/>
          </w:tcPr>
          <w:p>
            <w:pPr>
              <w:jc w:val="center"/>
              <w:rPr>
                <w:rFonts w:hint="eastAsia" w:ascii="仿宋" w:hAnsi="仿宋" w:eastAsia="仿宋" w:cs="仿宋"/>
                <w:kern w:val="0"/>
                <w:sz w:val="24"/>
                <w:szCs w:val="24"/>
              </w:rPr>
            </w:pPr>
          </w:p>
        </w:tc>
        <w:tc>
          <w:tcPr>
            <w:tcW w:w="1263"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有效期限</w:t>
            </w:r>
          </w:p>
        </w:tc>
        <w:tc>
          <w:tcPr>
            <w:tcW w:w="6199" w:type="dxa"/>
            <w:gridSpan w:val="26"/>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自    年    月    日    至    年    月    日</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62" w:hRule="atLeast"/>
          <w:jc w:val="center"/>
        </w:trPr>
        <w:tc>
          <w:tcPr>
            <w:tcW w:w="3872" w:type="dxa"/>
            <w:gridSpan w:val="7"/>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转让合同中的探矿权转让价格</w:t>
            </w:r>
          </w:p>
        </w:tc>
        <w:tc>
          <w:tcPr>
            <w:tcW w:w="5044" w:type="dxa"/>
            <w:gridSpan w:val="23"/>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 xml:space="preserve">                      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532" w:hRule="atLeast"/>
          <w:jc w:val="center"/>
        </w:trPr>
        <w:tc>
          <w:tcPr>
            <w:tcW w:w="1454"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已完成的</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勘查投入</w:t>
            </w:r>
          </w:p>
        </w:tc>
        <w:tc>
          <w:tcPr>
            <w:tcW w:w="2418" w:type="dxa"/>
            <w:gridSpan w:val="5"/>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 xml:space="preserve">          万元</w:t>
            </w:r>
          </w:p>
        </w:tc>
        <w:tc>
          <w:tcPr>
            <w:tcW w:w="2005" w:type="dxa"/>
            <w:gridSpan w:val="11"/>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勘查资金来源</w:t>
            </w:r>
          </w:p>
        </w:tc>
        <w:tc>
          <w:tcPr>
            <w:tcW w:w="3039" w:type="dxa"/>
            <w:gridSpan w:val="12"/>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552" w:hRule="atLeast"/>
          <w:jc w:val="center"/>
        </w:trPr>
        <w:tc>
          <w:tcPr>
            <w:tcW w:w="1454"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勘查面积</w:t>
            </w:r>
          </w:p>
        </w:tc>
        <w:tc>
          <w:tcPr>
            <w:tcW w:w="2418" w:type="dxa"/>
            <w:gridSpan w:val="5"/>
            <w:noWrap w:val="0"/>
            <w:vAlign w:val="center"/>
          </w:tcPr>
          <w:p>
            <w:pPr>
              <w:jc w:val="right"/>
              <w:rPr>
                <w:rFonts w:hint="eastAsia" w:ascii="仿宋" w:hAnsi="仿宋" w:eastAsia="仿宋" w:cs="仿宋"/>
                <w:kern w:val="0"/>
                <w:sz w:val="24"/>
                <w:szCs w:val="24"/>
              </w:rPr>
            </w:pPr>
            <w:r>
              <w:rPr>
                <w:rFonts w:hint="eastAsia" w:ascii="仿宋" w:hAnsi="仿宋" w:eastAsia="仿宋"/>
                <w:sz w:val="24"/>
              </w:rPr>
              <w:t>km</w:t>
            </w:r>
            <w:r>
              <w:rPr>
                <w:rFonts w:hint="eastAsia" w:ascii="仿宋" w:hAnsi="仿宋" w:eastAsia="仿宋"/>
                <w:sz w:val="24"/>
                <w:vertAlign w:val="superscript"/>
              </w:rPr>
              <w:t>2</w:t>
            </w:r>
          </w:p>
        </w:tc>
        <w:tc>
          <w:tcPr>
            <w:tcW w:w="935" w:type="dxa"/>
            <w:gridSpan w:val="3"/>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地  理</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位  置</w:t>
            </w:r>
          </w:p>
        </w:tc>
        <w:tc>
          <w:tcPr>
            <w:tcW w:w="4109" w:type="dxa"/>
            <w:gridSpan w:val="20"/>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694" w:hRule="atLeast"/>
          <w:jc w:val="center"/>
        </w:trPr>
        <w:tc>
          <w:tcPr>
            <w:tcW w:w="1454"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应缴纳的探</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矿权使用费</w:t>
            </w:r>
          </w:p>
        </w:tc>
        <w:tc>
          <w:tcPr>
            <w:tcW w:w="1348" w:type="dxa"/>
            <w:gridSpan w:val="3"/>
            <w:noWrap w:val="0"/>
            <w:vAlign w:val="center"/>
          </w:tcPr>
          <w:p>
            <w:pPr>
              <w:jc w:val="right"/>
              <w:rPr>
                <w:rFonts w:hint="eastAsia" w:ascii="仿宋" w:hAnsi="仿宋" w:eastAsia="仿宋" w:cs="仿宋"/>
                <w:kern w:val="0"/>
                <w:sz w:val="24"/>
                <w:szCs w:val="24"/>
              </w:rPr>
            </w:pPr>
            <w:r>
              <w:rPr>
                <w:rFonts w:hint="eastAsia" w:ascii="仿宋" w:hAnsi="仿宋" w:eastAsia="仿宋" w:cs="仿宋"/>
                <w:kern w:val="0"/>
                <w:sz w:val="24"/>
                <w:szCs w:val="24"/>
              </w:rPr>
              <w:t>万元</w:t>
            </w:r>
          </w:p>
        </w:tc>
        <w:tc>
          <w:tcPr>
            <w:tcW w:w="2005" w:type="dxa"/>
            <w:gridSpan w:val="5"/>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经有关部门批准减免的探矿权使用费</w:t>
            </w:r>
          </w:p>
        </w:tc>
        <w:tc>
          <w:tcPr>
            <w:tcW w:w="1384" w:type="dxa"/>
            <w:gridSpan w:val="9"/>
            <w:noWrap w:val="0"/>
            <w:vAlign w:val="center"/>
          </w:tcPr>
          <w:p>
            <w:pPr>
              <w:jc w:val="right"/>
              <w:rPr>
                <w:rFonts w:hint="eastAsia" w:ascii="仿宋" w:hAnsi="仿宋" w:eastAsia="仿宋" w:cs="仿宋"/>
                <w:kern w:val="0"/>
                <w:sz w:val="24"/>
                <w:szCs w:val="24"/>
              </w:rPr>
            </w:pPr>
            <w:r>
              <w:rPr>
                <w:rFonts w:hint="eastAsia" w:ascii="仿宋" w:hAnsi="仿宋" w:eastAsia="仿宋" w:cs="仿宋"/>
                <w:kern w:val="0"/>
                <w:sz w:val="24"/>
                <w:szCs w:val="24"/>
              </w:rPr>
              <w:t>万元</w:t>
            </w:r>
          </w:p>
        </w:tc>
        <w:tc>
          <w:tcPr>
            <w:tcW w:w="1501" w:type="dxa"/>
            <w:gridSpan w:val="7"/>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实际缴纳的探矿权使用费</w:t>
            </w:r>
          </w:p>
        </w:tc>
        <w:tc>
          <w:tcPr>
            <w:tcW w:w="1224" w:type="dxa"/>
            <w:gridSpan w:val="4"/>
            <w:noWrap w:val="0"/>
            <w:vAlign w:val="center"/>
          </w:tcPr>
          <w:p>
            <w:pPr>
              <w:jc w:val="right"/>
              <w:rPr>
                <w:rFonts w:hint="eastAsia" w:ascii="仿宋" w:hAnsi="仿宋" w:eastAsia="仿宋" w:cs="仿宋"/>
                <w:kern w:val="0"/>
                <w:sz w:val="24"/>
                <w:szCs w:val="24"/>
              </w:rPr>
            </w:pPr>
            <w:r>
              <w:rPr>
                <w:rFonts w:hint="eastAsia" w:ascii="仿宋" w:hAnsi="仿宋" w:eastAsia="仿宋" w:cs="仿宋"/>
                <w:kern w:val="0"/>
                <w:sz w:val="24"/>
                <w:szCs w:val="24"/>
              </w:rPr>
              <w:t>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jc w:val="center"/>
        </w:trPr>
        <w:tc>
          <w:tcPr>
            <w:tcW w:w="1454"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应缴纳的探矿权矿业权出让收益（价款）</w:t>
            </w:r>
          </w:p>
        </w:tc>
        <w:tc>
          <w:tcPr>
            <w:tcW w:w="1348" w:type="dxa"/>
            <w:gridSpan w:val="3"/>
            <w:noWrap w:val="0"/>
            <w:vAlign w:val="center"/>
          </w:tcPr>
          <w:p>
            <w:pPr>
              <w:jc w:val="right"/>
              <w:rPr>
                <w:rFonts w:hint="eastAsia" w:ascii="仿宋" w:hAnsi="仿宋" w:eastAsia="仿宋" w:cs="仿宋"/>
                <w:kern w:val="0"/>
                <w:sz w:val="24"/>
                <w:szCs w:val="24"/>
              </w:rPr>
            </w:pPr>
            <w:r>
              <w:rPr>
                <w:rFonts w:hint="eastAsia" w:ascii="仿宋" w:hAnsi="仿宋" w:eastAsia="仿宋" w:cs="仿宋"/>
                <w:kern w:val="0"/>
                <w:sz w:val="24"/>
                <w:szCs w:val="24"/>
              </w:rPr>
              <w:t>万元</w:t>
            </w:r>
          </w:p>
        </w:tc>
        <w:tc>
          <w:tcPr>
            <w:tcW w:w="2005" w:type="dxa"/>
            <w:gridSpan w:val="5"/>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经有关部门批准减免的探矿权矿业权出让收益（价款）</w:t>
            </w:r>
          </w:p>
        </w:tc>
        <w:tc>
          <w:tcPr>
            <w:tcW w:w="1384" w:type="dxa"/>
            <w:gridSpan w:val="9"/>
            <w:noWrap w:val="0"/>
            <w:vAlign w:val="center"/>
          </w:tcPr>
          <w:p>
            <w:pPr>
              <w:jc w:val="right"/>
              <w:rPr>
                <w:rFonts w:hint="eastAsia" w:ascii="仿宋" w:hAnsi="仿宋" w:eastAsia="仿宋" w:cs="仿宋"/>
                <w:kern w:val="0"/>
                <w:sz w:val="24"/>
                <w:szCs w:val="24"/>
              </w:rPr>
            </w:pPr>
            <w:r>
              <w:rPr>
                <w:rFonts w:hint="eastAsia" w:ascii="仿宋" w:hAnsi="仿宋" w:eastAsia="仿宋" w:cs="仿宋"/>
                <w:kern w:val="0"/>
                <w:sz w:val="24"/>
                <w:szCs w:val="24"/>
              </w:rPr>
              <w:t>万元</w:t>
            </w:r>
          </w:p>
        </w:tc>
        <w:tc>
          <w:tcPr>
            <w:tcW w:w="1501" w:type="dxa"/>
            <w:gridSpan w:val="7"/>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实际缴纳的探矿权矿业权出让收益（价款）</w:t>
            </w:r>
          </w:p>
        </w:tc>
        <w:tc>
          <w:tcPr>
            <w:tcW w:w="1224" w:type="dxa"/>
            <w:gridSpan w:val="4"/>
            <w:noWrap w:val="0"/>
            <w:vAlign w:val="center"/>
          </w:tcPr>
          <w:p>
            <w:pPr>
              <w:jc w:val="right"/>
              <w:rPr>
                <w:rFonts w:hint="eastAsia" w:ascii="仿宋" w:hAnsi="仿宋" w:eastAsia="仿宋" w:cs="仿宋"/>
                <w:kern w:val="0"/>
                <w:sz w:val="24"/>
                <w:szCs w:val="24"/>
              </w:rPr>
            </w:pPr>
            <w:r>
              <w:rPr>
                <w:rFonts w:hint="eastAsia" w:ascii="仿宋" w:hAnsi="仿宋" w:eastAsia="仿宋" w:cs="仿宋"/>
                <w:kern w:val="0"/>
                <w:sz w:val="24"/>
                <w:szCs w:val="24"/>
              </w:rPr>
              <w:t>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jc w:val="center"/>
        </w:trPr>
        <w:tc>
          <w:tcPr>
            <w:tcW w:w="1454"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探矿权属</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有无争议</w:t>
            </w:r>
          </w:p>
        </w:tc>
        <w:tc>
          <w:tcPr>
            <w:tcW w:w="3353" w:type="dxa"/>
            <w:gridSpan w:val="8"/>
            <w:noWrap w:val="0"/>
            <w:vAlign w:val="center"/>
          </w:tcPr>
          <w:p>
            <w:pPr>
              <w:jc w:val="center"/>
              <w:rPr>
                <w:rFonts w:hint="eastAsia" w:ascii="仿宋" w:hAnsi="仿宋" w:eastAsia="仿宋" w:cs="仿宋"/>
                <w:kern w:val="0"/>
                <w:sz w:val="24"/>
                <w:szCs w:val="24"/>
              </w:rPr>
            </w:pPr>
          </w:p>
        </w:tc>
        <w:tc>
          <w:tcPr>
            <w:tcW w:w="2340" w:type="dxa"/>
            <w:gridSpan w:val="15"/>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探矿权矿业权出让收益（价款）缴纳方式</w:t>
            </w:r>
          </w:p>
        </w:tc>
        <w:tc>
          <w:tcPr>
            <w:tcW w:w="1769" w:type="dxa"/>
            <w:gridSpan w:val="5"/>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722" w:hRule="atLeast"/>
          <w:jc w:val="center"/>
        </w:trPr>
        <w:tc>
          <w:tcPr>
            <w:tcW w:w="797" w:type="dxa"/>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勘查</w:t>
            </w: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r>
              <w:rPr>
                <w:rFonts w:hint="eastAsia" w:ascii="仿宋" w:hAnsi="仿宋" w:eastAsia="仿宋" w:cs="仿宋"/>
                <w:kern w:val="0"/>
                <w:sz w:val="24"/>
                <w:szCs w:val="24"/>
              </w:rPr>
              <w:t>工作</w:t>
            </w: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r>
              <w:rPr>
                <w:rFonts w:hint="eastAsia" w:ascii="仿宋" w:hAnsi="仿宋" w:eastAsia="仿宋" w:cs="仿宋"/>
                <w:kern w:val="0"/>
                <w:sz w:val="24"/>
                <w:szCs w:val="24"/>
              </w:rPr>
              <w:t>主要</w:t>
            </w: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r>
              <w:rPr>
                <w:rFonts w:hint="eastAsia" w:ascii="仿宋" w:hAnsi="仿宋" w:eastAsia="仿宋" w:cs="仿宋"/>
                <w:kern w:val="0"/>
                <w:sz w:val="24"/>
                <w:szCs w:val="24"/>
              </w:rPr>
              <w:t>进展</w:t>
            </w: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r>
              <w:rPr>
                <w:rFonts w:hint="eastAsia" w:ascii="仿宋" w:hAnsi="仿宋" w:eastAsia="仿宋" w:cs="仿宋"/>
                <w:kern w:val="0"/>
                <w:sz w:val="24"/>
                <w:szCs w:val="24"/>
              </w:rPr>
              <w:t>情况</w:t>
            </w:r>
          </w:p>
        </w:tc>
        <w:tc>
          <w:tcPr>
            <w:tcW w:w="8119" w:type="dxa"/>
            <w:gridSpan w:val="29"/>
            <w:noWrap w:val="0"/>
            <w:vAlign w:val="center"/>
          </w:tcPr>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71" w:hRule="atLeast"/>
          <w:jc w:val="center"/>
        </w:trPr>
        <w:tc>
          <w:tcPr>
            <w:tcW w:w="797" w:type="dxa"/>
            <w:vMerge w:val="restart"/>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受</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让</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人</w:t>
            </w:r>
          </w:p>
        </w:tc>
        <w:tc>
          <w:tcPr>
            <w:tcW w:w="4327" w:type="dxa"/>
            <w:gridSpan w:val="10"/>
            <w:noWrap w:val="0"/>
            <w:vAlign w:val="center"/>
          </w:tcPr>
          <w:p>
            <w:pPr>
              <w:jc w:val="center"/>
              <w:rPr>
                <w:rFonts w:hint="eastAsia" w:ascii="仿宋" w:hAnsi="仿宋" w:eastAsia="仿宋" w:cs="仿宋"/>
                <w:kern w:val="0"/>
                <w:sz w:val="24"/>
                <w:szCs w:val="24"/>
              </w:rPr>
            </w:pPr>
            <w:r>
              <w:rPr>
                <w:rFonts w:hint="eastAsia" w:ascii="仿宋" w:hAnsi="仿宋" w:eastAsia="仿宋"/>
                <w:sz w:val="24"/>
              </w:rPr>
              <w:t>统一社会信用代码</w:t>
            </w:r>
          </w:p>
        </w:tc>
        <w:tc>
          <w:tcPr>
            <w:tcW w:w="3792" w:type="dxa"/>
            <w:gridSpan w:val="19"/>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35" w:hRule="atLeast"/>
          <w:jc w:val="center"/>
        </w:trPr>
        <w:tc>
          <w:tcPr>
            <w:tcW w:w="797" w:type="dxa"/>
            <w:vMerge w:val="continue"/>
            <w:noWrap w:val="0"/>
            <w:vAlign w:val="center"/>
          </w:tcPr>
          <w:p>
            <w:pPr>
              <w:jc w:val="center"/>
              <w:rPr>
                <w:rFonts w:hint="eastAsia" w:ascii="仿宋" w:hAnsi="仿宋" w:eastAsia="仿宋" w:cs="仿宋"/>
                <w:kern w:val="0"/>
                <w:sz w:val="24"/>
                <w:szCs w:val="24"/>
              </w:rPr>
            </w:pPr>
          </w:p>
        </w:tc>
        <w:tc>
          <w:tcPr>
            <w:tcW w:w="1395"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法定代表人</w:t>
            </w:r>
          </w:p>
        </w:tc>
        <w:tc>
          <w:tcPr>
            <w:tcW w:w="2932" w:type="dxa"/>
            <w:gridSpan w:val="8"/>
            <w:noWrap w:val="0"/>
            <w:vAlign w:val="center"/>
          </w:tcPr>
          <w:p>
            <w:pPr>
              <w:jc w:val="center"/>
              <w:rPr>
                <w:rFonts w:hint="eastAsia" w:ascii="仿宋" w:hAnsi="仿宋" w:eastAsia="仿宋" w:cs="仿宋"/>
                <w:kern w:val="0"/>
                <w:sz w:val="24"/>
                <w:szCs w:val="24"/>
              </w:rPr>
            </w:pPr>
          </w:p>
        </w:tc>
        <w:tc>
          <w:tcPr>
            <w:tcW w:w="1465" w:type="dxa"/>
            <w:gridSpan w:val="11"/>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经济类型</w:t>
            </w:r>
          </w:p>
        </w:tc>
        <w:tc>
          <w:tcPr>
            <w:tcW w:w="2327" w:type="dxa"/>
            <w:gridSpan w:val="8"/>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68" w:hRule="atLeast"/>
          <w:jc w:val="center"/>
        </w:trPr>
        <w:tc>
          <w:tcPr>
            <w:tcW w:w="797" w:type="dxa"/>
            <w:vMerge w:val="continue"/>
            <w:noWrap w:val="0"/>
            <w:vAlign w:val="center"/>
          </w:tcPr>
          <w:p>
            <w:pPr>
              <w:jc w:val="center"/>
              <w:rPr>
                <w:rFonts w:hint="eastAsia" w:ascii="仿宋" w:hAnsi="仿宋" w:eastAsia="仿宋" w:cs="仿宋"/>
                <w:kern w:val="0"/>
                <w:sz w:val="24"/>
                <w:szCs w:val="24"/>
              </w:rPr>
            </w:pPr>
          </w:p>
        </w:tc>
        <w:tc>
          <w:tcPr>
            <w:tcW w:w="1395"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地    址</w:t>
            </w:r>
          </w:p>
        </w:tc>
        <w:tc>
          <w:tcPr>
            <w:tcW w:w="6724" w:type="dxa"/>
            <w:gridSpan w:val="27"/>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60" w:hRule="atLeast"/>
          <w:jc w:val="center"/>
        </w:trPr>
        <w:tc>
          <w:tcPr>
            <w:tcW w:w="797" w:type="dxa"/>
            <w:vMerge w:val="continue"/>
            <w:noWrap w:val="0"/>
            <w:vAlign w:val="center"/>
          </w:tcPr>
          <w:p>
            <w:pPr>
              <w:jc w:val="center"/>
              <w:rPr>
                <w:rFonts w:hint="eastAsia" w:ascii="仿宋" w:hAnsi="仿宋" w:eastAsia="仿宋" w:cs="仿宋"/>
                <w:kern w:val="0"/>
                <w:sz w:val="24"/>
                <w:szCs w:val="24"/>
              </w:rPr>
            </w:pPr>
          </w:p>
        </w:tc>
        <w:tc>
          <w:tcPr>
            <w:tcW w:w="1395"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电    话</w:t>
            </w:r>
          </w:p>
        </w:tc>
        <w:tc>
          <w:tcPr>
            <w:tcW w:w="1935" w:type="dxa"/>
            <w:gridSpan w:val="5"/>
            <w:noWrap w:val="0"/>
            <w:vAlign w:val="center"/>
          </w:tcPr>
          <w:p>
            <w:pPr>
              <w:jc w:val="center"/>
              <w:rPr>
                <w:rFonts w:hint="eastAsia" w:ascii="仿宋" w:hAnsi="仿宋" w:eastAsia="仿宋" w:cs="仿宋"/>
                <w:kern w:val="0"/>
                <w:sz w:val="24"/>
                <w:szCs w:val="24"/>
              </w:rPr>
            </w:pPr>
          </w:p>
        </w:tc>
        <w:tc>
          <w:tcPr>
            <w:tcW w:w="1079" w:type="dxa"/>
            <w:gridSpan w:val="5"/>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传  真</w:t>
            </w:r>
          </w:p>
        </w:tc>
        <w:tc>
          <w:tcPr>
            <w:tcW w:w="1383" w:type="dxa"/>
            <w:gridSpan w:val="9"/>
            <w:noWrap w:val="0"/>
            <w:vAlign w:val="center"/>
          </w:tcPr>
          <w:p>
            <w:pPr>
              <w:jc w:val="center"/>
              <w:rPr>
                <w:rFonts w:hint="eastAsia" w:ascii="仿宋" w:hAnsi="仿宋" w:eastAsia="仿宋" w:cs="仿宋"/>
                <w:kern w:val="0"/>
                <w:sz w:val="24"/>
                <w:szCs w:val="24"/>
              </w:rPr>
            </w:pPr>
          </w:p>
        </w:tc>
        <w:tc>
          <w:tcPr>
            <w:tcW w:w="1126" w:type="dxa"/>
            <w:gridSpan w:val="5"/>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邮政编码</w:t>
            </w:r>
          </w:p>
        </w:tc>
        <w:tc>
          <w:tcPr>
            <w:tcW w:w="1201" w:type="dxa"/>
            <w:gridSpan w:val="3"/>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65" w:hRule="atLeast"/>
          <w:jc w:val="center"/>
        </w:trPr>
        <w:tc>
          <w:tcPr>
            <w:tcW w:w="797" w:type="dxa"/>
            <w:vMerge w:val="continue"/>
            <w:noWrap w:val="0"/>
            <w:vAlign w:val="center"/>
          </w:tcPr>
          <w:p>
            <w:pPr>
              <w:jc w:val="center"/>
              <w:rPr>
                <w:rFonts w:hint="eastAsia" w:ascii="仿宋" w:hAnsi="仿宋" w:eastAsia="仿宋" w:cs="仿宋"/>
                <w:kern w:val="0"/>
                <w:sz w:val="24"/>
                <w:szCs w:val="24"/>
              </w:rPr>
            </w:pPr>
          </w:p>
        </w:tc>
        <w:tc>
          <w:tcPr>
            <w:tcW w:w="1395"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开户银行</w:t>
            </w:r>
          </w:p>
        </w:tc>
        <w:tc>
          <w:tcPr>
            <w:tcW w:w="3424" w:type="dxa"/>
            <w:gridSpan w:val="13"/>
            <w:noWrap w:val="0"/>
            <w:vAlign w:val="center"/>
          </w:tcPr>
          <w:p>
            <w:pPr>
              <w:jc w:val="center"/>
              <w:rPr>
                <w:rFonts w:hint="eastAsia" w:ascii="仿宋" w:hAnsi="仿宋" w:eastAsia="仿宋" w:cs="仿宋"/>
                <w:kern w:val="0"/>
                <w:sz w:val="24"/>
                <w:szCs w:val="24"/>
              </w:rPr>
            </w:pPr>
          </w:p>
        </w:tc>
        <w:tc>
          <w:tcPr>
            <w:tcW w:w="973" w:type="dxa"/>
            <w:gridSpan w:val="6"/>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帐  号</w:t>
            </w:r>
          </w:p>
        </w:tc>
        <w:tc>
          <w:tcPr>
            <w:tcW w:w="2327" w:type="dxa"/>
            <w:gridSpan w:val="8"/>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jc w:val="center"/>
        </w:trPr>
        <w:tc>
          <w:tcPr>
            <w:tcW w:w="797" w:type="dxa"/>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受让</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目的</w:t>
            </w:r>
          </w:p>
        </w:tc>
        <w:tc>
          <w:tcPr>
            <w:tcW w:w="8119" w:type="dxa"/>
            <w:gridSpan w:val="29"/>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jc w:val="center"/>
        </w:trPr>
        <w:tc>
          <w:tcPr>
            <w:tcW w:w="797" w:type="dxa"/>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准备投</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资规模</w:t>
            </w:r>
          </w:p>
        </w:tc>
        <w:tc>
          <w:tcPr>
            <w:tcW w:w="8119" w:type="dxa"/>
            <w:gridSpan w:val="29"/>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45" w:hRule="atLeast"/>
          <w:jc w:val="center"/>
        </w:trPr>
        <w:tc>
          <w:tcPr>
            <w:tcW w:w="797" w:type="dxa"/>
            <w:vMerge w:val="restart"/>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勘查</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单位</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情况</w:t>
            </w:r>
          </w:p>
        </w:tc>
        <w:tc>
          <w:tcPr>
            <w:tcW w:w="2588" w:type="dxa"/>
            <w:gridSpan w:val="5"/>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统一社会信用代码</w:t>
            </w:r>
          </w:p>
        </w:tc>
        <w:tc>
          <w:tcPr>
            <w:tcW w:w="5531" w:type="dxa"/>
            <w:gridSpan w:val="24"/>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66" w:hRule="atLeast"/>
          <w:jc w:val="center"/>
        </w:trPr>
        <w:tc>
          <w:tcPr>
            <w:tcW w:w="797" w:type="dxa"/>
            <w:vMerge w:val="continue"/>
            <w:noWrap w:val="0"/>
            <w:vAlign w:val="center"/>
          </w:tcPr>
          <w:p>
            <w:pPr>
              <w:jc w:val="center"/>
              <w:rPr>
                <w:rFonts w:hint="eastAsia" w:ascii="仿宋" w:hAnsi="仿宋" w:eastAsia="仿宋" w:cs="仿宋"/>
                <w:kern w:val="0"/>
                <w:sz w:val="24"/>
                <w:szCs w:val="24"/>
              </w:rPr>
            </w:pPr>
          </w:p>
        </w:tc>
        <w:tc>
          <w:tcPr>
            <w:tcW w:w="1395"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名  称</w:t>
            </w:r>
          </w:p>
        </w:tc>
        <w:tc>
          <w:tcPr>
            <w:tcW w:w="6724" w:type="dxa"/>
            <w:gridSpan w:val="27"/>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72" w:hRule="atLeast"/>
          <w:jc w:val="center"/>
        </w:trPr>
        <w:tc>
          <w:tcPr>
            <w:tcW w:w="797" w:type="dxa"/>
            <w:vMerge w:val="continue"/>
            <w:noWrap w:val="0"/>
            <w:vAlign w:val="center"/>
          </w:tcPr>
          <w:p>
            <w:pPr>
              <w:jc w:val="center"/>
              <w:rPr>
                <w:rFonts w:hint="eastAsia" w:ascii="仿宋" w:hAnsi="仿宋" w:eastAsia="仿宋" w:cs="仿宋"/>
                <w:kern w:val="0"/>
                <w:sz w:val="24"/>
                <w:szCs w:val="24"/>
              </w:rPr>
            </w:pPr>
          </w:p>
        </w:tc>
        <w:tc>
          <w:tcPr>
            <w:tcW w:w="1395"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地  址</w:t>
            </w:r>
          </w:p>
        </w:tc>
        <w:tc>
          <w:tcPr>
            <w:tcW w:w="6724" w:type="dxa"/>
            <w:gridSpan w:val="27"/>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gridBefore w:val="1"/>
          <w:wBefore w:w="6" w:type="dxa"/>
          <w:trHeight w:val="450" w:hRule="atLeast"/>
          <w:jc w:val="center"/>
        </w:trPr>
        <w:tc>
          <w:tcPr>
            <w:tcW w:w="797" w:type="dxa"/>
            <w:vMerge w:val="continue"/>
            <w:noWrap w:val="0"/>
            <w:vAlign w:val="center"/>
          </w:tcPr>
          <w:p>
            <w:pPr>
              <w:jc w:val="center"/>
              <w:rPr>
                <w:rFonts w:hint="eastAsia" w:ascii="仿宋" w:hAnsi="仿宋" w:eastAsia="仿宋" w:cs="仿宋"/>
                <w:kern w:val="0"/>
                <w:sz w:val="24"/>
                <w:szCs w:val="24"/>
              </w:rPr>
            </w:pPr>
          </w:p>
        </w:tc>
        <w:tc>
          <w:tcPr>
            <w:tcW w:w="1395"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电  话</w:t>
            </w:r>
          </w:p>
        </w:tc>
        <w:tc>
          <w:tcPr>
            <w:tcW w:w="2249" w:type="dxa"/>
            <w:gridSpan w:val="6"/>
            <w:noWrap w:val="0"/>
            <w:vAlign w:val="center"/>
          </w:tcPr>
          <w:p>
            <w:pPr>
              <w:jc w:val="center"/>
              <w:rPr>
                <w:rFonts w:hint="eastAsia" w:ascii="仿宋" w:hAnsi="仿宋" w:eastAsia="仿宋" w:cs="仿宋"/>
                <w:kern w:val="0"/>
                <w:sz w:val="24"/>
                <w:szCs w:val="24"/>
              </w:rPr>
            </w:pPr>
          </w:p>
        </w:tc>
        <w:tc>
          <w:tcPr>
            <w:tcW w:w="1035" w:type="dxa"/>
            <w:gridSpan w:val="6"/>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传  真</w:t>
            </w:r>
          </w:p>
        </w:tc>
        <w:tc>
          <w:tcPr>
            <w:tcW w:w="1328" w:type="dxa"/>
            <w:gridSpan w:val="9"/>
            <w:noWrap w:val="0"/>
            <w:vAlign w:val="center"/>
          </w:tcPr>
          <w:p>
            <w:pPr>
              <w:jc w:val="center"/>
              <w:rPr>
                <w:rFonts w:hint="eastAsia" w:ascii="仿宋" w:hAnsi="仿宋" w:eastAsia="仿宋" w:cs="仿宋"/>
                <w:kern w:val="0"/>
                <w:sz w:val="24"/>
                <w:szCs w:val="24"/>
              </w:rPr>
            </w:pPr>
          </w:p>
        </w:tc>
        <w:tc>
          <w:tcPr>
            <w:tcW w:w="1125" w:type="dxa"/>
            <w:gridSpan w:val="5"/>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邮政编码</w:t>
            </w:r>
          </w:p>
        </w:tc>
        <w:tc>
          <w:tcPr>
            <w:tcW w:w="987" w:type="dxa"/>
            <w:noWrap w:val="0"/>
            <w:vAlign w:val="center"/>
          </w:tcPr>
          <w:p>
            <w:pPr>
              <w:jc w:val="center"/>
              <w:rPr>
                <w:rFonts w:hint="eastAsia" w:ascii="仿宋" w:hAnsi="仿宋" w:eastAsia="仿宋" w:cs="仿宋"/>
                <w:kern w:val="0"/>
                <w:sz w:val="24"/>
                <w:szCs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8224" w:hRule="atLeast"/>
          <w:jc w:val="center"/>
        </w:trPr>
        <w:tc>
          <w:tcPr>
            <w:tcW w:w="803" w:type="dxa"/>
            <w:gridSpan w:val="2"/>
            <w:noWrap w:val="0"/>
            <w:vAlign w:val="center"/>
          </w:tcPr>
          <w:p>
            <w:pPr>
              <w:jc w:val="center"/>
              <w:rPr>
                <w:rFonts w:hint="eastAsia" w:ascii="仿宋" w:hAnsi="仿宋" w:eastAsia="仿宋" w:cs="仿宋"/>
                <w:kern w:val="0"/>
                <w:sz w:val="24"/>
                <w:szCs w:val="24"/>
              </w:rPr>
            </w:pPr>
            <w:r>
              <w:rPr>
                <w:rFonts w:hint="eastAsia" w:ascii="仿宋" w:hAnsi="仿宋" w:eastAsia="仿宋" w:cs="仿宋"/>
                <w:kern w:val="0"/>
                <w:sz w:val="24"/>
                <w:szCs w:val="24"/>
              </w:rPr>
              <w:t>转</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让</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申</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请</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人</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上</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级</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主</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管</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部</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门</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意</w:t>
            </w:r>
          </w:p>
          <w:p>
            <w:pPr>
              <w:jc w:val="center"/>
              <w:rPr>
                <w:rFonts w:hint="eastAsia" w:ascii="仿宋" w:hAnsi="仿宋" w:eastAsia="仿宋" w:cs="仿宋"/>
                <w:kern w:val="0"/>
                <w:sz w:val="24"/>
                <w:szCs w:val="24"/>
              </w:rPr>
            </w:pPr>
            <w:r>
              <w:rPr>
                <w:rFonts w:hint="eastAsia" w:ascii="仿宋" w:hAnsi="仿宋" w:eastAsia="仿宋" w:cs="仿宋"/>
                <w:kern w:val="0"/>
                <w:sz w:val="24"/>
                <w:szCs w:val="24"/>
              </w:rPr>
              <w:t>见</w:t>
            </w:r>
          </w:p>
        </w:tc>
        <w:tc>
          <w:tcPr>
            <w:tcW w:w="8119" w:type="dxa"/>
            <w:gridSpan w:val="29"/>
            <w:noWrap w:val="0"/>
            <w:vAlign w:val="top"/>
          </w:tcPr>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p>
          <w:p>
            <w:pPr>
              <w:jc w:val="center"/>
              <w:rPr>
                <w:rFonts w:hint="eastAsia" w:ascii="仿宋" w:hAnsi="仿宋" w:eastAsia="仿宋" w:cs="仿宋"/>
                <w:kern w:val="0"/>
                <w:sz w:val="24"/>
                <w:szCs w:val="24"/>
              </w:rPr>
            </w:pPr>
            <w:r>
              <w:rPr>
                <w:rFonts w:hint="eastAsia" w:ascii="仿宋" w:hAnsi="仿宋" w:eastAsia="仿宋" w:cs="仿宋"/>
                <w:kern w:val="0"/>
                <w:sz w:val="24"/>
                <w:szCs w:val="24"/>
              </w:rPr>
              <w:t xml:space="preserve">                           （印章）        年     月     日</w:t>
            </w:r>
          </w:p>
        </w:tc>
      </w:tr>
    </w:tbl>
    <w:p>
      <w:r>
        <w:rPr>
          <w:rFonts w:hint="eastAsia" w:ascii="宋体" w:hAnsi="宋体"/>
          <w:b/>
          <w:bCs/>
          <w:sz w:val="32"/>
          <w:szCs w:val="32"/>
        </w:rPr>
        <w:br w:type="page"/>
      </w:r>
      <w:r>
        <w:rPr>
          <w:rFonts w:hint="eastAsia"/>
          <w:b/>
          <w:bCs/>
          <w:sz w:val="32"/>
          <w:szCs w:val="32"/>
        </w:rPr>
        <w:t>（5）</w:t>
      </w:r>
    </w:p>
    <w:p>
      <w:pPr>
        <w:adjustRightInd w:val="0"/>
        <w:snapToGrid w:val="0"/>
        <w:rPr>
          <w:rFonts w:ascii="Calibri" w:hAnsi="Calibri" w:eastAsia="仿宋_GB2312" w:cs="黑体"/>
          <w:sz w:val="30"/>
          <w:szCs w:val="22"/>
        </w:rPr>
      </w:pPr>
    </w:p>
    <w:p>
      <w:pPr>
        <w:rPr>
          <w:b/>
          <w:sz w:val="24"/>
          <w:szCs w:val="24"/>
        </w:rPr>
      </w:pPr>
    </w:p>
    <w:p>
      <w:pPr>
        <w:rPr>
          <w:b/>
          <w:sz w:val="24"/>
          <w:szCs w:val="24"/>
        </w:rPr>
      </w:pPr>
      <w:r>
        <w:rPr>
          <w:rFonts w:hint="eastAsia"/>
          <w:b/>
          <w:sz w:val="24"/>
          <w:szCs w:val="24"/>
        </w:rPr>
        <w:t>收到申请顺序号                               勘查许可证号</w:t>
      </w:r>
    </w:p>
    <w:p>
      <w:pPr>
        <w:rPr>
          <w:b/>
          <w:sz w:val="24"/>
          <w:szCs w:val="24"/>
        </w:rPr>
      </w:pPr>
      <w:r>
        <w:rPr>
          <w:rFonts w:hint="eastAsia"/>
          <w:b/>
          <w:spacing w:val="22"/>
          <w:sz w:val="24"/>
          <w:szCs w:val="24"/>
        </w:rPr>
        <w:t>收到申请时</w:t>
      </w:r>
      <w:r>
        <w:rPr>
          <w:rFonts w:hint="eastAsia"/>
          <w:b/>
          <w:spacing w:val="10"/>
          <w:sz w:val="24"/>
          <w:szCs w:val="24"/>
        </w:rPr>
        <w:t xml:space="preserve">间                           </w:t>
      </w:r>
      <w:r>
        <w:rPr>
          <w:rFonts w:hint="eastAsia"/>
          <w:b/>
          <w:spacing w:val="16"/>
          <w:sz w:val="24"/>
          <w:szCs w:val="24"/>
        </w:rPr>
        <w:t xml:space="preserve">发 证时 </w:t>
      </w:r>
      <w:r>
        <w:rPr>
          <w:rFonts w:hint="eastAsia"/>
          <w:b/>
          <w:sz w:val="24"/>
          <w:szCs w:val="24"/>
        </w:rPr>
        <w:t>间</w:t>
      </w: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jc w:val="center"/>
        <w:rPr>
          <w:rFonts w:hint="eastAsia" w:ascii="方正小标宋_GBK" w:eastAsia="方正小标宋_GBK"/>
          <w:sz w:val="52"/>
          <w:szCs w:val="24"/>
        </w:rPr>
      </w:pPr>
      <w:r>
        <w:rPr>
          <w:rFonts w:hint="eastAsia" w:ascii="方正小标宋_GBK" w:eastAsia="方正小标宋_GBK"/>
          <w:b w:val="0"/>
          <w:spacing w:val="220"/>
          <w:sz w:val="52"/>
          <w:szCs w:val="24"/>
        </w:rPr>
        <w:t>油气探矿</w:t>
      </w:r>
      <w:r>
        <w:rPr>
          <w:rFonts w:hint="eastAsia" w:ascii="方正小标宋_GBK" w:eastAsia="方正小标宋_GBK"/>
          <w:b w:val="0"/>
          <w:spacing w:val="160"/>
          <w:sz w:val="52"/>
          <w:szCs w:val="24"/>
        </w:rPr>
        <w:t>权</w:t>
      </w:r>
    </w:p>
    <w:p>
      <w:pPr>
        <w:rPr>
          <w:rFonts w:hint="eastAsia" w:ascii="方正小标宋_GBK" w:eastAsia="方正小标宋_GBK"/>
          <w:szCs w:val="24"/>
        </w:rPr>
      </w:pPr>
    </w:p>
    <w:p>
      <w:pPr>
        <w:rPr>
          <w:rFonts w:hint="eastAsia" w:ascii="方正小标宋_GBK" w:eastAsia="方正小标宋_GBK"/>
          <w:szCs w:val="24"/>
        </w:rPr>
      </w:pPr>
    </w:p>
    <w:p>
      <w:pPr>
        <w:tabs>
          <w:tab w:val="left" w:pos="7080"/>
        </w:tabs>
        <w:spacing w:line="860" w:lineRule="exact"/>
        <w:jc w:val="center"/>
        <w:rPr>
          <w:rFonts w:hint="eastAsia" w:ascii="方正小标宋_GBK" w:eastAsia="方正小标宋_GBK"/>
          <w:spacing w:val="70"/>
          <w:sz w:val="72"/>
          <w:szCs w:val="24"/>
        </w:rPr>
      </w:pPr>
      <w:r>
        <w:rPr>
          <w:rFonts w:hint="eastAsia" w:ascii="方正小标宋_GBK" w:eastAsia="方正小标宋_GBK"/>
          <w:b w:val="0"/>
          <w:spacing w:val="100"/>
          <w:position w:val="-4"/>
          <w:sz w:val="84"/>
          <w:szCs w:val="24"/>
        </w:rPr>
        <w:t>新立申请登记</w:t>
      </w:r>
      <w:r>
        <w:rPr>
          <w:rFonts w:hint="eastAsia" w:ascii="方正小标宋_GBK" w:eastAsia="方正小标宋_GBK"/>
          <w:b w:val="0"/>
          <w:spacing w:val="70"/>
          <w:position w:val="-4"/>
          <w:sz w:val="84"/>
          <w:szCs w:val="24"/>
        </w:rPr>
        <w:t>书</w:t>
      </w:r>
    </w:p>
    <w:p>
      <w:pPr>
        <w:spacing w:before="240"/>
        <w:rPr>
          <w:rFonts w:ascii="宋体"/>
          <w:sz w:val="48"/>
          <w:szCs w:val="24"/>
        </w:rPr>
      </w:pPr>
    </w:p>
    <w:p>
      <w:pPr>
        <w:rPr>
          <w:sz w:val="30"/>
          <w:szCs w:val="24"/>
        </w:rPr>
      </w:pPr>
    </w:p>
    <w:p>
      <w:pPr>
        <w:rPr>
          <w:sz w:val="30"/>
          <w:szCs w:val="24"/>
        </w:rPr>
      </w:pPr>
    </w:p>
    <w:p>
      <w:pPr>
        <w:rPr>
          <w:rFonts w:hint="eastAsia"/>
          <w:sz w:val="30"/>
          <w:szCs w:val="24"/>
        </w:rPr>
      </w:pPr>
    </w:p>
    <w:p>
      <w:pPr>
        <w:rPr>
          <w:rFonts w:hint="eastAsia"/>
          <w:sz w:val="30"/>
          <w:szCs w:val="24"/>
        </w:rPr>
      </w:pPr>
    </w:p>
    <w:p>
      <w:pPr>
        <w:rPr>
          <w:rFonts w:hint="eastAsia"/>
          <w:sz w:val="30"/>
          <w:szCs w:val="24"/>
        </w:rPr>
      </w:pPr>
    </w:p>
    <w:p>
      <w:pPr>
        <w:rPr>
          <w:rFonts w:hint="eastAsia"/>
          <w:sz w:val="30"/>
          <w:szCs w:val="24"/>
        </w:rPr>
      </w:pPr>
    </w:p>
    <w:p>
      <w:pPr>
        <w:rPr>
          <w:rFonts w:hint="eastAsia"/>
          <w:sz w:val="30"/>
          <w:szCs w:val="24"/>
        </w:rPr>
      </w:pPr>
    </w:p>
    <w:p>
      <w:pPr>
        <w:rPr>
          <w:rFonts w:hint="eastAsia"/>
          <w:sz w:val="30"/>
          <w:szCs w:val="24"/>
        </w:rPr>
      </w:pPr>
    </w:p>
    <w:p>
      <w:pPr>
        <w:rPr>
          <w:rFonts w:hint="eastAsia"/>
          <w:sz w:val="30"/>
          <w:szCs w:val="24"/>
        </w:rPr>
      </w:pPr>
    </w:p>
    <w:p>
      <w:pPr>
        <w:rPr>
          <w:rFonts w:hint="eastAsia"/>
          <w:sz w:val="30"/>
          <w:szCs w:val="24"/>
        </w:rPr>
      </w:pPr>
    </w:p>
    <w:p>
      <w:pPr>
        <w:rPr>
          <w:sz w:val="30"/>
          <w:szCs w:val="24"/>
        </w:rPr>
      </w:pPr>
    </w:p>
    <w:tbl>
      <w:tblPr>
        <w:tblStyle w:val="7"/>
        <w:tblW w:w="0" w:type="auto"/>
        <w:jc w:val="center"/>
        <w:tblLayout w:type="fixed"/>
        <w:tblCellMar>
          <w:top w:w="0" w:type="dxa"/>
          <w:left w:w="108" w:type="dxa"/>
          <w:bottom w:w="0" w:type="dxa"/>
          <w:right w:w="108" w:type="dxa"/>
        </w:tblCellMar>
      </w:tblPr>
      <w:tblGrid>
        <w:gridCol w:w="2518"/>
        <w:gridCol w:w="6146"/>
      </w:tblGrid>
      <w:tr>
        <w:trPr>
          <w:trHeight w:val="571" w:hRule="atLeast"/>
          <w:jc w:val="center"/>
        </w:trPr>
        <w:tc>
          <w:tcPr>
            <w:tcW w:w="2518" w:type="dxa"/>
            <w:noWrap w:val="0"/>
            <w:vAlign w:val="center"/>
          </w:tcPr>
          <w:p>
            <w:pPr>
              <w:spacing w:line="320" w:lineRule="exact"/>
              <w:ind w:right="-107" w:rightChars="-51"/>
              <w:jc w:val="distribute"/>
              <w:rPr>
                <w:rFonts w:hint="eastAsia" w:ascii="仿宋_GB2312" w:hAnsi="仿宋" w:eastAsia="仿宋_GB2312"/>
                <w:b/>
                <w:kern w:val="0"/>
                <w:sz w:val="30"/>
                <w:szCs w:val="30"/>
              </w:rPr>
            </w:pPr>
            <w:r>
              <w:rPr>
                <w:rFonts w:hint="eastAsia" w:ascii="仿宋_GB2312" w:hAnsi="仿宋" w:eastAsia="仿宋_GB2312"/>
                <w:b/>
                <w:kern w:val="0"/>
                <w:sz w:val="30"/>
                <w:szCs w:val="30"/>
              </w:rPr>
              <w:t>项目名称</w:t>
            </w:r>
          </w:p>
        </w:tc>
        <w:tc>
          <w:tcPr>
            <w:tcW w:w="6146" w:type="dxa"/>
            <w:noWrap w:val="0"/>
            <w:vAlign w:val="center"/>
          </w:tcPr>
          <w:p>
            <w:pPr>
              <w:spacing w:line="320" w:lineRule="exact"/>
              <w:ind w:left="42" w:leftChars="20"/>
              <w:rPr>
                <w:rFonts w:hint="eastAsia" w:ascii="仿宋_GB2312" w:hAnsi="仿宋" w:eastAsia="仿宋_GB2312"/>
                <w:b/>
                <w:kern w:val="0"/>
                <w:sz w:val="30"/>
                <w:szCs w:val="30"/>
                <w:u w:val="single"/>
              </w:rPr>
            </w:pPr>
            <w:r>
              <w:rPr>
                <w:rFonts w:hint="eastAsia" w:ascii="仿宋_GB2312" w:hAnsi="仿宋" w:eastAsia="仿宋_GB2312"/>
                <w:b/>
                <w:kern w:val="0"/>
                <w:sz w:val="30"/>
                <w:szCs w:val="30"/>
                <w:u w:val="single"/>
              </w:rPr>
              <w:t xml:space="preserve">                                       </w:t>
            </w:r>
          </w:p>
        </w:tc>
      </w:tr>
      <w:tr>
        <w:tblPrEx>
          <w:tblCellMar>
            <w:top w:w="0" w:type="dxa"/>
            <w:left w:w="108" w:type="dxa"/>
            <w:bottom w:w="0" w:type="dxa"/>
            <w:right w:w="108" w:type="dxa"/>
          </w:tblCellMar>
        </w:tblPrEx>
        <w:trPr>
          <w:trHeight w:val="571" w:hRule="atLeast"/>
          <w:jc w:val="center"/>
        </w:trPr>
        <w:tc>
          <w:tcPr>
            <w:tcW w:w="2518" w:type="dxa"/>
            <w:noWrap w:val="0"/>
            <w:vAlign w:val="center"/>
          </w:tcPr>
          <w:p>
            <w:pPr>
              <w:spacing w:line="320" w:lineRule="exact"/>
              <w:ind w:right="-107" w:rightChars="-51"/>
              <w:jc w:val="distribute"/>
              <w:rPr>
                <w:rFonts w:hint="eastAsia" w:ascii="仿宋_GB2312" w:hAnsi="仿宋" w:eastAsia="仿宋_GB2312"/>
                <w:b/>
                <w:kern w:val="0"/>
                <w:sz w:val="30"/>
                <w:szCs w:val="30"/>
              </w:rPr>
            </w:pPr>
            <w:r>
              <w:rPr>
                <w:rFonts w:hint="eastAsia" w:ascii="仿宋_GB2312" w:hAnsi="仿宋" w:eastAsia="仿宋_GB2312"/>
                <w:b/>
                <w:kern w:val="0"/>
                <w:sz w:val="30"/>
                <w:szCs w:val="30"/>
              </w:rPr>
              <w:t>申请人</w:t>
            </w:r>
          </w:p>
        </w:tc>
        <w:tc>
          <w:tcPr>
            <w:tcW w:w="6146" w:type="dxa"/>
            <w:noWrap w:val="0"/>
            <w:vAlign w:val="center"/>
          </w:tcPr>
          <w:p>
            <w:pPr>
              <w:spacing w:line="320" w:lineRule="exact"/>
              <w:ind w:left="42" w:leftChars="20"/>
              <w:rPr>
                <w:rFonts w:hint="eastAsia" w:ascii="仿宋_GB2312" w:hAnsi="仿宋" w:eastAsia="仿宋_GB2312"/>
                <w:b/>
                <w:kern w:val="0"/>
                <w:sz w:val="30"/>
                <w:szCs w:val="30"/>
              </w:rPr>
            </w:pPr>
            <w:r>
              <w:rPr>
                <w:rFonts w:hint="eastAsia" w:ascii="仿宋_GB2312" w:hAnsi="仿宋" w:eastAsia="仿宋_GB2312"/>
                <w:b/>
                <w:kern w:val="0"/>
                <w:sz w:val="30"/>
                <w:szCs w:val="30"/>
                <w:u w:val="single"/>
              </w:rPr>
              <w:t xml:space="preserve">                                 (签章)</w:t>
            </w:r>
          </w:p>
        </w:tc>
      </w:tr>
      <w:tr>
        <w:tblPrEx>
          <w:tblCellMar>
            <w:top w:w="0" w:type="dxa"/>
            <w:left w:w="108" w:type="dxa"/>
            <w:bottom w:w="0" w:type="dxa"/>
            <w:right w:w="108" w:type="dxa"/>
          </w:tblCellMar>
        </w:tblPrEx>
        <w:trPr>
          <w:trHeight w:val="571" w:hRule="atLeast"/>
          <w:jc w:val="center"/>
        </w:trPr>
        <w:tc>
          <w:tcPr>
            <w:tcW w:w="2518" w:type="dxa"/>
            <w:noWrap w:val="0"/>
            <w:vAlign w:val="center"/>
          </w:tcPr>
          <w:p>
            <w:pPr>
              <w:spacing w:line="320" w:lineRule="exact"/>
              <w:ind w:right="-107" w:rightChars="-51"/>
              <w:jc w:val="distribute"/>
              <w:rPr>
                <w:rFonts w:hint="eastAsia" w:ascii="仿宋_GB2312" w:hAnsi="仿宋" w:eastAsia="仿宋_GB2312"/>
                <w:b/>
                <w:kern w:val="0"/>
                <w:sz w:val="30"/>
                <w:szCs w:val="30"/>
              </w:rPr>
            </w:pPr>
            <w:r>
              <w:rPr>
                <w:rFonts w:hint="eastAsia" w:ascii="仿宋_GB2312" w:hAnsi="仿宋" w:eastAsia="仿宋_GB2312"/>
                <w:b/>
                <w:kern w:val="0"/>
                <w:sz w:val="30"/>
                <w:szCs w:val="30"/>
              </w:rPr>
              <w:t>勘查单位</w:t>
            </w:r>
          </w:p>
        </w:tc>
        <w:tc>
          <w:tcPr>
            <w:tcW w:w="6146" w:type="dxa"/>
            <w:noWrap w:val="0"/>
            <w:vAlign w:val="center"/>
          </w:tcPr>
          <w:p>
            <w:pPr>
              <w:spacing w:line="320" w:lineRule="exact"/>
              <w:ind w:left="42" w:leftChars="20"/>
              <w:rPr>
                <w:rFonts w:hint="eastAsia" w:ascii="仿宋_GB2312" w:hAnsi="仿宋" w:eastAsia="仿宋_GB2312"/>
                <w:b/>
                <w:kern w:val="0"/>
                <w:sz w:val="30"/>
                <w:szCs w:val="30"/>
              </w:rPr>
            </w:pPr>
            <w:r>
              <w:rPr>
                <w:rFonts w:hint="eastAsia" w:ascii="仿宋_GB2312" w:hAnsi="仿宋" w:eastAsia="仿宋_GB2312"/>
                <w:b/>
                <w:kern w:val="0"/>
                <w:sz w:val="30"/>
                <w:szCs w:val="30"/>
                <w:u w:val="single"/>
              </w:rPr>
              <w:t xml:space="preserve">                                 (签章)</w:t>
            </w:r>
          </w:p>
        </w:tc>
      </w:tr>
      <w:tr>
        <w:tblPrEx>
          <w:tblCellMar>
            <w:top w:w="0" w:type="dxa"/>
            <w:left w:w="108" w:type="dxa"/>
            <w:bottom w:w="0" w:type="dxa"/>
            <w:right w:w="108" w:type="dxa"/>
          </w:tblCellMar>
        </w:tblPrEx>
        <w:trPr>
          <w:trHeight w:val="571" w:hRule="atLeast"/>
          <w:jc w:val="center"/>
        </w:trPr>
        <w:tc>
          <w:tcPr>
            <w:tcW w:w="2518" w:type="dxa"/>
            <w:noWrap w:val="0"/>
            <w:vAlign w:val="center"/>
          </w:tcPr>
          <w:p>
            <w:pPr>
              <w:spacing w:line="320" w:lineRule="exact"/>
              <w:ind w:right="-107" w:rightChars="-51"/>
              <w:jc w:val="distribute"/>
              <w:rPr>
                <w:rFonts w:hint="eastAsia" w:ascii="仿宋_GB2312" w:hAnsi="仿宋" w:eastAsia="仿宋_GB2312"/>
                <w:b/>
                <w:kern w:val="0"/>
                <w:sz w:val="30"/>
                <w:szCs w:val="30"/>
              </w:rPr>
            </w:pPr>
            <w:r>
              <w:rPr>
                <w:rFonts w:hint="eastAsia" w:ascii="仿宋_GB2312" w:hAnsi="仿宋" w:eastAsia="仿宋_GB2312"/>
                <w:b/>
                <w:kern w:val="0"/>
                <w:sz w:val="30"/>
                <w:szCs w:val="30"/>
              </w:rPr>
              <w:t>填表时间</w:t>
            </w:r>
          </w:p>
        </w:tc>
        <w:tc>
          <w:tcPr>
            <w:tcW w:w="6146" w:type="dxa"/>
            <w:noWrap w:val="0"/>
            <w:vAlign w:val="center"/>
          </w:tcPr>
          <w:p>
            <w:pPr>
              <w:spacing w:line="320" w:lineRule="exact"/>
              <w:ind w:left="42" w:leftChars="20"/>
              <w:rPr>
                <w:rFonts w:hint="eastAsia" w:ascii="仿宋_GB2312" w:hAnsi="仿宋" w:eastAsia="仿宋_GB2312"/>
                <w:b/>
                <w:kern w:val="0"/>
                <w:sz w:val="30"/>
                <w:szCs w:val="30"/>
              </w:rPr>
            </w:pPr>
            <w:r>
              <w:rPr>
                <w:rFonts w:hint="eastAsia" w:ascii="仿宋_GB2312" w:hAnsi="仿宋" w:eastAsia="仿宋_GB2312"/>
                <w:b/>
                <w:kern w:val="0"/>
                <w:sz w:val="30"/>
                <w:szCs w:val="30"/>
                <w:u w:val="single"/>
              </w:rPr>
              <w:t xml:space="preserve">                                       </w:t>
            </w:r>
          </w:p>
        </w:tc>
      </w:tr>
    </w:tbl>
    <w:p>
      <w:pPr>
        <w:jc w:val="center"/>
        <w:rPr>
          <w:rFonts w:hint="eastAsia"/>
          <w:szCs w:val="24"/>
        </w:rPr>
      </w:pPr>
      <w:r>
        <w:rPr>
          <w:szCs w:val="24"/>
        </w:rPr>
        <w:br w:type="page"/>
      </w:r>
    </w:p>
    <w:p>
      <w:pPr>
        <w:numPr>
          <w:ins w:id="36" w:author="张红红:排版" w:date="2017-12-20T14:55:00Z"/>
        </w:numPr>
        <w:jc w:val="center"/>
        <w:rPr>
          <w:rFonts w:hint="eastAsia"/>
          <w:szCs w:val="24"/>
        </w:rPr>
      </w:pPr>
    </w:p>
    <w:p>
      <w:pPr>
        <w:numPr>
          <w:ins w:id="37" w:author="张红红:排版" w:date="2017-12-20T14:55:00Z"/>
        </w:numPr>
        <w:jc w:val="center"/>
        <w:rPr>
          <w:rFonts w:hint="eastAsia" w:ascii="方正小标宋_GBK" w:eastAsia="方正小标宋_GBK"/>
          <w:sz w:val="36"/>
          <w:szCs w:val="24"/>
        </w:rPr>
      </w:pPr>
      <w:r>
        <w:rPr>
          <w:rFonts w:hint="eastAsia" w:ascii="方正小标宋_GBK" w:eastAsia="方正小标宋_GBK"/>
          <w:b w:val="0"/>
          <w:sz w:val="36"/>
          <w:szCs w:val="24"/>
        </w:rPr>
        <w:t>填</w:t>
      </w:r>
      <w:r>
        <w:rPr>
          <w:rFonts w:hint="eastAsia" w:ascii="方正小标宋_GBK" w:eastAsia="方正小标宋_GBK"/>
          <w:sz w:val="36"/>
          <w:szCs w:val="24"/>
        </w:rPr>
        <w:t xml:space="preserve">  </w:t>
      </w:r>
      <w:r>
        <w:rPr>
          <w:rFonts w:hint="eastAsia" w:ascii="方正小标宋_GBK" w:eastAsia="方正小标宋_GBK"/>
          <w:b w:val="0"/>
          <w:sz w:val="36"/>
          <w:szCs w:val="24"/>
        </w:rPr>
        <w:t>表</w:t>
      </w:r>
      <w:r>
        <w:rPr>
          <w:rFonts w:hint="eastAsia" w:ascii="方正小标宋_GBK" w:eastAsia="方正小标宋_GBK"/>
          <w:sz w:val="36"/>
          <w:szCs w:val="24"/>
        </w:rPr>
        <w:t xml:space="preserve">  </w:t>
      </w:r>
      <w:r>
        <w:rPr>
          <w:rFonts w:hint="eastAsia" w:ascii="方正小标宋_GBK" w:eastAsia="方正小标宋_GBK"/>
          <w:b w:val="0"/>
          <w:sz w:val="36"/>
          <w:szCs w:val="24"/>
        </w:rPr>
        <w:t>说</w:t>
      </w:r>
      <w:r>
        <w:rPr>
          <w:rFonts w:hint="eastAsia" w:ascii="方正小标宋_GBK" w:eastAsia="方正小标宋_GBK"/>
          <w:sz w:val="36"/>
          <w:szCs w:val="24"/>
        </w:rPr>
        <w:t xml:space="preserve">  </w:t>
      </w:r>
      <w:r>
        <w:rPr>
          <w:rFonts w:hint="eastAsia" w:ascii="方正小标宋_GBK" w:eastAsia="方正小标宋_GBK"/>
          <w:b w:val="0"/>
          <w:sz w:val="36"/>
          <w:szCs w:val="24"/>
        </w:rPr>
        <w:t>明</w:t>
      </w:r>
    </w:p>
    <w:p>
      <w:pPr>
        <w:numPr>
          <w:ins w:id="38" w:author="张红红:排版" w:date="2017-12-20T14:55:00Z"/>
        </w:numPr>
        <w:jc w:val="center"/>
        <w:rPr>
          <w:rFonts w:hint="eastAsia" w:ascii="方正小标宋_GBK" w:eastAsia="方正小标宋_GBK"/>
          <w:sz w:val="36"/>
          <w:szCs w:val="24"/>
        </w:rPr>
      </w:pP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 xml:space="preserve">1. </w:t>
      </w:r>
      <w:r>
        <w:rPr>
          <w:rFonts w:hint="eastAsia" w:ascii="仿宋_GB2312" w:eastAsia="仿宋_GB2312"/>
          <w:b/>
          <w:sz w:val="30"/>
          <w:szCs w:val="30"/>
        </w:rPr>
        <w:t>项目名称</w:t>
      </w:r>
      <w:r>
        <w:rPr>
          <w:rFonts w:hint="eastAsia" w:ascii="仿宋_GB2312" w:eastAsia="仿宋_GB2312"/>
          <w:sz w:val="30"/>
          <w:szCs w:val="30"/>
        </w:rPr>
        <w:t>：</w:t>
      </w:r>
      <w:r>
        <w:rPr>
          <w:rFonts w:hint="eastAsia" w:ascii="仿宋_GB2312" w:hAnsi="宋体" w:eastAsia="仿宋_GB2312"/>
          <w:sz w:val="30"/>
          <w:szCs w:val="30"/>
        </w:rPr>
        <w:t>由项目所在省（自治区、直辖市）名(跨省需用简称)或所在海域名＋盆地名+二级构造单元或勘查作业区块名称＋勘查矿种(既有石油又有天然气的简写为油气、其他写全称)＋勘查组成。例如：内蒙古二连盆地固阳凹陷油气勘查、陕晋鄂尔多斯盆地吴旗</w:t>
      </w:r>
      <w:r>
        <w:rPr>
          <w:rFonts w:hint="eastAsia" w:ascii="仿宋_GB2312" w:hAnsi="宋体" w:eastAsia="仿宋_GB2312"/>
          <w:sz w:val="30"/>
          <w:szCs w:val="30"/>
          <w:lang w:val="en-GB"/>
        </w:rPr>
        <w:t>区块</w:t>
      </w:r>
      <w:r>
        <w:rPr>
          <w:rFonts w:hint="eastAsia" w:ascii="仿宋_GB2312" w:hAnsi="宋体" w:eastAsia="仿宋_GB2312"/>
          <w:sz w:val="30"/>
          <w:szCs w:val="30"/>
        </w:rPr>
        <w:t>石油天然气煤层气勘查、南海珠江口盆地流花06区块天然气勘查。</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 xml:space="preserve">2. </w:t>
      </w:r>
      <w:r>
        <w:rPr>
          <w:rFonts w:hint="eastAsia" w:ascii="仿宋_GB2312" w:eastAsia="仿宋_GB2312"/>
          <w:b/>
          <w:sz w:val="30"/>
          <w:szCs w:val="30"/>
        </w:rPr>
        <w:t>申请人</w:t>
      </w:r>
      <w:r>
        <w:rPr>
          <w:rFonts w:hint="eastAsia" w:ascii="仿宋_GB2312" w:eastAsia="仿宋_GB2312"/>
          <w:sz w:val="30"/>
          <w:szCs w:val="30"/>
        </w:rPr>
        <w:t>：按</w:t>
      </w:r>
      <w:r>
        <w:rPr>
          <w:rFonts w:hint="eastAsia" w:ascii="仿宋_GB2312" w:hAnsi="宋体" w:eastAsia="仿宋_GB2312"/>
          <w:sz w:val="30"/>
          <w:szCs w:val="30"/>
        </w:rPr>
        <w:t>探矿权申请人企业营业执照或事业单位法人证书注册名称填写。</w:t>
      </w:r>
    </w:p>
    <w:p>
      <w:pPr>
        <w:adjustRightInd w:val="0"/>
        <w:snapToGrid w:val="0"/>
        <w:spacing w:line="560" w:lineRule="exact"/>
        <w:ind w:firstLine="420"/>
        <w:rPr>
          <w:rFonts w:hint="eastAsia" w:ascii="仿宋_GB2312" w:hAnsi="宋体" w:eastAsia="仿宋_GB2312"/>
          <w:sz w:val="30"/>
          <w:szCs w:val="30"/>
        </w:rPr>
      </w:pPr>
      <w:r>
        <w:rPr>
          <w:rFonts w:hint="eastAsia" w:ascii="仿宋_GB2312" w:eastAsia="仿宋_GB2312"/>
          <w:sz w:val="30"/>
          <w:szCs w:val="30"/>
        </w:rPr>
        <w:t xml:space="preserve">3. </w:t>
      </w:r>
      <w:r>
        <w:rPr>
          <w:rFonts w:hint="eastAsia" w:ascii="仿宋_GB2312" w:eastAsia="仿宋_GB2312"/>
          <w:b/>
          <w:sz w:val="30"/>
          <w:szCs w:val="30"/>
        </w:rPr>
        <w:t>勘查单位</w:t>
      </w:r>
      <w:r>
        <w:rPr>
          <w:rFonts w:hint="eastAsia" w:ascii="仿宋_GB2312" w:eastAsia="仿宋_GB2312"/>
          <w:sz w:val="30"/>
          <w:szCs w:val="30"/>
        </w:rPr>
        <w:t>：</w:t>
      </w:r>
      <w:r>
        <w:rPr>
          <w:rFonts w:hint="eastAsia" w:ascii="仿宋_GB2312" w:hAnsi="宋体" w:eastAsia="仿宋_GB2312"/>
          <w:sz w:val="30"/>
          <w:szCs w:val="30"/>
        </w:rPr>
        <w:t>承担项目勘查作业的施工单位，与企业营业执照或事业单位法人证书注册名称一致。</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 xml:space="preserve">4. </w:t>
      </w:r>
      <w:r>
        <w:rPr>
          <w:rFonts w:hint="eastAsia" w:ascii="仿宋_GB2312" w:eastAsia="仿宋_GB2312"/>
          <w:b/>
          <w:sz w:val="30"/>
          <w:szCs w:val="30"/>
        </w:rPr>
        <w:t>勘查矿种</w:t>
      </w:r>
      <w:r>
        <w:rPr>
          <w:rFonts w:hint="eastAsia" w:ascii="仿宋_GB2312" w:eastAsia="仿宋_GB2312"/>
          <w:sz w:val="30"/>
          <w:szCs w:val="30"/>
        </w:rPr>
        <w:t>：</w:t>
      </w:r>
      <w:r>
        <w:rPr>
          <w:rFonts w:hint="eastAsia" w:ascii="仿宋_GB2312" w:hAnsi="宋体" w:eastAsia="仿宋_GB2312"/>
          <w:sz w:val="30"/>
          <w:szCs w:val="30"/>
        </w:rPr>
        <w:t>申请勘查的矿种。原则上应按照《矿产资源法实施细则》附件“矿产资源分类细目”中的矿种填写。油气包括石油、天然气、煤层气及页岩气等。</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 xml:space="preserve">5. </w:t>
      </w:r>
      <w:r>
        <w:rPr>
          <w:rFonts w:hint="eastAsia" w:ascii="仿宋_GB2312" w:eastAsia="仿宋_GB2312"/>
          <w:b/>
          <w:sz w:val="30"/>
          <w:szCs w:val="30"/>
        </w:rPr>
        <w:t>项目性质</w:t>
      </w:r>
      <w:r>
        <w:rPr>
          <w:rFonts w:hint="eastAsia" w:ascii="仿宋_GB2312" w:eastAsia="仿宋_GB2312"/>
          <w:sz w:val="30"/>
          <w:szCs w:val="30"/>
        </w:rPr>
        <w:t>：</w:t>
      </w:r>
      <w:r>
        <w:rPr>
          <w:rFonts w:hint="eastAsia" w:ascii="仿宋_GB2312" w:hAnsi="宋体" w:eastAsia="仿宋_GB2312"/>
          <w:sz w:val="30"/>
          <w:szCs w:val="30"/>
        </w:rPr>
        <w:t>按自营项目、涉外项目两大类填写。</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 xml:space="preserve">6. </w:t>
      </w:r>
      <w:r>
        <w:rPr>
          <w:rFonts w:hint="eastAsia" w:ascii="仿宋_GB2312" w:eastAsia="仿宋_GB2312"/>
          <w:b/>
          <w:sz w:val="30"/>
          <w:szCs w:val="30"/>
        </w:rPr>
        <w:t>取得方式</w:t>
      </w:r>
      <w:r>
        <w:rPr>
          <w:rFonts w:hint="eastAsia" w:ascii="仿宋_GB2312" w:eastAsia="仿宋_GB2312"/>
          <w:sz w:val="30"/>
          <w:szCs w:val="30"/>
        </w:rPr>
        <w:t>：</w:t>
      </w:r>
      <w:r>
        <w:rPr>
          <w:rFonts w:hint="eastAsia" w:ascii="仿宋_GB2312" w:hAnsi="宋体" w:eastAsia="仿宋_GB2312"/>
          <w:sz w:val="30"/>
          <w:szCs w:val="30"/>
        </w:rPr>
        <w:t>根据探矿权实际取得方式填写，类型包括申请在先、招标、拍卖、挂牌及协议出让项目。</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 xml:space="preserve">7. </w:t>
      </w:r>
      <w:r>
        <w:rPr>
          <w:rFonts w:hint="eastAsia" w:ascii="仿宋_GB2312" w:eastAsia="仿宋_GB2312"/>
          <w:b/>
          <w:sz w:val="30"/>
          <w:szCs w:val="30"/>
        </w:rPr>
        <w:t>地理位置</w:t>
      </w:r>
      <w:r>
        <w:rPr>
          <w:rFonts w:hint="eastAsia" w:ascii="仿宋_GB2312" w:eastAsia="仿宋_GB2312"/>
          <w:sz w:val="30"/>
          <w:szCs w:val="30"/>
        </w:rPr>
        <w:t>：</w:t>
      </w:r>
      <w:r>
        <w:rPr>
          <w:rFonts w:hint="eastAsia" w:ascii="仿宋_GB2312" w:hAnsi="宋体" w:eastAsia="仿宋_GB2312"/>
          <w:sz w:val="30"/>
          <w:szCs w:val="30"/>
        </w:rPr>
        <w:t>指勘查项目所在的省（自治区、直辖市）、地（市）、县级的行政区划名称。勘查范围跨县级以上行政区域的，应填写所跨的全部省（自治区、直辖市）、地（市）、县级的行政区划名称。</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 xml:space="preserve">8. </w:t>
      </w:r>
      <w:r>
        <w:rPr>
          <w:rFonts w:hint="eastAsia" w:ascii="仿宋_GB2312" w:eastAsia="仿宋_GB2312"/>
          <w:b/>
          <w:sz w:val="30"/>
          <w:szCs w:val="30"/>
        </w:rPr>
        <w:t>基本区块</w:t>
      </w:r>
      <w:r>
        <w:rPr>
          <w:rFonts w:hint="eastAsia" w:ascii="仿宋_GB2312" w:eastAsia="仿宋_GB2312"/>
          <w:sz w:val="30"/>
          <w:szCs w:val="30"/>
        </w:rPr>
        <w:t>：</w:t>
      </w:r>
      <w:r>
        <w:rPr>
          <w:rFonts w:hint="eastAsia" w:ascii="仿宋_GB2312" w:hAnsi="宋体" w:eastAsia="仿宋_GB2312"/>
          <w:sz w:val="30"/>
          <w:szCs w:val="30"/>
        </w:rPr>
        <w:t>实际申请的基本区块数。</w:t>
      </w:r>
    </w:p>
    <w:p>
      <w:pPr>
        <w:adjustRightInd w:val="0"/>
        <w:snapToGrid w:val="0"/>
        <w:spacing w:line="560" w:lineRule="exact"/>
        <w:ind w:firstLine="422"/>
        <w:rPr>
          <w:rFonts w:hint="eastAsia" w:ascii="仿宋_GB2312" w:eastAsia="仿宋_GB2312"/>
          <w:sz w:val="30"/>
          <w:szCs w:val="30"/>
        </w:rPr>
      </w:pPr>
      <w:r>
        <w:rPr>
          <w:rFonts w:hint="eastAsia" w:ascii="仿宋_GB2312" w:eastAsia="仿宋_GB2312"/>
          <w:b/>
          <w:sz w:val="30"/>
          <w:szCs w:val="30"/>
        </w:rPr>
        <w:t>1/4区块</w:t>
      </w:r>
      <w:r>
        <w:rPr>
          <w:rFonts w:hint="eastAsia" w:ascii="仿宋_GB2312" w:eastAsia="仿宋_GB2312"/>
          <w:sz w:val="30"/>
          <w:szCs w:val="30"/>
        </w:rPr>
        <w:t>：</w:t>
      </w:r>
      <w:r>
        <w:rPr>
          <w:rFonts w:hint="eastAsia" w:ascii="仿宋_GB2312" w:hAnsi="宋体" w:eastAsia="仿宋_GB2312"/>
          <w:sz w:val="30"/>
          <w:szCs w:val="30"/>
        </w:rPr>
        <w:t>实际申请的1/4区块数。</w:t>
      </w:r>
    </w:p>
    <w:p>
      <w:pPr>
        <w:adjustRightInd w:val="0"/>
        <w:snapToGrid w:val="0"/>
        <w:spacing w:line="560" w:lineRule="exact"/>
        <w:ind w:firstLine="422"/>
        <w:rPr>
          <w:rFonts w:hint="eastAsia" w:ascii="仿宋_GB2312" w:eastAsia="仿宋_GB2312"/>
          <w:sz w:val="30"/>
          <w:szCs w:val="30"/>
        </w:rPr>
      </w:pPr>
      <w:r>
        <w:rPr>
          <w:rFonts w:hint="eastAsia" w:ascii="仿宋_GB2312" w:eastAsia="仿宋_GB2312"/>
          <w:b/>
          <w:sz w:val="30"/>
          <w:szCs w:val="30"/>
        </w:rPr>
        <w:t>小区块</w:t>
      </w:r>
      <w:r>
        <w:rPr>
          <w:rFonts w:hint="eastAsia" w:ascii="仿宋_GB2312" w:eastAsia="仿宋_GB2312"/>
          <w:sz w:val="30"/>
          <w:szCs w:val="30"/>
        </w:rPr>
        <w:t>：</w:t>
      </w:r>
      <w:r>
        <w:rPr>
          <w:rFonts w:hint="eastAsia" w:ascii="仿宋_GB2312" w:hAnsi="宋体" w:eastAsia="仿宋_GB2312"/>
          <w:sz w:val="30"/>
          <w:szCs w:val="30"/>
        </w:rPr>
        <w:t>实际申请的小区块数。</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 xml:space="preserve">9. </w:t>
      </w:r>
      <w:r>
        <w:rPr>
          <w:rFonts w:hint="eastAsia" w:ascii="仿宋_GB2312" w:eastAsia="仿宋_GB2312"/>
          <w:b/>
          <w:sz w:val="30"/>
          <w:szCs w:val="30"/>
        </w:rPr>
        <w:t>申请期限</w:t>
      </w:r>
      <w:r>
        <w:rPr>
          <w:rFonts w:hint="eastAsia" w:ascii="仿宋_GB2312" w:hAnsi="Calibri" w:eastAsia="仿宋_GB2312"/>
          <w:sz w:val="30"/>
          <w:szCs w:val="30"/>
        </w:rPr>
        <w:t>：</w:t>
      </w:r>
      <w:r>
        <w:rPr>
          <w:rFonts w:hint="eastAsia" w:ascii="仿宋_GB2312" w:hAnsi="宋体" w:eastAsia="仿宋_GB2312"/>
          <w:sz w:val="30"/>
          <w:szCs w:val="30"/>
        </w:rPr>
        <w:t>按实际填写。</w:t>
      </w:r>
    </w:p>
    <w:p>
      <w:pPr>
        <w:adjustRightInd w:val="0"/>
        <w:snapToGrid w:val="0"/>
        <w:spacing w:line="560" w:lineRule="exact"/>
        <w:ind w:firstLine="420"/>
        <w:rPr>
          <w:rFonts w:hint="eastAsia" w:ascii="仿宋_GB2312" w:hAnsi="宋体" w:eastAsia="仿宋_GB2312"/>
          <w:sz w:val="30"/>
          <w:szCs w:val="30"/>
        </w:rPr>
      </w:pPr>
      <w:r>
        <w:rPr>
          <w:rFonts w:hint="eastAsia" w:ascii="仿宋_GB2312" w:eastAsia="仿宋_GB2312"/>
          <w:sz w:val="30"/>
          <w:szCs w:val="30"/>
        </w:rPr>
        <w:t>10.</w:t>
      </w:r>
      <w:r>
        <w:rPr>
          <w:rFonts w:hint="eastAsia" w:ascii="仿宋_GB2312" w:eastAsia="仿宋_GB2312"/>
          <w:b/>
          <w:sz w:val="30"/>
          <w:szCs w:val="30"/>
        </w:rPr>
        <w:t>勘查年度</w:t>
      </w:r>
      <w:r>
        <w:rPr>
          <w:rFonts w:hint="eastAsia" w:ascii="仿宋_GB2312" w:eastAsia="仿宋_GB2312"/>
          <w:sz w:val="30"/>
          <w:szCs w:val="30"/>
        </w:rPr>
        <w:t>：</w:t>
      </w:r>
      <w:r>
        <w:rPr>
          <w:rFonts w:hint="eastAsia" w:ascii="仿宋_GB2312" w:hAnsi="宋体" w:eastAsia="仿宋_GB2312"/>
          <w:sz w:val="30"/>
          <w:szCs w:val="30"/>
        </w:rPr>
        <w:t>实际勘查年度，不是自然年度。</w:t>
      </w:r>
    </w:p>
    <w:p>
      <w:pPr>
        <w:adjustRightInd w:val="0"/>
        <w:snapToGrid w:val="0"/>
        <w:spacing w:line="560" w:lineRule="exact"/>
        <w:ind w:firstLine="420"/>
        <w:rPr>
          <w:rFonts w:hint="eastAsia" w:ascii="仿宋_GB2312" w:eastAsia="仿宋_GB2312"/>
          <w:sz w:val="30"/>
          <w:szCs w:val="30"/>
        </w:rPr>
      </w:pPr>
      <w:r>
        <w:rPr>
          <w:rFonts w:hint="eastAsia" w:ascii="仿宋_GB2312" w:hAnsi="宋体" w:eastAsia="仿宋_GB2312"/>
          <w:sz w:val="30"/>
          <w:szCs w:val="30"/>
        </w:rPr>
        <w:t>11.</w:t>
      </w:r>
      <w:r>
        <w:rPr>
          <w:rFonts w:hint="eastAsia" w:ascii="仿宋_GB2312" w:hAnsi="宋体" w:eastAsia="仿宋_GB2312"/>
          <w:b/>
          <w:sz w:val="30"/>
          <w:szCs w:val="30"/>
        </w:rPr>
        <w:t>统一社会信用代码（申请人）：</w:t>
      </w:r>
      <w:r>
        <w:rPr>
          <w:rFonts w:hint="eastAsia" w:ascii="仿宋_GB2312" w:hAnsi="宋体" w:eastAsia="仿宋_GB2312"/>
          <w:sz w:val="30"/>
          <w:szCs w:val="30"/>
        </w:rPr>
        <w:t>填写探矿权</w:t>
      </w:r>
      <w:r>
        <w:rPr>
          <w:rFonts w:hint="eastAsia" w:ascii="仿宋_GB2312" w:hAnsi="宋体" w:eastAsia="仿宋_GB2312" w:cs="仿宋"/>
          <w:kern w:val="0"/>
          <w:sz w:val="30"/>
          <w:szCs w:val="30"/>
        </w:rPr>
        <w:t>申请人</w:t>
      </w:r>
      <w:r>
        <w:rPr>
          <w:rFonts w:hint="eastAsia" w:ascii="仿宋_GB2312" w:hAnsi="宋体" w:eastAsia="仿宋_GB2312"/>
          <w:sz w:val="30"/>
          <w:szCs w:val="30"/>
        </w:rPr>
        <w:t>统一社会信用代码或组织机构代码，应与申请人企业营业执照或事业单位法人证书一致。</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12.</w:t>
      </w:r>
      <w:r>
        <w:rPr>
          <w:rFonts w:hint="eastAsia" w:ascii="仿宋_GB2312" w:eastAsia="仿宋_GB2312"/>
          <w:b/>
          <w:sz w:val="30"/>
          <w:szCs w:val="30"/>
        </w:rPr>
        <w:t>法定代表人</w:t>
      </w:r>
      <w:r>
        <w:rPr>
          <w:rFonts w:hint="eastAsia" w:ascii="仿宋_GB2312" w:eastAsia="仿宋_GB2312"/>
          <w:sz w:val="30"/>
          <w:szCs w:val="30"/>
        </w:rPr>
        <w:t>：</w:t>
      </w:r>
      <w:r>
        <w:rPr>
          <w:rFonts w:hint="eastAsia" w:ascii="仿宋_GB2312" w:hAnsi="宋体" w:eastAsia="仿宋_GB2312"/>
          <w:sz w:val="30"/>
          <w:szCs w:val="30"/>
        </w:rPr>
        <w:t>应盖法定代表人签章。</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13.</w:t>
      </w:r>
      <w:r>
        <w:rPr>
          <w:rFonts w:hint="eastAsia" w:ascii="仿宋_GB2312" w:eastAsia="仿宋_GB2312"/>
          <w:b/>
          <w:sz w:val="30"/>
          <w:szCs w:val="30"/>
        </w:rPr>
        <w:t>经济类型</w:t>
      </w:r>
      <w:r>
        <w:rPr>
          <w:rFonts w:hint="eastAsia" w:ascii="仿宋_GB2312" w:eastAsia="仿宋_GB2312"/>
          <w:sz w:val="30"/>
          <w:szCs w:val="30"/>
        </w:rPr>
        <w:t>：</w:t>
      </w:r>
      <w:r>
        <w:rPr>
          <w:rFonts w:hint="eastAsia" w:ascii="仿宋_GB2312" w:hAnsi="宋体" w:eastAsia="仿宋_GB2312"/>
          <w:sz w:val="30"/>
          <w:szCs w:val="30"/>
        </w:rPr>
        <w:t>企业法人根据营业执照证载的类型填写；事业单位根据事业单位法人证书填写。</w:t>
      </w:r>
    </w:p>
    <w:p>
      <w:pPr>
        <w:adjustRightInd w:val="0"/>
        <w:snapToGrid w:val="0"/>
        <w:spacing w:line="560" w:lineRule="exact"/>
        <w:ind w:firstLine="420"/>
        <w:rPr>
          <w:rFonts w:hint="eastAsia" w:ascii="仿宋_GB2312" w:hAnsi="宋体" w:eastAsia="仿宋_GB2312"/>
          <w:sz w:val="30"/>
          <w:szCs w:val="30"/>
        </w:rPr>
      </w:pPr>
      <w:r>
        <w:rPr>
          <w:rFonts w:hint="eastAsia" w:ascii="仿宋_GB2312" w:eastAsia="仿宋_GB2312"/>
          <w:sz w:val="30"/>
          <w:szCs w:val="30"/>
        </w:rPr>
        <w:t>14.</w:t>
      </w:r>
      <w:r>
        <w:rPr>
          <w:rFonts w:hint="eastAsia" w:ascii="仿宋_GB2312" w:eastAsia="仿宋_GB2312"/>
          <w:b/>
          <w:sz w:val="30"/>
          <w:szCs w:val="30"/>
        </w:rPr>
        <w:t>地址</w:t>
      </w:r>
      <w:r>
        <w:rPr>
          <w:rFonts w:hint="eastAsia" w:ascii="仿宋_GB2312" w:eastAsia="仿宋_GB2312"/>
          <w:sz w:val="30"/>
          <w:szCs w:val="30"/>
        </w:rPr>
        <w:t>：</w:t>
      </w:r>
      <w:r>
        <w:rPr>
          <w:rFonts w:hint="eastAsia" w:ascii="仿宋_GB2312" w:hAnsi="宋体" w:eastAsia="仿宋_GB2312"/>
          <w:sz w:val="30"/>
          <w:szCs w:val="30"/>
        </w:rPr>
        <w:t>按探矿权申请人企业营业执照或事业单位法人证书注册地址填写。</w:t>
      </w:r>
    </w:p>
    <w:p>
      <w:pPr>
        <w:adjustRightInd w:val="0"/>
        <w:snapToGrid w:val="0"/>
        <w:spacing w:line="560" w:lineRule="exact"/>
        <w:ind w:firstLine="420" w:firstLineChars="140"/>
        <w:rPr>
          <w:rFonts w:hint="eastAsia" w:ascii="仿宋_GB2312" w:hAnsi="宋体" w:eastAsia="仿宋_GB2312"/>
          <w:sz w:val="30"/>
          <w:szCs w:val="30"/>
        </w:rPr>
      </w:pPr>
      <w:r>
        <w:rPr>
          <w:rFonts w:hint="eastAsia" w:ascii="仿宋_GB2312" w:hAnsi="宋体" w:eastAsia="仿宋_GB2312"/>
          <w:sz w:val="30"/>
          <w:szCs w:val="30"/>
        </w:rPr>
        <w:t>15.</w:t>
      </w:r>
      <w:r>
        <w:rPr>
          <w:rFonts w:hint="eastAsia" w:ascii="仿宋_GB2312" w:hAnsi="宋体" w:eastAsia="仿宋_GB2312"/>
          <w:b/>
          <w:sz w:val="30"/>
          <w:szCs w:val="30"/>
        </w:rPr>
        <w:t>统一社会信用代码（勘查单位）：</w:t>
      </w:r>
      <w:r>
        <w:rPr>
          <w:rFonts w:hint="eastAsia" w:ascii="仿宋_GB2312" w:hAnsi="宋体" w:eastAsia="仿宋_GB2312"/>
          <w:sz w:val="30"/>
          <w:szCs w:val="30"/>
        </w:rPr>
        <w:t>填写勘查单位统一社会信用代码或组织机构代码，应与勘查单位企业营业执照或事业单位法人证书一致。</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16.</w:t>
      </w:r>
      <w:r>
        <w:rPr>
          <w:rFonts w:hint="eastAsia" w:ascii="仿宋_GB2312" w:eastAsia="仿宋_GB2312"/>
          <w:b/>
          <w:sz w:val="30"/>
          <w:szCs w:val="30"/>
        </w:rPr>
        <w:t>勘查单位地址</w:t>
      </w:r>
      <w:r>
        <w:rPr>
          <w:rFonts w:hint="eastAsia" w:ascii="仿宋_GB2312" w:eastAsia="仿宋_GB2312"/>
          <w:sz w:val="30"/>
          <w:szCs w:val="30"/>
        </w:rPr>
        <w:t>：</w:t>
      </w:r>
      <w:r>
        <w:rPr>
          <w:rFonts w:hint="eastAsia" w:ascii="仿宋_GB2312" w:hAnsi="宋体" w:eastAsia="仿宋_GB2312"/>
          <w:sz w:val="30"/>
          <w:szCs w:val="30"/>
        </w:rPr>
        <w:t>按勘查单位企业营业执照或事业单位法人证书注册地址填写。</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17.</w:t>
      </w:r>
      <w:r>
        <w:rPr>
          <w:rFonts w:hint="eastAsia" w:ascii="仿宋_GB2312" w:eastAsia="仿宋_GB2312"/>
          <w:b/>
          <w:sz w:val="30"/>
          <w:szCs w:val="30"/>
        </w:rPr>
        <w:t>矿业权出让收益（价款）及缴纳方式</w:t>
      </w:r>
      <w:r>
        <w:rPr>
          <w:rFonts w:hint="eastAsia" w:ascii="仿宋_GB2312" w:eastAsia="仿宋_GB2312"/>
          <w:sz w:val="30"/>
          <w:szCs w:val="30"/>
        </w:rPr>
        <w:t>：</w:t>
      </w:r>
      <w:r>
        <w:rPr>
          <w:rFonts w:hint="eastAsia" w:ascii="仿宋_GB2312" w:hAnsi="宋体" w:eastAsia="仿宋_GB2312"/>
          <w:sz w:val="30"/>
          <w:szCs w:val="30"/>
        </w:rPr>
        <w:t>按国土资源主管部门确定的</w:t>
      </w:r>
      <w:r>
        <w:rPr>
          <w:rFonts w:hint="eastAsia" w:ascii="仿宋_GB2312" w:hAnsi="宋体" w:eastAsia="仿宋_GB2312"/>
          <w:b w:val="0"/>
          <w:sz w:val="30"/>
          <w:szCs w:val="30"/>
        </w:rPr>
        <w:t>矿业权出让收益（价款）及</w:t>
      </w:r>
      <w:r>
        <w:rPr>
          <w:rFonts w:hint="eastAsia" w:ascii="仿宋_GB2312" w:hAnsi="宋体" w:eastAsia="仿宋_GB2312"/>
          <w:sz w:val="30"/>
          <w:szCs w:val="30"/>
        </w:rPr>
        <w:t>缴纳方式填写。</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18.</w:t>
      </w:r>
      <w:r>
        <w:rPr>
          <w:rFonts w:hint="eastAsia" w:ascii="仿宋_GB2312" w:eastAsia="仿宋_GB2312"/>
          <w:b/>
          <w:sz w:val="30"/>
          <w:szCs w:val="30"/>
        </w:rPr>
        <w:t>工作人员配备</w:t>
      </w:r>
      <w:r>
        <w:rPr>
          <w:rFonts w:hint="eastAsia" w:ascii="仿宋_GB2312" w:eastAsia="仿宋_GB2312"/>
          <w:sz w:val="30"/>
          <w:szCs w:val="30"/>
        </w:rPr>
        <w:t>：</w:t>
      </w:r>
      <w:r>
        <w:rPr>
          <w:rFonts w:hint="eastAsia" w:ascii="仿宋_GB2312" w:hAnsi="宋体" w:eastAsia="仿宋_GB2312"/>
          <w:sz w:val="30"/>
          <w:szCs w:val="30"/>
        </w:rPr>
        <w:t>勘查单位直接承担项目任务的各类技术人员的专业、职称及数量。注意要与申请项目的实际工作量匹配。</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19.</w:t>
      </w:r>
      <w:r>
        <w:rPr>
          <w:rFonts w:hint="eastAsia" w:ascii="仿宋_GB2312" w:eastAsia="仿宋_GB2312"/>
          <w:b/>
          <w:sz w:val="30"/>
          <w:szCs w:val="30"/>
        </w:rPr>
        <w:t>申请勘查期拟开展主要实物工作量</w:t>
      </w:r>
      <w:r>
        <w:rPr>
          <w:rFonts w:hint="eastAsia" w:ascii="仿宋_GB2312" w:eastAsia="仿宋_GB2312"/>
          <w:sz w:val="30"/>
          <w:szCs w:val="30"/>
        </w:rPr>
        <w:t>：</w:t>
      </w:r>
      <w:r>
        <w:rPr>
          <w:rFonts w:hint="eastAsia" w:ascii="仿宋_GB2312" w:hAnsi="宋体" w:eastAsia="仿宋_GB2312"/>
          <w:sz w:val="30"/>
          <w:szCs w:val="30"/>
        </w:rPr>
        <w:t>开展勘查项目投入的主要勘查手段及设计的工作量。如：二维地震、三维地震、探井、试油试采、其他物化探、分析测试、综合研究等。实物工作量要与勘查投入相匹配，且要与勘查实施方案相一致。</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20.</w:t>
      </w:r>
      <w:r>
        <w:rPr>
          <w:rFonts w:hint="eastAsia" w:ascii="仿宋_GB2312" w:eastAsia="仿宋_GB2312"/>
          <w:b/>
          <w:sz w:val="30"/>
          <w:szCs w:val="30"/>
        </w:rPr>
        <w:t>备注：</w:t>
      </w:r>
      <w:r>
        <w:rPr>
          <w:rFonts w:hint="eastAsia" w:ascii="仿宋_GB2312" w:hAnsi="宋体" w:eastAsia="仿宋_GB2312"/>
          <w:sz w:val="30"/>
          <w:szCs w:val="30"/>
        </w:rPr>
        <w:t>可填写如使用费减免等情况。</w:t>
      </w:r>
    </w:p>
    <w:p>
      <w:pPr>
        <w:spacing w:line="60" w:lineRule="exact"/>
        <w:rPr>
          <w:sz w:val="13"/>
          <w:szCs w:val="24"/>
        </w:rPr>
      </w:pPr>
      <w:r>
        <w:rPr>
          <w:szCs w:val="24"/>
        </w:rPr>
        <w:br w:type="page"/>
      </w:r>
    </w:p>
    <w:tbl>
      <w:tblPr>
        <w:tblStyle w:val="7"/>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34"/>
        <w:gridCol w:w="294"/>
        <w:gridCol w:w="15"/>
        <w:gridCol w:w="258"/>
        <w:gridCol w:w="794"/>
        <w:gridCol w:w="198"/>
        <w:gridCol w:w="175"/>
        <w:gridCol w:w="720"/>
        <w:gridCol w:w="97"/>
        <w:gridCol w:w="142"/>
        <w:gridCol w:w="627"/>
        <w:gridCol w:w="82"/>
        <w:gridCol w:w="96"/>
        <w:gridCol w:w="187"/>
        <w:gridCol w:w="524"/>
        <w:gridCol w:w="43"/>
        <w:gridCol w:w="313"/>
        <w:gridCol w:w="49"/>
        <w:gridCol w:w="63"/>
        <w:gridCol w:w="101"/>
        <w:gridCol w:w="319"/>
        <w:gridCol w:w="6"/>
        <w:gridCol w:w="830"/>
        <w:gridCol w:w="498"/>
        <w:gridCol w:w="33"/>
        <w:gridCol w:w="509"/>
        <w:gridCol w:w="204"/>
        <w:gridCol w:w="80"/>
        <w:gridCol w:w="25"/>
        <w:gridCol w:w="71"/>
        <w:gridCol w:w="1071"/>
        <w:gridCol w:w="2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101"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勘查矿种</w:t>
            </w:r>
          </w:p>
        </w:tc>
        <w:tc>
          <w:tcPr>
            <w:tcW w:w="4211" w:type="dxa"/>
            <w:gridSpan w:val="16"/>
            <w:tcBorders>
              <w:top w:val="single" w:color="000000" w:sz="6" w:space="0"/>
              <w:left w:val="single" w:color="000000" w:sz="6" w:space="0"/>
              <w:bottom w:val="single" w:color="000000" w:sz="6" w:space="0"/>
              <w:right w:val="single" w:color="000000" w:sz="6" w:space="0"/>
            </w:tcBorders>
            <w:noWrap w:val="0"/>
            <w:vAlign w:val="top"/>
          </w:tcPr>
          <w:p>
            <w:pPr>
              <w:spacing w:line="360" w:lineRule="exact"/>
              <w:ind w:left="-107" w:leftChars="-51" w:right="-107" w:rightChars="-51"/>
              <w:jc w:val="center"/>
              <w:rPr>
                <w:rFonts w:ascii="仿宋_GB2312" w:eastAsia="仿宋_GB2312"/>
                <w:szCs w:val="21"/>
              </w:rPr>
            </w:pPr>
          </w:p>
        </w:tc>
        <w:tc>
          <w:tcPr>
            <w:tcW w:w="1155" w:type="dxa"/>
            <w:gridSpan w:val="3"/>
            <w:tcBorders>
              <w:top w:val="single" w:color="000000" w:sz="6" w:space="0"/>
              <w:left w:val="single" w:color="000000" w:sz="6" w:space="0"/>
              <w:bottom w:val="single" w:color="000000" w:sz="6" w:space="0"/>
              <w:right w:val="single" w:color="000000" w:sz="6" w:space="0"/>
            </w:tcBorders>
            <w:noWrap w:val="0"/>
            <w:vAlign w:val="top"/>
          </w:tcPr>
          <w:p>
            <w:pPr>
              <w:spacing w:line="360" w:lineRule="exact"/>
              <w:ind w:left="-107" w:leftChars="-51" w:right="-107" w:rightChars="-51"/>
              <w:jc w:val="center"/>
              <w:rPr>
                <w:rFonts w:hint="eastAsia" w:ascii="宋体" w:hAnsi="宋体"/>
                <w:szCs w:val="21"/>
              </w:rPr>
            </w:pPr>
            <w:r>
              <w:rPr>
                <w:rFonts w:hint="eastAsia" w:ascii="宋体" w:hAnsi="宋体"/>
                <w:szCs w:val="21"/>
              </w:rPr>
              <w:t>项目性质</w:t>
            </w:r>
          </w:p>
        </w:tc>
        <w:tc>
          <w:tcPr>
            <w:tcW w:w="2516" w:type="dxa"/>
            <w:gridSpan w:val="9"/>
            <w:tcBorders>
              <w:top w:val="single" w:color="000000" w:sz="6" w:space="0"/>
              <w:left w:val="single" w:color="000000" w:sz="6" w:space="0"/>
              <w:bottom w:val="single" w:color="000000" w:sz="6" w:space="0"/>
              <w:right w:val="single" w:color="000000" w:sz="6" w:space="0"/>
            </w:tcBorders>
            <w:noWrap w:val="0"/>
            <w:vAlign w:val="top"/>
          </w:tcPr>
          <w:p>
            <w:pPr>
              <w:spacing w:line="360" w:lineRule="exact"/>
              <w:ind w:left="-107" w:leftChars="-51" w:right="-107" w:rightChars="-51"/>
              <w:jc w:val="center"/>
              <w:rPr>
                <w:rFonts w:ascii="仿宋_GB2312" w:eastAsia="仿宋_GB2312"/>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101"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增列矿种</w:t>
            </w:r>
          </w:p>
        </w:tc>
        <w:tc>
          <w:tcPr>
            <w:tcW w:w="4211" w:type="dxa"/>
            <w:gridSpan w:val="16"/>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1155" w:type="dxa"/>
            <w:gridSpan w:val="3"/>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取得方式</w:t>
            </w:r>
          </w:p>
        </w:tc>
        <w:tc>
          <w:tcPr>
            <w:tcW w:w="2516" w:type="dxa"/>
            <w:gridSpan w:val="9"/>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101"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地理位置</w:t>
            </w:r>
          </w:p>
        </w:tc>
        <w:tc>
          <w:tcPr>
            <w:tcW w:w="7882" w:type="dxa"/>
            <w:gridSpan w:val="28"/>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left"/>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25" w:type="dxa"/>
          <w:cantSplit/>
          <w:trHeight w:val="400" w:hRule="atLeast"/>
          <w:jc w:val="center"/>
        </w:trPr>
        <w:tc>
          <w:tcPr>
            <w:tcW w:w="1101"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rPr>
                <w:rFonts w:ascii="宋体"/>
                <w:szCs w:val="24"/>
              </w:rPr>
            </w:pPr>
            <w:r>
              <w:rPr>
                <w:rFonts w:hint="eastAsia" w:ascii="宋体" w:hAnsi="宋体"/>
                <w:szCs w:val="24"/>
              </w:rPr>
              <w:t>基本区块</w:t>
            </w:r>
          </w:p>
        </w:tc>
        <w:tc>
          <w:tcPr>
            <w:tcW w:w="992" w:type="dxa"/>
            <w:gridSpan w:val="2"/>
            <w:tcBorders>
              <w:top w:val="single" w:color="000000" w:sz="6" w:space="0"/>
              <w:left w:val="single" w:color="000000" w:sz="6" w:space="0"/>
              <w:bottom w:val="single" w:color="000000" w:sz="6" w:space="0"/>
              <w:right w:val="single" w:color="000000" w:sz="6" w:space="0"/>
            </w:tcBorders>
            <w:noWrap w:val="0"/>
            <w:vAlign w:val="top"/>
          </w:tcPr>
          <w:p>
            <w:pPr>
              <w:spacing w:line="360" w:lineRule="exact"/>
              <w:rPr>
                <w:rFonts w:ascii="宋体"/>
                <w:szCs w:val="24"/>
              </w:rPr>
            </w:pPr>
          </w:p>
        </w:tc>
        <w:tc>
          <w:tcPr>
            <w:tcW w:w="1134"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rPr>
                <w:rFonts w:ascii="宋体"/>
                <w:szCs w:val="24"/>
              </w:rPr>
            </w:pPr>
            <w:r>
              <w:rPr>
                <w:rFonts w:ascii="宋体" w:hAnsi="宋体"/>
                <w:szCs w:val="24"/>
              </w:rPr>
              <w:t>1/4</w:t>
            </w:r>
            <w:r>
              <w:rPr>
                <w:rFonts w:hint="eastAsia" w:ascii="宋体" w:hAnsi="宋体"/>
                <w:szCs w:val="24"/>
              </w:rPr>
              <w:t>区块</w:t>
            </w:r>
          </w:p>
        </w:tc>
        <w:tc>
          <w:tcPr>
            <w:tcW w:w="992"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rPr>
                <w:rFonts w:ascii="宋体"/>
                <w:szCs w:val="24"/>
              </w:rPr>
            </w:pPr>
          </w:p>
        </w:tc>
        <w:tc>
          <w:tcPr>
            <w:tcW w:w="992" w:type="dxa"/>
            <w:gridSpan w:val="5"/>
            <w:tcBorders>
              <w:top w:val="single" w:color="000000" w:sz="6" w:space="0"/>
              <w:left w:val="single" w:color="000000" w:sz="6" w:space="0"/>
              <w:bottom w:val="single" w:color="000000" w:sz="6" w:space="0"/>
              <w:right w:val="single" w:color="000000" w:sz="6" w:space="0"/>
            </w:tcBorders>
            <w:noWrap w:val="0"/>
            <w:vAlign w:val="top"/>
          </w:tcPr>
          <w:p>
            <w:pPr>
              <w:spacing w:line="360" w:lineRule="exact"/>
              <w:rPr>
                <w:rFonts w:ascii="宋体"/>
                <w:szCs w:val="24"/>
              </w:rPr>
            </w:pPr>
            <w:r>
              <w:rPr>
                <w:rFonts w:hint="eastAsia" w:ascii="宋体" w:hAnsi="宋体"/>
                <w:szCs w:val="24"/>
              </w:rPr>
              <w:t>小区块</w:t>
            </w:r>
          </w:p>
        </w:tc>
        <w:tc>
          <w:tcPr>
            <w:tcW w:w="1256"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rPr>
                <w:rFonts w:ascii="宋体"/>
                <w:szCs w:val="24"/>
              </w:rPr>
            </w:pPr>
          </w:p>
        </w:tc>
        <w:tc>
          <w:tcPr>
            <w:tcW w:w="1040" w:type="dxa"/>
            <w:gridSpan w:val="3"/>
            <w:tcBorders>
              <w:top w:val="single" w:color="000000" w:sz="6" w:space="0"/>
              <w:left w:val="single" w:color="000000" w:sz="6" w:space="0"/>
              <w:bottom w:val="single" w:color="000000" w:sz="6" w:space="0"/>
              <w:right w:val="single" w:color="000000" w:sz="6" w:space="0"/>
            </w:tcBorders>
            <w:noWrap w:val="0"/>
            <w:vAlign w:val="top"/>
          </w:tcPr>
          <w:p>
            <w:pPr>
              <w:spacing w:line="360" w:lineRule="exact"/>
              <w:rPr>
                <w:rFonts w:ascii="宋体"/>
                <w:szCs w:val="24"/>
              </w:rPr>
            </w:pPr>
            <w:r>
              <w:rPr>
                <w:rFonts w:hint="eastAsia" w:ascii="宋体" w:hAnsi="宋体"/>
                <w:szCs w:val="24"/>
              </w:rPr>
              <w:t>总面积</w:t>
            </w:r>
          </w:p>
        </w:tc>
        <w:tc>
          <w:tcPr>
            <w:tcW w:w="1451" w:type="dxa"/>
            <w:gridSpan w:val="5"/>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right"/>
              <w:rPr>
                <w:rFonts w:hint="eastAsia" w:ascii="宋体"/>
                <w:szCs w:val="24"/>
              </w:rPr>
            </w:pPr>
            <w:r>
              <w:rPr>
                <w:rFonts w:hint="eastAsia" w:ascii="宋体"/>
                <w:szCs w:val="24"/>
              </w:rPr>
              <w:t>km</w:t>
            </w:r>
            <w:r>
              <w:rPr>
                <w:rFonts w:hint="eastAsia" w:ascii="宋体"/>
                <w:szCs w:val="21"/>
                <w:vertAlign w:val="superscript"/>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25" w:type="dxa"/>
          <w:cantSplit/>
          <w:trHeight w:val="455" w:hRule="atLeast"/>
          <w:jc w:val="center"/>
        </w:trPr>
        <w:tc>
          <w:tcPr>
            <w:tcW w:w="1101" w:type="dxa"/>
            <w:gridSpan w:val="4"/>
            <w:tcBorders>
              <w:top w:val="single" w:color="000000" w:sz="6" w:space="0"/>
              <w:left w:val="single" w:color="000000" w:sz="6" w:space="0"/>
              <w:bottom w:val="single" w:color="000000" w:sz="6" w:space="0"/>
              <w:right w:val="single" w:color="000000" w:sz="6" w:space="0"/>
            </w:tcBorders>
            <w:noWrap w:val="0"/>
            <w:vAlign w:val="top"/>
          </w:tcPr>
          <w:p>
            <w:pPr>
              <w:jc w:val="distribute"/>
              <w:rPr>
                <w:rFonts w:ascii="宋体"/>
                <w:szCs w:val="24"/>
              </w:rPr>
            </w:pPr>
            <w:r>
              <w:rPr>
                <w:rFonts w:hint="eastAsia" w:ascii="宋体" w:hAnsi="宋体"/>
                <w:szCs w:val="24"/>
              </w:rPr>
              <w:t>申请期限</w:t>
            </w:r>
          </w:p>
        </w:tc>
        <w:tc>
          <w:tcPr>
            <w:tcW w:w="5366" w:type="dxa"/>
            <w:gridSpan w:val="19"/>
            <w:tcBorders>
              <w:top w:val="single" w:color="000000" w:sz="6" w:space="0"/>
              <w:left w:val="single" w:color="000000" w:sz="6" w:space="0"/>
              <w:bottom w:val="single" w:color="000000" w:sz="6" w:space="0"/>
              <w:right w:val="single" w:color="auto" w:sz="4" w:space="0"/>
            </w:tcBorders>
            <w:noWrap w:val="0"/>
            <w:vAlign w:val="top"/>
          </w:tcPr>
          <w:p>
            <w:pPr>
              <w:rPr>
                <w:rFonts w:ascii="宋体"/>
                <w:szCs w:val="24"/>
              </w:rPr>
            </w:pPr>
          </w:p>
        </w:tc>
        <w:tc>
          <w:tcPr>
            <w:tcW w:w="1324" w:type="dxa"/>
            <w:gridSpan w:val="5"/>
            <w:tcBorders>
              <w:top w:val="single" w:color="000000" w:sz="6" w:space="0"/>
              <w:left w:val="single" w:color="auto" w:sz="4" w:space="0"/>
              <w:bottom w:val="single" w:color="000000" w:sz="6" w:space="0"/>
              <w:right w:val="single" w:color="auto" w:sz="4" w:space="0"/>
            </w:tcBorders>
            <w:noWrap w:val="0"/>
            <w:vAlign w:val="top"/>
          </w:tcPr>
          <w:p>
            <w:pPr>
              <w:rPr>
                <w:rFonts w:ascii="宋体"/>
                <w:szCs w:val="24"/>
              </w:rPr>
            </w:pPr>
            <w:r>
              <w:rPr>
                <w:rFonts w:hint="eastAsia" w:ascii="宋体" w:hAnsi="宋体"/>
                <w:szCs w:val="24"/>
              </w:rPr>
              <w:t>所在行政区</w:t>
            </w:r>
          </w:p>
        </w:tc>
        <w:tc>
          <w:tcPr>
            <w:tcW w:w="1167" w:type="dxa"/>
            <w:gridSpan w:val="3"/>
            <w:tcBorders>
              <w:top w:val="single" w:color="000000" w:sz="6" w:space="0"/>
              <w:left w:val="single" w:color="auto" w:sz="4" w:space="0"/>
              <w:bottom w:val="single" w:color="000000" w:sz="6" w:space="0"/>
              <w:right w:val="single" w:color="000000" w:sz="6" w:space="0"/>
            </w:tcBorders>
            <w:noWrap w:val="0"/>
            <w:vAlign w:val="top"/>
          </w:tcPr>
          <w:p>
            <w:pP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8" w:hRule="atLeast"/>
          <w:jc w:val="center"/>
        </w:trPr>
        <w:tc>
          <w:tcPr>
            <w:tcW w:w="8983" w:type="dxa"/>
            <w:gridSpan w:val="32"/>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szCs w:val="24"/>
              </w:rPr>
            </w:pPr>
            <w:r>
              <w:rPr>
                <w:rFonts w:hint="eastAsia" w:ascii="宋体" w:hAnsi="宋体"/>
                <w:szCs w:val="24"/>
              </w:rPr>
              <w:t>计</w:t>
            </w:r>
            <w:r>
              <w:rPr>
                <w:rFonts w:ascii="宋体" w:hAnsi="宋体"/>
                <w:szCs w:val="24"/>
              </w:rPr>
              <w:t xml:space="preserve">  </w:t>
            </w:r>
            <w:r>
              <w:rPr>
                <w:rFonts w:hint="eastAsia" w:ascii="宋体" w:hAnsi="宋体"/>
                <w:szCs w:val="24"/>
              </w:rPr>
              <w:t>划</w:t>
            </w:r>
            <w:r>
              <w:rPr>
                <w:rFonts w:ascii="宋体" w:hAnsi="宋体"/>
                <w:szCs w:val="24"/>
              </w:rPr>
              <w:t xml:space="preserve">  </w:t>
            </w:r>
            <w:r>
              <w:rPr>
                <w:rFonts w:hint="eastAsia" w:ascii="宋体" w:hAnsi="宋体"/>
                <w:szCs w:val="24"/>
              </w:rPr>
              <w:t>勘</w:t>
            </w:r>
            <w:r>
              <w:rPr>
                <w:rFonts w:ascii="宋体" w:hAnsi="宋体"/>
                <w:szCs w:val="24"/>
              </w:rPr>
              <w:t xml:space="preserve">  </w:t>
            </w:r>
            <w:r>
              <w:rPr>
                <w:rFonts w:hint="eastAsia" w:ascii="宋体" w:hAnsi="宋体"/>
                <w:szCs w:val="24"/>
              </w:rPr>
              <w:t>查</w:t>
            </w:r>
            <w:r>
              <w:rPr>
                <w:rFonts w:ascii="宋体" w:hAnsi="宋体"/>
                <w:szCs w:val="24"/>
              </w:rPr>
              <w:t xml:space="preserve">  </w:t>
            </w:r>
            <w:r>
              <w:rPr>
                <w:rFonts w:hint="eastAsia" w:ascii="宋体" w:hAnsi="宋体"/>
                <w:szCs w:val="24"/>
              </w:rPr>
              <w:t>投</w:t>
            </w:r>
            <w:r>
              <w:rPr>
                <w:rFonts w:ascii="宋体" w:hAnsi="宋体"/>
                <w:szCs w:val="24"/>
              </w:rPr>
              <w:t xml:space="preserve">  </w:t>
            </w:r>
            <w:r>
              <w:rPr>
                <w:rFonts w:hint="eastAsia" w:ascii="宋体" w:hAnsi="宋体"/>
                <w:szCs w:val="24"/>
              </w:rPr>
              <w:t>入</w:t>
            </w:r>
            <w:r>
              <w:rPr>
                <w:rFonts w:ascii="宋体" w:hAnsi="宋体"/>
                <w:szCs w:val="24"/>
              </w:rPr>
              <w:t xml:space="preserve">  </w:t>
            </w:r>
            <w:r>
              <w:rPr>
                <w:rFonts w:hint="eastAsia" w:ascii="宋体" w:hAnsi="宋体"/>
                <w:szCs w:val="24"/>
              </w:rPr>
              <w:t>（</w:t>
            </w:r>
            <w:r>
              <w:rPr>
                <w:rFonts w:ascii="宋体" w:hAnsi="宋体"/>
                <w:szCs w:val="24"/>
              </w:rPr>
              <w:t xml:space="preserve">  </w:t>
            </w:r>
            <w:r>
              <w:rPr>
                <w:rFonts w:hint="eastAsia" w:ascii="宋体" w:hAnsi="宋体"/>
                <w:szCs w:val="24"/>
              </w:rPr>
              <w:t>万</w:t>
            </w:r>
            <w:r>
              <w:rPr>
                <w:rFonts w:ascii="宋体" w:hAnsi="宋体"/>
                <w:szCs w:val="24"/>
              </w:rPr>
              <w:t xml:space="preserve">  </w:t>
            </w:r>
            <w:r>
              <w:rPr>
                <w:rFonts w:hint="eastAsia" w:ascii="宋体" w:hAnsi="宋体"/>
                <w:szCs w:val="24"/>
              </w:rPr>
              <w:t>元</w:t>
            </w:r>
            <w:r>
              <w:rPr>
                <w:rFonts w:ascii="宋体" w:hAnsi="宋体"/>
                <w:szCs w:val="24"/>
              </w:rPr>
              <w:t xml:space="preserve">  </w:t>
            </w:r>
            <w:r>
              <w:rPr>
                <w:rFonts w:hint="eastAsia" w:ascii="宋体" w:hAnsi="宋体"/>
                <w:szCs w:val="24"/>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101"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rPr>
                <w:rFonts w:ascii="宋体"/>
                <w:szCs w:val="24"/>
              </w:rPr>
            </w:pPr>
            <w:r>
              <w:rPr>
                <w:rFonts w:hint="eastAsia" w:ascii="宋体" w:hAnsi="宋体"/>
                <w:szCs w:val="24"/>
              </w:rPr>
              <w:t>勘查年度</w:t>
            </w:r>
          </w:p>
        </w:tc>
        <w:tc>
          <w:tcPr>
            <w:tcW w:w="992" w:type="dxa"/>
            <w:gridSpan w:val="2"/>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hAnsi="宋体"/>
                <w:szCs w:val="24"/>
              </w:rPr>
            </w:pPr>
            <w:r>
              <w:rPr>
                <w:rFonts w:ascii="宋体" w:hAnsi="宋体"/>
                <w:szCs w:val="24"/>
              </w:rPr>
              <w:t>1</w:t>
            </w:r>
          </w:p>
        </w:tc>
        <w:tc>
          <w:tcPr>
            <w:tcW w:w="992" w:type="dxa"/>
            <w:gridSpan w:val="3"/>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hAnsi="宋体"/>
                <w:szCs w:val="24"/>
              </w:rPr>
            </w:pPr>
            <w:r>
              <w:rPr>
                <w:rFonts w:ascii="宋体" w:hAnsi="宋体"/>
                <w:szCs w:val="24"/>
              </w:rPr>
              <w:t>2</w:t>
            </w:r>
          </w:p>
        </w:tc>
        <w:tc>
          <w:tcPr>
            <w:tcW w:w="769" w:type="dxa"/>
            <w:gridSpan w:val="2"/>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hAnsi="宋体"/>
                <w:szCs w:val="24"/>
              </w:rPr>
            </w:pPr>
            <w:r>
              <w:rPr>
                <w:rFonts w:ascii="宋体" w:hAnsi="宋体"/>
                <w:szCs w:val="24"/>
              </w:rPr>
              <w:t>3</w:t>
            </w:r>
          </w:p>
        </w:tc>
        <w:tc>
          <w:tcPr>
            <w:tcW w:w="889"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hAnsi="宋体"/>
                <w:szCs w:val="24"/>
              </w:rPr>
            </w:pPr>
            <w:r>
              <w:rPr>
                <w:rFonts w:ascii="宋体" w:hAnsi="宋体"/>
                <w:szCs w:val="24"/>
              </w:rPr>
              <w:t>4</w:t>
            </w:r>
          </w:p>
        </w:tc>
        <w:tc>
          <w:tcPr>
            <w:tcW w:w="888" w:type="dxa"/>
            <w:gridSpan w:val="6"/>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hAnsi="宋体"/>
                <w:szCs w:val="24"/>
              </w:rPr>
            </w:pPr>
            <w:r>
              <w:rPr>
                <w:rFonts w:ascii="宋体" w:hAnsi="宋体"/>
                <w:szCs w:val="24"/>
              </w:rPr>
              <w:t>5</w:t>
            </w:r>
          </w:p>
        </w:tc>
        <w:tc>
          <w:tcPr>
            <w:tcW w:w="1367"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hAnsi="宋体"/>
                <w:szCs w:val="24"/>
              </w:rPr>
            </w:pPr>
            <w:r>
              <w:rPr>
                <w:rFonts w:ascii="宋体" w:hAnsi="宋体"/>
                <w:szCs w:val="24"/>
              </w:rPr>
              <w:t>6</w:t>
            </w:r>
          </w:p>
        </w:tc>
        <w:tc>
          <w:tcPr>
            <w:tcW w:w="889" w:type="dxa"/>
            <w:gridSpan w:val="5"/>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hAnsi="宋体"/>
                <w:szCs w:val="24"/>
              </w:rPr>
            </w:pPr>
            <w:r>
              <w:rPr>
                <w:rFonts w:ascii="宋体" w:hAnsi="宋体"/>
                <w:szCs w:val="24"/>
              </w:rPr>
              <w:t>7</w:t>
            </w:r>
          </w:p>
        </w:tc>
        <w:tc>
          <w:tcPr>
            <w:tcW w:w="1096" w:type="dxa"/>
            <w:gridSpan w:val="2"/>
            <w:tcBorders>
              <w:top w:val="single" w:color="000000" w:sz="6" w:space="0"/>
              <w:left w:val="single" w:color="000000" w:sz="6" w:space="0"/>
              <w:bottom w:val="single" w:color="000000" w:sz="6" w:space="0"/>
              <w:right w:val="single" w:color="000000" w:sz="6" w:space="0"/>
            </w:tcBorders>
            <w:noWrap w:val="0"/>
            <w:vAlign w:val="top"/>
          </w:tcPr>
          <w:p>
            <w:pPr>
              <w:spacing w:line="360" w:lineRule="exact"/>
              <w:rPr>
                <w:rFonts w:ascii="宋体"/>
                <w:szCs w:val="24"/>
              </w:rPr>
            </w:pPr>
            <w:r>
              <w:rPr>
                <w:rFonts w:hint="eastAsia" w:ascii="宋体" w:hAnsi="宋体"/>
                <w:szCs w:val="24"/>
              </w:rPr>
              <w:t>总计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101"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rPr>
                <w:rFonts w:ascii="宋体"/>
                <w:szCs w:val="24"/>
              </w:rPr>
            </w:pPr>
            <w:r>
              <w:rPr>
                <w:rFonts w:hint="eastAsia" w:ascii="宋体" w:hAnsi="宋体"/>
                <w:szCs w:val="24"/>
              </w:rPr>
              <w:t>资金</w:t>
            </w:r>
          </w:p>
        </w:tc>
        <w:tc>
          <w:tcPr>
            <w:tcW w:w="992" w:type="dxa"/>
            <w:gridSpan w:val="2"/>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992" w:type="dxa"/>
            <w:gridSpan w:val="3"/>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769" w:type="dxa"/>
            <w:gridSpan w:val="2"/>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889"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888" w:type="dxa"/>
            <w:gridSpan w:val="6"/>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1367"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889" w:type="dxa"/>
            <w:gridSpan w:val="5"/>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1096" w:type="dxa"/>
            <w:gridSpan w:val="2"/>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36" w:hRule="atLeast"/>
          <w:jc w:val="center"/>
        </w:trPr>
        <w:tc>
          <w:tcPr>
            <w:tcW w:w="1101" w:type="dxa"/>
            <w:gridSpan w:val="4"/>
            <w:vMerge w:val="restart"/>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资金来源（万元）</w:t>
            </w:r>
          </w:p>
        </w:tc>
        <w:tc>
          <w:tcPr>
            <w:tcW w:w="992" w:type="dxa"/>
            <w:gridSpan w:val="2"/>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中央</w:t>
            </w:r>
          </w:p>
        </w:tc>
        <w:tc>
          <w:tcPr>
            <w:tcW w:w="992" w:type="dxa"/>
            <w:gridSpan w:val="3"/>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地方</w:t>
            </w:r>
          </w:p>
        </w:tc>
        <w:tc>
          <w:tcPr>
            <w:tcW w:w="947"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企业</w:t>
            </w:r>
          </w:p>
        </w:tc>
        <w:tc>
          <w:tcPr>
            <w:tcW w:w="1067"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外商</w:t>
            </w:r>
          </w:p>
        </w:tc>
        <w:tc>
          <w:tcPr>
            <w:tcW w:w="1368" w:type="dxa"/>
            <w:gridSpan w:val="6"/>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个</w:t>
            </w:r>
            <w:r>
              <w:rPr>
                <w:rFonts w:ascii="宋体" w:hAnsi="宋体"/>
                <w:szCs w:val="24"/>
              </w:rPr>
              <w:t xml:space="preserve">  </w:t>
            </w:r>
            <w:r>
              <w:rPr>
                <w:rFonts w:hint="eastAsia" w:ascii="宋体" w:hAnsi="宋体"/>
                <w:szCs w:val="24"/>
              </w:rPr>
              <w:t>人</w:t>
            </w:r>
          </w:p>
        </w:tc>
        <w:tc>
          <w:tcPr>
            <w:tcW w:w="1244"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其它</w:t>
            </w:r>
          </w:p>
        </w:tc>
        <w:tc>
          <w:tcPr>
            <w:tcW w:w="1272" w:type="dxa"/>
            <w:gridSpan w:val="5"/>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合计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42" w:hRule="atLeast"/>
          <w:jc w:val="center"/>
        </w:trPr>
        <w:tc>
          <w:tcPr>
            <w:tcW w:w="1101" w:type="dxa"/>
            <w:gridSpan w:val="4"/>
            <w:vMerge w:val="continue"/>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992" w:type="dxa"/>
            <w:gridSpan w:val="2"/>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992" w:type="dxa"/>
            <w:gridSpan w:val="3"/>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947"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1067"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1368" w:type="dxa"/>
            <w:gridSpan w:val="6"/>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1244"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1272" w:type="dxa"/>
            <w:gridSpan w:val="5"/>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04" w:hRule="atLeast"/>
          <w:jc w:val="center"/>
        </w:trPr>
        <w:tc>
          <w:tcPr>
            <w:tcW w:w="828" w:type="dxa"/>
            <w:gridSpan w:val="2"/>
            <w:vMerge w:val="restart"/>
            <w:tcBorders>
              <w:top w:val="single" w:color="000000" w:sz="6" w:space="0"/>
              <w:left w:val="single" w:color="000000" w:sz="6" w:space="0"/>
              <w:bottom w:val="single" w:color="000000" w:sz="6" w:space="0"/>
              <w:right w:val="single" w:color="000000" w:sz="6" w:space="0"/>
            </w:tcBorders>
            <w:noWrap w:val="0"/>
            <w:textDirection w:val="tbRlV"/>
            <w:vAlign w:val="center"/>
          </w:tcPr>
          <w:p>
            <w:pPr>
              <w:adjustRightInd w:val="0"/>
              <w:snapToGrid w:val="0"/>
              <w:jc w:val="center"/>
              <w:rPr>
                <w:rFonts w:ascii="宋体"/>
                <w:szCs w:val="24"/>
              </w:rPr>
            </w:pPr>
            <w:r>
              <w:rPr>
                <w:rFonts w:hint="eastAsia" w:ascii="宋体" w:hAnsi="宋体"/>
                <w:szCs w:val="24"/>
              </w:rPr>
              <w:t>申请人</w:t>
            </w:r>
          </w:p>
        </w:tc>
        <w:tc>
          <w:tcPr>
            <w:tcW w:w="4320" w:type="dxa"/>
            <w:gridSpan w:val="16"/>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统一社会信用代码</w:t>
            </w:r>
          </w:p>
        </w:tc>
        <w:tc>
          <w:tcPr>
            <w:tcW w:w="3835" w:type="dxa"/>
            <w:gridSpan w:val="14"/>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80" w:hRule="atLeast"/>
          <w:jc w:val="center"/>
        </w:trPr>
        <w:tc>
          <w:tcPr>
            <w:tcW w:w="828" w:type="dxa"/>
            <w:gridSpan w:val="2"/>
            <w:vMerge w:val="continue"/>
            <w:tcBorders>
              <w:top w:val="single" w:color="000000" w:sz="6" w:space="0"/>
              <w:left w:val="single" w:color="000000" w:sz="6" w:space="0"/>
              <w:bottom w:val="single" w:color="000000" w:sz="6" w:space="0"/>
              <w:right w:val="single" w:color="000000" w:sz="6" w:space="0"/>
            </w:tcBorders>
            <w:noWrap w:val="0"/>
            <w:textDirection w:val="tbRlV"/>
            <w:vAlign w:val="top"/>
          </w:tcPr>
          <w:p>
            <w:pPr>
              <w:jc w:val="center"/>
              <w:rPr>
                <w:rFonts w:hint="eastAsia" w:ascii="宋体" w:hAnsi="宋体"/>
                <w:szCs w:val="24"/>
              </w:rPr>
            </w:pPr>
          </w:p>
        </w:tc>
        <w:tc>
          <w:tcPr>
            <w:tcW w:w="2160" w:type="dxa"/>
            <w:gridSpan w:val="6"/>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hint="eastAsia" w:ascii="宋体" w:hAnsi="宋体"/>
                <w:szCs w:val="24"/>
              </w:rPr>
            </w:pPr>
            <w:r>
              <w:rPr>
                <w:rFonts w:hint="eastAsia" w:ascii="宋体" w:hAnsi="宋体"/>
                <w:szCs w:val="24"/>
              </w:rPr>
              <w:t>法定代表人</w:t>
            </w:r>
          </w:p>
        </w:tc>
        <w:tc>
          <w:tcPr>
            <w:tcW w:w="2160" w:type="dxa"/>
            <w:gridSpan w:val="10"/>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szCs w:val="24"/>
              </w:rPr>
              <w:t>（签章）</w:t>
            </w:r>
          </w:p>
        </w:tc>
        <w:tc>
          <w:tcPr>
            <w:tcW w:w="1319" w:type="dxa"/>
            <w:gridSpan w:val="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hint="eastAsia" w:ascii="宋体" w:hAnsi="宋体"/>
                <w:szCs w:val="24"/>
              </w:rPr>
            </w:pPr>
            <w:r>
              <w:rPr>
                <w:rFonts w:hint="eastAsia" w:ascii="宋体" w:hAnsi="宋体"/>
                <w:szCs w:val="24"/>
              </w:rPr>
              <w:t>经济类型</w:t>
            </w:r>
          </w:p>
        </w:tc>
        <w:tc>
          <w:tcPr>
            <w:tcW w:w="2516" w:type="dxa"/>
            <w:gridSpan w:val="9"/>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828"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left"/>
              <w:rPr>
                <w:rFonts w:ascii="宋体"/>
                <w:szCs w:val="24"/>
              </w:rPr>
            </w:pPr>
          </w:p>
        </w:tc>
        <w:tc>
          <w:tcPr>
            <w:tcW w:w="2160" w:type="dxa"/>
            <w:gridSpan w:val="6"/>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地址</w:t>
            </w:r>
          </w:p>
        </w:tc>
        <w:tc>
          <w:tcPr>
            <w:tcW w:w="5995" w:type="dxa"/>
            <w:gridSpan w:val="2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left"/>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828"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left"/>
              <w:rPr>
                <w:rFonts w:ascii="宋体"/>
                <w:szCs w:val="24"/>
              </w:rPr>
            </w:pPr>
          </w:p>
        </w:tc>
        <w:tc>
          <w:tcPr>
            <w:tcW w:w="2160" w:type="dxa"/>
            <w:gridSpan w:val="6"/>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邮政编码</w:t>
            </w:r>
          </w:p>
        </w:tc>
        <w:tc>
          <w:tcPr>
            <w:tcW w:w="948"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850"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电话</w:t>
            </w:r>
          </w:p>
        </w:tc>
        <w:tc>
          <w:tcPr>
            <w:tcW w:w="2179" w:type="dxa"/>
            <w:gridSpan w:val="8"/>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c>
          <w:tcPr>
            <w:tcW w:w="851" w:type="dxa"/>
            <w:gridSpan w:val="5"/>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联系人</w:t>
            </w:r>
          </w:p>
        </w:tc>
        <w:tc>
          <w:tcPr>
            <w:tcW w:w="1167" w:type="dxa"/>
            <w:gridSpan w:val="3"/>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828"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left"/>
              <w:rPr>
                <w:rFonts w:ascii="宋体"/>
                <w:szCs w:val="24"/>
              </w:rPr>
            </w:pPr>
          </w:p>
        </w:tc>
        <w:tc>
          <w:tcPr>
            <w:tcW w:w="2160" w:type="dxa"/>
            <w:gridSpan w:val="6"/>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开户银行</w:t>
            </w:r>
          </w:p>
        </w:tc>
        <w:tc>
          <w:tcPr>
            <w:tcW w:w="2649" w:type="dxa"/>
            <w:gridSpan w:val="14"/>
            <w:tcBorders>
              <w:top w:val="single" w:color="000000" w:sz="6" w:space="0"/>
              <w:left w:val="single" w:color="000000" w:sz="6" w:space="0"/>
              <w:bottom w:val="single" w:color="000000" w:sz="6" w:space="0"/>
              <w:right w:val="single" w:color="000000" w:sz="6" w:space="0"/>
            </w:tcBorders>
            <w:noWrap w:val="0"/>
            <w:vAlign w:val="center"/>
          </w:tcPr>
          <w:p>
            <w:pPr>
              <w:spacing w:line="360" w:lineRule="exact"/>
              <w:ind w:left="-107" w:leftChars="-51" w:right="-107" w:rightChars="-51"/>
              <w:jc w:val="center"/>
              <w:rPr>
                <w:rFonts w:ascii="宋体"/>
                <w:szCs w:val="24"/>
              </w:rPr>
            </w:pPr>
          </w:p>
        </w:tc>
        <w:tc>
          <w:tcPr>
            <w:tcW w:w="1328" w:type="dxa"/>
            <w:gridSpan w:val="2"/>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r>
              <w:rPr>
                <w:rFonts w:hint="eastAsia" w:ascii="宋体" w:hAnsi="宋体"/>
                <w:szCs w:val="24"/>
              </w:rPr>
              <w:t>帐号</w:t>
            </w:r>
          </w:p>
        </w:tc>
        <w:tc>
          <w:tcPr>
            <w:tcW w:w="2018" w:type="dxa"/>
            <w:gridSpan w:val="8"/>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828" w:type="dxa"/>
            <w:gridSpan w:val="2"/>
            <w:vMerge w:val="restart"/>
            <w:tcBorders>
              <w:top w:val="single" w:color="000000" w:sz="6" w:space="0"/>
              <w:left w:val="single" w:color="000000" w:sz="6" w:space="0"/>
              <w:right w:val="single" w:color="000000" w:sz="6" w:space="0"/>
            </w:tcBorders>
            <w:noWrap w:val="0"/>
            <w:vAlign w:val="center"/>
          </w:tcPr>
          <w:p>
            <w:pPr>
              <w:widowControl/>
              <w:jc w:val="center"/>
              <w:rPr>
                <w:rFonts w:ascii="宋体"/>
                <w:szCs w:val="24"/>
              </w:rPr>
            </w:pPr>
            <w:r>
              <w:rPr>
                <w:rFonts w:hint="eastAsia" w:ascii="宋体" w:hAnsi="宋体"/>
                <w:szCs w:val="24"/>
              </w:rPr>
              <w:t>勘查单位</w:t>
            </w:r>
          </w:p>
        </w:tc>
        <w:tc>
          <w:tcPr>
            <w:tcW w:w="2160" w:type="dxa"/>
            <w:gridSpan w:val="6"/>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hint="eastAsia" w:ascii="宋体" w:hAnsi="宋体"/>
                <w:szCs w:val="24"/>
              </w:rPr>
            </w:pPr>
            <w:r>
              <w:rPr>
                <w:rFonts w:hint="eastAsia" w:ascii="宋体" w:hAnsi="宋体"/>
                <w:szCs w:val="24"/>
              </w:rPr>
              <w:t>统一社会信用代码</w:t>
            </w:r>
          </w:p>
        </w:tc>
        <w:tc>
          <w:tcPr>
            <w:tcW w:w="5995" w:type="dxa"/>
            <w:gridSpan w:val="2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left"/>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828" w:type="dxa"/>
            <w:gridSpan w:val="2"/>
            <w:vMerge w:val="continue"/>
            <w:tcBorders>
              <w:left w:val="single" w:color="000000" w:sz="6" w:space="0"/>
              <w:bottom w:val="single" w:color="000000" w:sz="6" w:space="0"/>
              <w:right w:val="single" w:color="000000" w:sz="6" w:space="0"/>
            </w:tcBorders>
            <w:noWrap w:val="0"/>
            <w:vAlign w:val="center"/>
          </w:tcPr>
          <w:p>
            <w:pPr>
              <w:widowControl/>
              <w:jc w:val="left"/>
              <w:rPr>
                <w:rFonts w:ascii="宋体"/>
                <w:szCs w:val="24"/>
              </w:rPr>
            </w:pPr>
          </w:p>
        </w:tc>
        <w:tc>
          <w:tcPr>
            <w:tcW w:w="2160" w:type="dxa"/>
            <w:gridSpan w:val="6"/>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hint="eastAsia" w:ascii="宋体" w:hAnsi="宋体"/>
                <w:szCs w:val="24"/>
              </w:rPr>
            </w:pPr>
            <w:r>
              <w:rPr>
                <w:rFonts w:hint="eastAsia" w:ascii="宋体" w:hAnsi="宋体"/>
                <w:szCs w:val="24"/>
              </w:rPr>
              <w:t>地址</w:t>
            </w:r>
          </w:p>
        </w:tc>
        <w:tc>
          <w:tcPr>
            <w:tcW w:w="5995" w:type="dxa"/>
            <w:gridSpan w:val="2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left"/>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8983" w:type="dxa"/>
            <w:gridSpan w:val="32"/>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360" w:lineRule="exact"/>
              <w:ind w:firstLine="105" w:firstLineChars="50"/>
              <w:rPr>
                <w:rFonts w:ascii="宋体"/>
                <w:szCs w:val="24"/>
              </w:rPr>
            </w:pPr>
            <w:r>
              <w:rPr>
                <w:rFonts w:hint="eastAsia" w:ascii="宋体" w:hAnsi="宋体"/>
                <w:szCs w:val="24"/>
              </w:rPr>
              <w:t>如本项目有外方合作公司，请填写以下信息：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843" w:type="dxa"/>
            <w:gridSpan w:val="3"/>
            <w:vMerge w:val="restart"/>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top"/>
          </w:tcPr>
          <w:p>
            <w:pPr>
              <w:spacing w:line="360" w:lineRule="exact"/>
              <w:jc w:val="center"/>
              <w:rPr>
                <w:rFonts w:ascii="宋体"/>
                <w:szCs w:val="24"/>
              </w:rPr>
            </w:pPr>
            <w:r>
              <w:rPr>
                <w:rFonts w:hint="eastAsia" w:ascii="宋体" w:hAnsi="宋体"/>
                <w:szCs w:val="24"/>
              </w:rPr>
              <w:t>外方合作公司</w:t>
            </w:r>
          </w:p>
        </w:tc>
        <w:tc>
          <w:tcPr>
            <w:tcW w:w="1052" w:type="dxa"/>
            <w:gridSpan w:val="2"/>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top"/>
          </w:tcPr>
          <w:p>
            <w:pPr>
              <w:spacing w:line="360" w:lineRule="exact"/>
              <w:jc w:val="center"/>
              <w:rPr>
                <w:rFonts w:ascii="宋体"/>
                <w:szCs w:val="24"/>
              </w:rPr>
            </w:pPr>
            <w:r>
              <w:rPr>
                <w:rFonts w:hint="eastAsia" w:ascii="宋体" w:hAnsi="宋体"/>
                <w:szCs w:val="24"/>
              </w:rPr>
              <w:t>公司名称</w:t>
            </w:r>
          </w:p>
        </w:tc>
        <w:tc>
          <w:tcPr>
            <w:tcW w:w="7088" w:type="dxa"/>
            <w:gridSpan w:val="27"/>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843" w:type="dxa"/>
            <w:gridSpan w:val="3"/>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left"/>
              <w:rPr>
                <w:rFonts w:ascii="宋体"/>
                <w:szCs w:val="24"/>
              </w:rPr>
            </w:pPr>
          </w:p>
        </w:tc>
        <w:tc>
          <w:tcPr>
            <w:tcW w:w="1052" w:type="dxa"/>
            <w:gridSpan w:val="2"/>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top"/>
          </w:tcPr>
          <w:p>
            <w:pPr>
              <w:spacing w:line="360" w:lineRule="exact"/>
              <w:jc w:val="center"/>
              <w:rPr>
                <w:rFonts w:ascii="宋体"/>
                <w:szCs w:val="24"/>
              </w:rPr>
            </w:pPr>
            <w:r>
              <w:rPr>
                <w:rFonts w:hint="eastAsia" w:ascii="宋体" w:hAnsi="宋体"/>
                <w:szCs w:val="24"/>
              </w:rPr>
              <w:t>通讯地址</w:t>
            </w:r>
          </w:p>
        </w:tc>
        <w:tc>
          <w:tcPr>
            <w:tcW w:w="7088" w:type="dxa"/>
            <w:gridSpan w:val="27"/>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55" w:hRule="atLeast"/>
          <w:jc w:val="center"/>
        </w:trPr>
        <w:tc>
          <w:tcPr>
            <w:tcW w:w="2268" w:type="dxa"/>
            <w:gridSpan w:val="7"/>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矿业权出让收益（价款）及缴纳方式</w:t>
            </w:r>
          </w:p>
        </w:tc>
        <w:tc>
          <w:tcPr>
            <w:tcW w:w="6715" w:type="dxa"/>
            <w:gridSpan w:val="25"/>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446" w:hRule="atLeast"/>
          <w:jc w:val="center"/>
        </w:trPr>
        <w:tc>
          <w:tcPr>
            <w:tcW w:w="534" w:type="dxa"/>
            <w:tcBorders>
              <w:top w:val="single" w:color="000000" w:sz="6" w:space="0"/>
              <w:left w:val="single" w:color="000000" w:sz="6" w:space="0"/>
              <w:bottom w:val="single" w:color="000000" w:sz="6" w:space="0"/>
              <w:right w:val="single" w:color="000000" w:sz="6" w:space="0"/>
            </w:tcBorders>
            <w:noWrap w:val="0"/>
            <w:textDirection w:val="tbRlV"/>
            <w:vAlign w:val="top"/>
          </w:tcPr>
          <w:p>
            <w:pPr>
              <w:jc w:val="center"/>
              <w:rPr>
                <w:rFonts w:ascii="宋体"/>
                <w:szCs w:val="24"/>
              </w:rPr>
            </w:pPr>
            <w:r>
              <w:rPr>
                <w:rFonts w:hint="eastAsia" w:ascii="宋体" w:hAnsi="宋体"/>
                <w:szCs w:val="24"/>
              </w:rPr>
              <w:t>工作任务及主要目的</w:t>
            </w:r>
          </w:p>
        </w:tc>
        <w:tc>
          <w:tcPr>
            <w:tcW w:w="8449" w:type="dxa"/>
            <w:gridSpan w:val="31"/>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szCs w:val="24"/>
              </w:rPr>
            </w:pPr>
          </w:p>
          <w:p>
            <w:pPr>
              <w:jc w:val="left"/>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789" w:hRule="atLeast"/>
          <w:jc w:val="center"/>
        </w:trPr>
        <w:tc>
          <w:tcPr>
            <w:tcW w:w="534" w:type="dxa"/>
            <w:tcBorders>
              <w:top w:val="single" w:color="000000" w:sz="6" w:space="0"/>
              <w:left w:val="single" w:color="000000" w:sz="6" w:space="0"/>
              <w:bottom w:val="single" w:color="000000" w:sz="6" w:space="0"/>
              <w:right w:val="single" w:color="000000" w:sz="6" w:space="0"/>
            </w:tcBorders>
            <w:noWrap w:val="0"/>
            <w:textDirection w:val="tbRlV"/>
            <w:vAlign w:val="top"/>
          </w:tcPr>
          <w:p>
            <w:pPr>
              <w:jc w:val="center"/>
              <w:rPr>
                <w:rFonts w:ascii="宋体"/>
                <w:szCs w:val="24"/>
              </w:rPr>
            </w:pPr>
            <w:r>
              <w:rPr>
                <w:rFonts w:hint="eastAsia" w:ascii="宋体" w:hAnsi="宋体"/>
                <w:szCs w:val="24"/>
              </w:rPr>
              <w:t>工作人员配备</w:t>
            </w:r>
          </w:p>
        </w:tc>
        <w:tc>
          <w:tcPr>
            <w:tcW w:w="8449" w:type="dxa"/>
            <w:gridSpan w:val="31"/>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szCs w:val="24"/>
              </w:rPr>
            </w:pPr>
          </w:p>
          <w:p>
            <w:pPr>
              <w:jc w:val="left"/>
              <w:rPr>
                <w:rFonts w:ascii="宋体"/>
                <w:szCs w:val="24"/>
              </w:rPr>
            </w:pPr>
          </w:p>
        </w:tc>
      </w:tr>
    </w:tbl>
    <w:p>
      <w:pPr>
        <w:rPr>
          <w:rFonts w:ascii="宋体"/>
          <w:szCs w:val="24"/>
        </w:rPr>
      </w:pPr>
    </w:p>
    <w:tbl>
      <w:tblPr>
        <w:tblStyle w:val="7"/>
        <w:tblpPr w:leftFromText="180" w:rightFromText="180" w:vertAnchor="text" w:horzAnchor="page" w:tblpX="1620" w:tblpY="18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3"/>
        <w:gridCol w:w="763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24" w:hRule="atLeast"/>
        </w:trPr>
        <w:tc>
          <w:tcPr>
            <w:tcW w:w="993" w:type="dxa"/>
            <w:tcBorders>
              <w:top w:val="single" w:color="000000" w:sz="6" w:space="0"/>
              <w:left w:val="single" w:color="000000" w:sz="6" w:space="0"/>
              <w:bottom w:val="single" w:color="000000" w:sz="6" w:space="0"/>
              <w:right w:val="single" w:color="000000" w:sz="6" w:space="0"/>
            </w:tcBorders>
            <w:noWrap w:val="0"/>
            <w:textDirection w:val="tbRlV"/>
            <w:vAlign w:val="center"/>
          </w:tcPr>
          <w:p>
            <w:pPr>
              <w:ind w:left="113" w:right="113"/>
              <w:jc w:val="center"/>
              <w:rPr>
                <w:rFonts w:ascii="宋体"/>
                <w:szCs w:val="24"/>
              </w:rPr>
            </w:pPr>
            <w:r>
              <w:rPr>
                <w:rFonts w:hint="eastAsia" w:ascii="宋体" w:hAnsi="宋体"/>
                <w:szCs w:val="24"/>
              </w:rPr>
              <w:t>申请勘查期拟开展主要实物工作量</w:t>
            </w:r>
          </w:p>
        </w:tc>
        <w:tc>
          <w:tcPr>
            <w:tcW w:w="7633" w:type="dxa"/>
            <w:tcBorders>
              <w:top w:val="single" w:color="000000" w:sz="6" w:space="0"/>
              <w:left w:val="single" w:color="000000" w:sz="6" w:space="0"/>
              <w:bottom w:val="single" w:color="000000" w:sz="6" w:space="0"/>
              <w:right w:val="single" w:color="000000" w:sz="6" w:space="0"/>
            </w:tcBorders>
            <w:noWrap w:val="0"/>
            <w:vAlign w:val="top"/>
          </w:tcPr>
          <w:p>
            <w:pPr>
              <w:rPr>
                <w:rFonts w:ascii="宋体"/>
                <w:szCs w:val="24"/>
              </w:rPr>
            </w:pPr>
          </w:p>
          <w:p>
            <w:pP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222" w:hRule="atLeast"/>
        </w:trPr>
        <w:tc>
          <w:tcPr>
            <w:tcW w:w="993" w:type="dxa"/>
            <w:vMerge w:val="restart"/>
            <w:tcBorders>
              <w:top w:val="single" w:color="auto" w:sz="4" w:space="0"/>
              <w:left w:val="single" w:color="auto" w:sz="4" w:space="0"/>
              <w:bottom w:val="single" w:color="auto" w:sz="4" w:space="0"/>
              <w:right w:val="single" w:color="auto" w:sz="4" w:space="0"/>
            </w:tcBorders>
            <w:noWrap w:val="0"/>
            <w:textDirection w:val="tbRlV"/>
            <w:vAlign w:val="center"/>
          </w:tcPr>
          <w:p>
            <w:pPr>
              <w:ind w:left="113" w:right="113"/>
              <w:jc w:val="center"/>
              <w:rPr>
                <w:rFonts w:ascii="宋体"/>
                <w:szCs w:val="24"/>
              </w:rPr>
            </w:pPr>
            <w:r>
              <w:rPr>
                <w:rFonts w:hint="eastAsia" w:ascii="宋体" w:hAnsi="宋体"/>
                <w:szCs w:val="24"/>
              </w:rPr>
              <w:t>勘查范围示意图与极值坐标</w:t>
            </w:r>
          </w:p>
        </w:tc>
        <w:tc>
          <w:tcPr>
            <w:tcW w:w="763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55" w:hRule="atLeast"/>
        </w:trPr>
        <w:tc>
          <w:tcPr>
            <w:tcW w:w="993"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szCs w:val="24"/>
              </w:rPr>
            </w:pPr>
          </w:p>
        </w:tc>
        <w:tc>
          <w:tcPr>
            <w:tcW w:w="763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szCs w:val="24"/>
              </w:rPr>
            </w:pPr>
            <w:r>
              <w:rPr>
                <w:rFonts w:hint="eastAsia" w:ascii="宋体" w:hAnsi="宋体" w:eastAsia="宋体"/>
                <w:position w:val="-34"/>
                <w:szCs w:val="21"/>
              </w:rPr>
              <w:t>极值坐标：东经             至             ，北纬           至</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676" w:hRule="atLeast"/>
        </w:trPr>
        <w:tc>
          <w:tcPr>
            <w:tcW w:w="993"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ind w:left="113" w:right="113"/>
              <w:jc w:val="center"/>
              <w:rPr>
                <w:rFonts w:ascii="宋体"/>
                <w:szCs w:val="24"/>
              </w:rPr>
            </w:pPr>
            <w:r>
              <w:rPr>
                <w:rFonts w:hint="eastAsia" w:ascii="宋体" w:hAnsi="宋体"/>
                <w:szCs w:val="24"/>
              </w:rPr>
              <w:t>备</w:t>
            </w:r>
          </w:p>
          <w:p>
            <w:pPr>
              <w:ind w:left="113" w:right="113"/>
              <w:jc w:val="center"/>
              <w:rPr>
                <w:rFonts w:ascii="宋体"/>
                <w:szCs w:val="24"/>
              </w:rPr>
            </w:pPr>
          </w:p>
          <w:p>
            <w:pPr>
              <w:ind w:left="113" w:right="113"/>
              <w:jc w:val="center"/>
              <w:rPr>
                <w:rFonts w:ascii="宋体"/>
                <w:szCs w:val="24"/>
              </w:rPr>
            </w:pPr>
            <w:r>
              <w:rPr>
                <w:rFonts w:hint="eastAsia" w:ascii="宋体" w:hAnsi="宋体"/>
                <w:szCs w:val="24"/>
              </w:rPr>
              <w:t>注</w:t>
            </w:r>
          </w:p>
        </w:tc>
        <w:tc>
          <w:tcPr>
            <w:tcW w:w="7633" w:type="dxa"/>
            <w:tcBorders>
              <w:top w:val="single" w:color="auto" w:sz="4" w:space="0"/>
              <w:left w:val="single" w:color="auto" w:sz="4" w:space="0"/>
              <w:bottom w:val="single" w:color="auto" w:sz="4" w:space="0"/>
              <w:right w:val="single" w:color="auto" w:sz="4" w:space="0"/>
            </w:tcBorders>
            <w:noWrap w:val="0"/>
            <w:vAlign w:val="top"/>
          </w:tcPr>
          <w:p>
            <w:pPr>
              <w:rPr>
                <w:rFonts w:ascii="宋体"/>
                <w:szCs w:val="24"/>
              </w:rPr>
            </w:pPr>
          </w:p>
        </w:tc>
      </w:tr>
    </w:tbl>
    <w:p>
      <w:pPr>
        <w:rPr>
          <w:rFonts w:ascii="Calibri" w:hAnsi="Calibri"/>
          <w:szCs w:val="22"/>
          <w:lang w:val="en-GB"/>
        </w:rPr>
        <w:sectPr>
          <w:pgSz w:w="11906" w:h="16838"/>
          <w:pgMar w:top="1418" w:right="1418" w:bottom="1418" w:left="1418" w:header="851" w:footer="992" w:gutter="0"/>
          <w:cols w:space="720" w:num="1"/>
          <w:docGrid w:linePitch="312" w:charSpace="0"/>
        </w:sectPr>
      </w:pPr>
    </w:p>
    <w:p>
      <w:pPr>
        <w:widowControl/>
        <w:numPr>
          <w:ins w:id="39" w:author="张红红:排版" w:date="2017-12-20T14:56:00Z"/>
        </w:numPr>
        <w:jc w:val="center"/>
        <w:rPr>
          <w:rFonts w:hint="eastAsia" w:ascii="方正小标宋_GBK" w:hAnsi="黑体" w:eastAsia="方正小标宋_GBK"/>
          <w:sz w:val="36"/>
          <w:szCs w:val="36"/>
          <w:lang w:val="en-GB"/>
        </w:rPr>
      </w:pPr>
    </w:p>
    <w:p>
      <w:pPr>
        <w:widowControl/>
        <w:jc w:val="center"/>
        <w:rPr>
          <w:rFonts w:hint="eastAsia" w:ascii="方正小标宋_GBK" w:hAnsi="黑体" w:eastAsia="方正小标宋_GBK"/>
          <w:b w:val="0"/>
          <w:sz w:val="36"/>
          <w:szCs w:val="36"/>
          <w:lang w:val="en-GB"/>
        </w:rPr>
      </w:pPr>
      <w:r>
        <w:rPr>
          <w:rFonts w:hint="eastAsia" w:ascii="方正小标宋_GBK" w:hAnsi="黑体" w:eastAsia="方正小标宋_GBK"/>
          <w:b w:val="0"/>
          <w:sz w:val="36"/>
          <w:szCs w:val="36"/>
          <w:lang w:val="en-GB"/>
        </w:rPr>
        <w:t>勘查登记拐点坐标及区块编号表</w:t>
      </w:r>
    </w:p>
    <w:p>
      <w:pPr>
        <w:widowControl/>
        <w:spacing w:after="240" w:afterLines="100"/>
        <w:jc w:val="center"/>
        <w:rPr>
          <w:rFonts w:hint="eastAsia" w:ascii="楷体_GB2312" w:eastAsia="楷体_GB2312"/>
          <w:sz w:val="30"/>
          <w:szCs w:val="30"/>
          <w:lang w:val="en-GB"/>
        </w:rPr>
      </w:pPr>
      <w:r>
        <w:rPr>
          <w:rFonts w:hint="eastAsia" w:ascii="楷体_GB2312" w:hAnsi="宋体" w:eastAsia="楷体_GB2312"/>
          <w:sz w:val="30"/>
          <w:szCs w:val="30"/>
          <w:lang w:val="en-GB"/>
        </w:rPr>
        <w:t>项目名称</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90" w:hRule="atLeast"/>
          <w:jc w:val="center"/>
        </w:trPr>
        <w:tc>
          <w:tcPr>
            <w:tcW w:w="8455" w:type="dxa"/>
            <w:tcBorders>
              <w:top w:val="single" w:color="auto" w:sz="4" w:space="0"/>
              <w:left w:val="single" w:color="auto" w:sz="4" w:space="0"/>
              <w:bottom w:val="single" w:color="auto" w:sz="4" w:space="0"/>
              <w:right w:val="single" w:color="auto" w:sz="4" w:space="0"/>
            </w:tcBorders>
            <w:noWrap w:val="0"/>
            <w:vAlign w:val="top"/>
          </w:tcPr>
          <w:p>
            <w:pPr>
              <w:widowControl/>
              <w:spacing w:before="120" w:beforeLines="50" w:after="9000" w:afterLines="3750"/>
              <w:ind w:firstLine="240" w:firstLineChars="100"/>
              <w:rPr>
                <w:rFonts w:ascii="宋体"/>
                <w:kern w:val="0"/>
                <w:sz w:val="24"/>
                <w:szCs w:val="24"/>
                <w:lang w:val="en-GB"/>
              </w:rPr>
            </w:pPr>
            <w:r>
              <w:rPr>
                <w:rFonts w:hint="eastAsia" w:ascii="宋体" w:hAnsi="宋体"/>
                <w:kern w:val="0"/>
                <w:sz w:val="24"/>
                <w:szCs w:val="24"/>
                <w:lang w:val="en-GB"/>
              </w:rPr>
              <w:t>序号</w:t>
            </w:r>
            <w:r>
              <w:rPr>
                <w:rFonts w:ascii="宋体" w:hAnsi="宋体"/>
                <w:kern w:val="0"/>
                <w:sz w:val="24"/>
                <w:szCs w:val="24"/>
                <w:lang w:val="en-GB"/>
              </w:rPr>
              <w:t xml:space="preserve">  </w:t>
            </w:r>
            <w:r>
              <w:rPr>
                <w:rFonts w:hint="eastAsia" w:ascii="宋体" w:hAnsi="宋体"/>
                <w:kern w:val="0"/>
                <w:sz w:val="24"/>
                <w:szCs w:val="24"/>
                <w:lang w:val="en-GB"/>
              </w:rPr>
              <w:t>各区序号</w:t>
            </w:r>
            <w:r>
              <w:rPr>
                <w:rFonts w:ascii="宋体" w:hAnsi="宋体"/>
                <w:kern w:val="0"/>
                <w:sz w:val="24"/>
                <w:szCs w:val="24"/>
                <w:lang w:val="en-GB"/>
              </w:rPr>
              <w:t xml:space="preserve">  </w:t>
            </w:r>
            <w:r>
              <w:rPr>
                <w:rFonts w:hint="eastAsia" w:ascii="宋体" w:hAnsi="宋体"/>
                <w:kern w:val="0"/>
                <w:sz w:val="24"/>
                <w:szCs w:val="24"/>
                <w:lang w:val="en-GB"/>
              </w:rPr>
              <w:t>经度</w:t>
            </w:r>
            <w:r>
              <w:rPr>
                <w:rFonts w:ascii="宋体" w:hAnsi="宋体"/>
                <w:kern w:val="0"/>
                <w:sz w:val="24"/>
                <w:szCs w:val="24"/>
                <w:lang w:val="en-GB"/>
              </w:rPr>
              <w:t xml:space="preserve">  </w:t>
            </w:r>
            <w:r>
              <w:rPr>
                <w:rFonts w:hint="eastAsia" w:ascii="宋体" w:hAnsi="宋体"/>
                <w:kern w:val="0"/>
                <w:sz w:val="24"/>
                <w:szCs w:val="24"/>
                <w:lang w:val="en-GB"/>
              </w:rPr>
              <w:t>纬度</w:t>
            </w:r>
            <w:r>
              <w:rPr>
                <w:rFonts w:ascii="宋体" w:hAnsi="宋体"/>
                <w:kern w:val="0"/>
                <w:sz w:val="24"/>
                <w:szCs w:val="24"/>
                <w:lang w:val="en-GB"/>
              </w:rPr>
              <w:t xml:space="preserve">           </w:t>
            </w:r>
            <w:r>
              <w:rPr>
                <w:rFonts w:hint="eastAsia" w:ascii="宋体" w:hAnsi="宋体"/>
                <w:kern w:val="0"/>
                <w:sz w:val="24"/>
                <w:szCs w:val="24"/>
                <w:lang w:val="en-GB"/>
              </w:rPr>
              <w:t>序号</w:t>
            </w:r>
            <w:r>
              <w:rPr>
                <w:rFonts w:ascii="宋体" w:hAnsi="宋体"/>
                <w:kern w:val="0"/>
                <w:sz w:val="24"/>
                <w:szCs w:val="24"/>
                <w:lang w:val="en-GB"/>
              </w:rPr>
              <w:t xml:space="preserve">  </w:t>
            </w:r>
            <w:r>
              <w:rPr>
                <w:rFonts w:hint="eastAsia" w:ascii="宋体" w:hAnsi="宋体"/>
                <w:kern w:val="0"/>
                <w:sz w:val="24"/>
                <w:szCs w:val="24"/>
                <w:lang w:val="en-GB"/>
              </w:rPr>
              <w:t>分级序号</w:t>
            </w:r>
            <w:r>
              <w:rPr>
                <w:rFonts w:ascii="宋体" w:hAnsi="宋体"/>
                <w:kern w:val="0"/>
                <w:sz w:val="24"/>
                <w:szCs w:val="24"/>
                <w:lang w:val="en-GB"/>
              </w:rPr>
              <w:t xml:space="preserve">  </w:t>
            </w:r>
            <w:r>
              <w:rPr>
                <w:rFonts w:hint="eastAsia" w:ascii="宋体" w:hAnsi="宋体"/>
                <w:kern w:val="0"/>
                <w:sz w:val="24"/>
                <w:szCs w:val="24"/>
                <w:lang w:val="en-GB"/>
              </w:rPr>
              <w:t>区块号</w:t>
            </w:r>
          </w:p>
        </w:tc>
      </w:tr>
    </w:tbl>
    <w:p>
      <w:pPr>
        <w:pStyle w:val="2"/>
      </w:pPr>
      <w:r>
        <w:rPr>
          <w:rFonts w:hint="eastAsia"/>
          <w:b/>
          <w:bCs w:val="0"/>
          <w:sz w:val="32"/>
          <w:szCs w:val="32"/>
        </w:rPr>
        <w:t>（6）</w:t>
      </w:r>
    </w:p>
    <w:p>
      <w:pPr>
        <w:rPr>
          <w:b/>
          <w:sz w:val="24"/>
          <w:szCs w:val="24"/>
        </w:rPr>
      </w:pPr>
    </w:p>
    <w:p>
      <w:pPr>
        <w:rPr>
          <w:b/>
          <w:sz w:val="24"/>
          <w:szCs w:val="24"/>
        </w:rPr>
      </w:pPr>
      <w:r>
        <w:rPr>
          <w:rFonts w:hint="eastAsia"/>
          <w:b/>
          <w:sz w:val="24"/>
          <w:szCs w:val="24"/>
        </w:rPr>
        <w:t>收到申请顺序号                               勘查许可证号</w:t>
      </w:r>
    </w:p>
    <w:p>
      <w:pPr>
        <w:rPr>
          <w:b/>
          <w:sz w:val="24"/>
          <w:szCs w:val="24"/>
        </w:rPr>
      </w:pPr>
      <w:r>
        <w:rPr>
          <w:rFonts w:hint="eastAsia"/>
          <w:b/>
          <w:spacing w:val="22"/>
          <w:sz w:val="24"/>
          <w:szCs w:val="24"/>
        </w:rPr>
        <w:t>收到申请时</w:t>
      </w:r>
      <w:r>
        <w:rPr>
          <w:rFonts w:hint="eastAsia"/>
          <w:b/>
          <w:spacing w:val="10"/>
          <w:sz w:val="24"/>
          <w:szCs w:val="24"/>
        </w:rPr>
        <w:t xml:space="preserve">间                          </w:t>
      </w:r>
      <w:r>
        <w:rPr>
          <w:rFonts w:hint="eastAsia"/>
          <w:b/>
          <w:spacing w:val="16"/>
          <w:sz w:val="24"/>
          <w:szCs w:val="24"/>
        </w:rPr>
        <w:t xml:space="preserve">发 证 时 </w:t>
      </w:r>
      <w:r>
        <w:rPr>
          <w:rFonts w:hint="eastAsia"/>
          <w:b/>
          <w:sz w:val="24"/>
          <w:szCs w:val="24"/>
        </w:rPr>
        <w:t>间</w:t>
      </w:r>
    </w:p>
    <w:p>
      <w:pPr>
        <w:rPr>
          <w:szCs w:val="24"/>
        </w:rPr>
      </w:pPr>
    </w:p>
    <w:p>
      <w:pPr>
        <w:rPr>
          <w:szCs w:val="24"/>
        </w:rPr>
      </w:pPr>
    </w:p>
    <w:p>
      <w:pPr>
        <w:rPr>
          <w:szCs w:val="24"/>
        </w:rPr>
      </w:pPr>
    </w:p>
    <w:p>
      <w:pPr>
        <w:rPr>
          <w:szCs w:val="24"/>
        </w:rPr>
      </w:pPr>
    </w:p>
    <w:p>
      <w:pPr>
        <w:rPr>
          <w:szCs w:val="24"/>
        </w:rPr>
      </w:pPr>
    </w:p>
    <w:p>
      <w:pPr>
        <w:jc w:val="center"/>
        <w:rPr>
          <w:rFonts w:hint="eastAsia" w:ascii="方正小标宋_GBK" w:eastAsia="方正小标宋_GBK"/>
          <w:sz w:val="52"/>
          <w:szCs w:val="24"/>
        </w:rPr>
      </w:pPr>
      <w:r>
        <w:rPr>
          <w:rFonts w:hint="eastAsia" w:ascii="方正小标宋_GBK" w:eastAsia="方正小标宋_GBK"/>
          <w:b w:val="0"/>
          <w:spacing w:val="220"/>
          <w:sz w:val="52"/>
          <w:szCs w:val="24"/>
        </w:rPr>
        <w:t>油气探矿</w:t>
      </w:r>
      <w:r>
        <w:rPr>
          <w:rFonts w:hint="eastAsia" w:ascii="方正小标宋_GBK" w:eastAsia="方正小标宋_GBK"/>
          <w:b w:val="0"/>
          <w:spacing w:val="160"/>
          <w:sz w:val="52"/>
          <w:szCs w:val="24"/>
        </w:rPr>
        <w:t>权</w:t>
      </w:r>
    </w:p>
    <w:p>
      <w:pPr>
        <w:rPr>
          <w:rFonts w:hint="eastAsia" w:ascii="方正小标宋_GBK" w:eastAsia="方正小标宋_GBK"/>
          <w:szCs w:val="24"/>
        </w:rPr>
      </w:pPr>
    </w:p>
    <w:p>
      <w:pPr>
        <w:snapToGrid w:val="0"/>
        <w:spacing w:line="680" w:lineRule="exact"/>
        <w:rPr>
          <w:rFonts w:hint="eastAsia" w:ascii="方正小标宋_GBK" w:eastAsia="方正小标宋_GBK"/>
          <w:sz w:val="48"/>
          <w:szCs w:val="24"/>
        </w:rPr>
      </w:pPr>
      <w:r>
        <w:rPr>
          <w:rFonts w:hint="eastAsia" w:ascii="方正小标宋_GBK" w:eastAsia="方正小标宋_GBK"/>
          <w:b w:val="0"/>
          <w:sz w:val="48"/>
          <w:szCs w:val="24"/>
        </w:rPr>
        <w:t>变 更</w:t>
      </w:r>
    </w:p>
    <w:p>
      <w:pPr>
        <w:tabs>
          <w:tab w:val="left" w:pos="7080"/>
        </w:tabs>
        <w:spacing w:line="860" w:lineRule="exact"/>
        <w:rPr>
          <w:rFonts w:hint="eastAsia" w:ascii="方正小标宋_GBK" w:eastAsia="方正小标宋_GBK"/>
          <w:spacing w:val="70"/>
          <w:sz w:val="72"/>
          <w:szCs w:val="24"/>
        </w:rPr>
      </w:pPr>
      <w:r>
        <w:rPr>
          <w:rFonts w:hint="eastAsia" w:ascii="方正小标宋_GBK" w:eastAsia="方正小标宋_GBK"/>
          <w:b w:val="0"/>
          <w:sz w:val="48"/>
          <w:szCs w:val="24"/>
        </w:rPr>
        <w:t xml:space="preserve">延 续    </w:t>
      </w:r>
      <w:r>
        <w:rPr>
          <w:rFonts w:hint="eastAsia" w:ascii="方正小标宋_GBK" w:eastAsia="方正小标宋_GBK"/>
          <w:b w:val="0"/>
          <w:spacing w:val="100"/>
          <w:position w:val="-4"/>
          <w:sz w:val="84"/>
          <w:szCs w:val="24"/>
        </w:rPr>
        <w:t>申请登记</w:t>
      </w:r>
      <w:r>
        <w:rPr>
          <w:rFonts w:hint="eastAsia" w:ascii="方正小标宋_GBK" w:eastAsia="方正小标宋_GBK"/>
          <w:b w:val="0"/>
          <w:spacing w:val="70"/>
          <w:position w:val="-4"/>
          <w:sz w:val="84"/>
          <w:szCs w:val="24"/>
        </w:rPr>
        <w:t>书</w:t>
      </w:r>
    </w:p>
    <w:p>
      <w:pPr>
        <w:spacing w:before="240"/>
        <w:rPr>
          <w:rFonts w:hint="eastAsia" w:ascii="方正小标宋_GBK" w:eastAsia="方正小标宋_GBK"/>
          <w:sz w:val="48"/>
          <w:szCs w:val="24"/>
        </w:rPr>
      </w:pPr>
      <w:r>
        <w:rPr>
          <w:rFonts w:hint="eastAsia" w:ascii="方正小标宋_GBK" w:eastAsia="方正小标宋_GBK"/>
          <w:b w:val="0"/>
          <w:position w:val="42"/>
          <w:sz w:val="48"/>
          <w:szCs w:val="24"/>
        </w:rPr>
        <w:t>保 留</w:t>
      </w:r>
    </w:p>
    <w:p>
      <w:pPr>
        <w:rPr>
          <w:sz w:val="30"/>
          <w:szCs w:val="24"/>
        </w:rPr>
      </w:pPr>
    </w:p>
    <w:p>
      <w:pPr>
        <w:rPr>
          <w:sz w:val="30"/>
          <w:szCs w:val="24"/>
        </w:rPr>
      </w:pPr>
    </w:p>
    <w:p>
      <w:pPr>
        <w:rPr>
          <w:rFonts w:hint="eastAsia"/>
          <w:sz w:val="30"/>
          <w:szCs w:val="24"/>
        </w:rPr>
      </w:pPr>
    </w:p>
    <w:p>
      <w:pPr>
        <w:rPr>
          <w:rFonts w:hint="eastAsia"/>
          <w:sz w:val="30"/>
          <w:szCs w:val="24"/>
        </w:rPr>
      </w:pPr>
    </w:p>
    <w:p>
      <w:pPr>
        <w:rPr>
          <w:rFonts w:hint="eastAsia"/>
          <w:sz w:val="30"/>
          <w:szCs w:val="24"/>
        </w:rPr>
      </w:pPr>
    </w:p>
    <w:p>
      <w:pPr>
        <w:rPr>
          <w:sz w:val="30"/>
          <w:szCs w:val="24"/>
        </w:rPr>
      </w:pPr>
    </w:p>
    <w:tbl>
      <w:tblPr>
        <w:tblStyle w:val="7"/>
        <w:tblW w:w="0" w:type="auto"/>
        <w:jc w:val="center"/>
        <w:tblLayout w:type="fixed"/>
        <w:tblCellMar>
          <w:top w:w="0" w:type="dxa"/>
          <w:left w:w="108" w:type="dxa"/>
          <w:bottom w:w="0" w:type="dxa"/>
          <w:right w:w="108" w:type="dxa"/>
        </w:tblCellMar>
      </w:tblPr>
      <w:tblGrid>
        <w:gridCol w:w="2606"/>
        <w:gridCol w:w="6146"/>
      </w:tblGrid>
      <w:tr>
        <w:tblPrEx>
          <w:tblCellMar>
            <w:top w:w="0" w:type="dxa"/>
            <w:left w:w="108" w:type="dxa"/>
            <w:bottom w:w="0" w:type="dxa"/>
            <w:right w:w="108" w:type="dxa"/>
          </w:tblCellMar>
        </w:tblPrEx>
        <w:trPr>
          <w:trHeight w:val="571" w:hRule="atLeast"/>
          <w:jc w:val="center"/>
        </w:trPr>
        <w:tc>
          <w:tcPr>
            <w:tcW w:w="2606"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eastAsia="仿宋_GB2312"/>
                <w:b/>
                <w:kern w:val="0"/>
                <w:sz w:val="30"/>
                <w:szCs w:val="30"/>
              </w:rPr>
              <w:t>项目名</w:t>
            </w:r>
            <w:r>
              <w:rPr>
                <w:rFonts w:hint="eastAsia" w:ascii="仿宋_GB2312" w:hAnsi="宋体" w:eastAsia="仿宋_GB2312"/>
                <w:b/>
                <w:kern w:val="0"/>
                <w:sz w:val="30"/>
                <w:szCs w:val="30"/>
              </w:rPr>
              <w:t>称</w:t>
            </w:r>
          </w:p>
        </w:tc>
        <w:tc>
          <w:tcPr>
            <w:tcW w:w="6146" w:type="dxa"/>
            <w:noWrap w:val="0"/>
            <w:vAlign w:val="center"/>
          </w:tcPr>
          <w:p>
            <w:pPr>
              <w:spacing w:line="320" w:lineRule="exact"/>
              <w:ind w:left="42" w:leftChars="20"/>
              <w:rPr>
                <w:rFonts w:hint="eastAsia" w:ascii="仿宋_GB2312" w:eastAsia="仿宋_GB2312"/>
                <w:b/>
                <w:kern w:val="0"/>
                <w:sz w:val="30"/>
                <w:szCs w:val="30"/>
              </w:rPr>
            </w:pPr>
            <w:r>
              <w:rPr>
                <w:rFonts w:hint="eastAsia" w:ascii="仿宋_GB2312" w:hAnsi="仿宋" w:eastAsia="仿宋_GB2312"/>
                <w:b/>
                <w:kern w:val="0"/>
                <w:sz w:val="30"/>
                <w:szCs w:val="30"/>
                <w:u w:val="single"/>
              </w:rPr>
              <w:t xml:space="preserve">                                       </w:t>
            </w:r>
          </w:p>
        </w:tc>
      </w:tr>
      <w:tr>
        <w:tblPrEx>
          <w:tblCellMar>
            <w:top w:w="0" w:type="dxa"/>
            <w:left w:w="108" w:type="dxa"/>
            <w:bottom w:w="0" w:type="dxa"/>
            <w:right w:w="108" w:type="dxa"/>
          </w:tblCellMar>
        </w:tblPrEx>
        <w:trPr>
          <w:trHeight w:val="571" w:hRule="atLeast"/>
          <w:jc w:val="center"/>
        </w:trPr>
        <w:tc>
          <w:tcPr>
            <w:tcW w:w="2606"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eastAsia="仿宋_GB2312"/>
                <w:b/>
                <w:kern w:val="0"/>
                <w:sz w:val="30"/>
                <w:szCs w:val="30"/>
              </w:rPr>
              <w:t>原项目名称</w:t>
            </w:r>
          </w:p>
        </w:tc>
        <w:tc>
          <w:tcPr>
            <w:tcW w:w="6146" w:type="dxa"/>
            <w:noWrap w:val="0"/>
            <w:vAlign w:val="center"/>
          </w:tcPr>
          <w:p>
            <w:pPr>
              <w:spacing w:line="320" w:lineRule="exact"/>
              <w:ind w:left="42" w:leftChars="20"/>
              <w:rPr>
                <w:rFonts w:hint="eastAsia" w:ascii="仿宋_GB2312" w:eastAsia="仿宋_GB2312"/>
                <w:b/>
                <w:kern w:val="0"/>
                <w:sz w:val="30"/>
                <w:szCs w:val="30"/>
                <w:u w:val="single"/>
              </w:rPr>
            </w:pPr>
            <w:r>
              <w:rPr>
                <w:rFonts w:hint="eastAsia" w:ascii="仿宋_GB2312" w:hAnsi="仿宋" w:eastAsia="仿宋_GB2312"/>
                <w:b/>
                <w:kern w:val="0"/>
                <w:sz w:val="30"/>
                <w:szCs w:val="30"/>
                <w:u w:val="single"/>
              </w:rPr>
              <w:t xml:space="preserve">                                       </w:t>
            </w:r>
          </w:p>
        </w:tc>
      </w:tr>
      <w:tr>
        <w:tblPrEx>
          <w:tblCellMar>
            <w:top w:w="0" w:type="dxa"/>
            <w:left w:w="108" w:type="dxa"/>
            <w:bottom w:w="0" w:type="dxa"/>
            <w:right w:w="108" w:type="dxa"/>
          </w:tblCellMar>
        </w:tblPrEx>
        <w:trPr>
          <w:trHeight w:val="571" w:hRule="atLeast"/>
          <w:jc w:val="center"/>
        </w:trPr>
        <w:tc>
          <w:tcPr>
            <w:tcW w:w="2606"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eastAsia="仿宋_GB2312"/>
                <w:b/>
                <w:kern w:val="0"/>
                <w:sz w:val="30"/>
                <w:szCs w:val="30"/>
              </w:rPr>
              <w:t>原勘查许可证号</w:t>
            </w:r>
          </w:p>
        </w:tc>
        <w:tc>
          <w:tcPr>
            <w:tcW w:w="6146" w:type="dxa"/>
            <w:noWrap w:val="0"/>
            <w:vAlign w:val="center"/>
          </w:tcPr>
          <w:p>
            <w:pPr>
              <w:spacing w:line="320" w:lineRule="exact"/>
              <w:ind w:left="42" w:leftChars="20"/>
              <w:rPr>
                <w:rFonts w:hint="eastAsia" w:ascii="仿宋_GB2312" w:eastAsia="仿宋_GB2312"/>
                <w:b/>
                <w:kern w:val="0"/>
                <w:sz w:val="30"/>
                <w:szCs w:val="30"/>
                <w:u w:val="single"/>
              </w:rPr>
            </w:pPr>
            <w:r>
              <w:rPr>
                <w:rFonts w:hint="eastAsia" w:ascii="仿宋_GB2312" w:hAnsi="仿宋" w:eastAsia="仿宋_GB2312"/>
                <w:b/>
                <w:kern w:val="0"/>
                <w:sz w:val="30"/>
                <w:szCs w:val="30"/>
                <w:u w:val="single"/>
              </w:rPr>
              <w:t xml:space="preserve">                                       </w:t>
            </w:r>
          </w:p>
        </w:tc>
      </w:tr>
      <w:tr>
        <w:tblPrEx>
          <w:tblCellMar>
            <w:top w:w="0" w:type="dxa"/>
            <w:left w:w="108" w:type="dxa"/>
            <w:bottom w:w="0" w:type="dxa"/>
            <w:right w:w="108" w:type="dxa"/>
          </w:tblCellMar>
        </w:tblPrEx>
        <w:trPr>
          <w:trHeight w:val="571" w:hRule="atLeast"/>
          <w:jc w:val="center"/>
        </w:trPr>
        <w:tc>
          <w:tcPr>
            <w:tcW w:w="2606"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eastAsia="仿宋_GB2312"/>
                <w:b/>
                <w:kern w:val="0"/>
                <w:sz w:val="30"/>
                <w:szCs w:val="30"/>
              </w:rPr>
              <w:t>申请人</w:t>
            </w:r>
          </w:p>
        </w:tc>
        <w:tc>
          <w:tcPr>
            <w:tcW w:w="6146" w:type="dxa"/>
            <w:noWrap w:val="0"/>
            <w:vAlign w:val="center"/>
          </w:tcPr>
          <w:p>
            <w:pPr>
              <w:spacing w:line="320" w:lineRule="exact"/>
              <w:ind w:left="42" w:leftChars="20"/>
              <w:rPr>
                <w:rFonts w:hint="eastAsia" w:ascii="仿宋_GB2312" w:eastAsia="仿宋_GB2312"/>
                <w:b/>
                <w:kern w:val="0"/>
                <w:sz w:val="30"/>
                <w:szCs w:val="30"/>
              </w:rPr>
            </w:pPr>
            <w:r>
              <w:rPr>
                <w:rFonts w:hint="eastAsia" w:ascii="仿宋_GB2312" w:hAnsi="仿宋" w:eastAsia="仿宋_GB2312"/>
                <w:b/>
                <w:kern w:val="0"/>
                <w:sz w:val="30"/>
                <w:szCs w:val="30"/>
                <w:u w:val="single"/>
              </w:rPr>
              <w:t xml:space="preserve">                                 (签章)</w:t>
            </w:r>
          </w:p>
        </w:tc>
      </w:tr>
      <w:tr>
        <w:tblPrEx>
          <w:tblCellMar>
            <w:top w:w="0" w:type="dxa"/>
            <w:left w:w="108" w:type="dxa"/>
            <w:bottom w:w="0" w:type="dxa"/>
            <w:right w:w="108" w:type="dxa"/>
          </w:tblCellMar>
        </w:tblPrEx>
        <w:trPr>
          <w:trHeight w:val="571" w:hRule="atLeast"/>
          <w:jc w:val="center"/>
        </w:trPr>
        <w:tc>
          <w:tcPr>
            <w:tcW w:w="2606"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eastAsia="仿宋_GB2312"/>
                <w:b/>
                <w:kern w:val="0"/>
                <w:sz w:val="30"/>
                <w:szCs w:val="30"/>
              </w:rPr>
              <w:t>勘查单位</w:t>
            </w:r>
          </w:p>
        </w:tc>
        <w:tc>
          <w:tcPr>
            <w:tcW w:w="6146" w:type="dxa"/>
            <w:noWrap w:val="0"/>
            <w:vAlign w:val="center"/>
          </w:tcPr>
          <w:p>
            <w:pPr>
              <w:spacing w:line="320" w:lineRule="exact"/>
              <w:ind w:left="42" w:leftChars="20"/>
              <w:rPr>
                <w:rFonts w:hint="eastAsia" w:ascii="仿宋_GB2312" w:eastAsia="仿宋_GB2312"/>
                <w:b/>
                <w:kern w:val="0"/>
                <w:sz w:val="30"/>
                <w:szCs w:val="30"/>
              </w:rPr>
            </w:pPr>
            <w:r>
              <w:rPr>
                <w:rFonts w:hint="eastAsia" w:ascii="仿宋_GB2312" w:hAnsi="仿宋" w:eastAsia="仿宋_GB2312"/>
                <w:b/>
                <w:kern w:val="0"/>
                <w:sz w:val="30"/>
                <w:szCs w:val="30"/>
                <w:u w:val="single"/>
              </w:rPr>
              <w:t xml:space="preserve">                                 (签章)</w:t>
            </w:r>
          </w:p>
        </w:tc>
      </w:tr>
      <w:tr>
        <w:tblPrEx>
          <w:tblCellMar>
            <w:top w:w="0" w:type="dxa"/>
            <w:left w:w="108" w:type="dxa"/>
            <w:bottom w:w="0" w:type="dxa"/>
            <w:right w:w="108" w:type="dxa"/>
          </w:tblCellMar>
        </w:tblPrEx>
        <w:trPr>
          <w:trHeight w:val="571" w:hRule="atLeast"/>
          <w:jc w:val="center"/>
        </w:trPr>
        <w:tc>
          <w:tcPr>
            <w:tcW w:w="2606"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eastAsia="仿宋_GB2312"/>
                <w:b/>
                <w:kern w:val="0"/>
                <w:sz w:val="30"/>
                <w:szCs w:val="30"/>
              </w:rPr>
              <w:t>填表时间</w:t>
            </w:r>
          </w:p>
        </w:tc>
        <w:tc>
          <w:tcPr>
            <w:tcW w:w="6146" w:type="dxa"/>
            <w:noWrap w:val="0"/>
            <w:vAlign w:val="center"/>
          </w:tcPr>
          <w:p>
            <w:pPr>
              <w:spacing w:line="320" w:lineRule="exact"/>
              <w:ind w:left="42" w:leftChars="20"/>
              <w:rPr>
                <w:rFonts w:hint="eastAsia" w:ascii="仿宋_GB2312" w:eastAsia="仿宋_GB2312"/>
                <w:b/>
                <w:kern w:val="0"/>
                <w:sz w:val="30"/>
                <w:szCs w:val="30"/>
              </w:rPr>
            </w:pPr>
            <w:r>
              <w:rPr>
                <w:rFonts w:hint="eastAsia" w:ascii="仿宋_GB2312" w:hAnsi="仿宋" w:eastAsia="仿宋_GB2312"/>
                <w:b/>
                <w:kern w:val="0"/>
                <w:sz w:val="30"/>
                <w:szCs w:val="30"/>
                <w:u w:val="single"/>
              </w:rPr>
              <w:t xml:space="preserve">                                       </w:t>
            </w:r>
          </w:p>
        </w:tc>
      </w:tr>
    </w:tbl>
    <w:p>
      <w:pPr>
        <w:jc w:val="center"/>
        <w:rPr>
          <w:rFonts w:hint="eastAsia" w:ascii="Calibri" w:hAnsi="Calibri"/>
          <w:szCs w:val="22"/>
        </w:rPr>
      </w:pPr>
      <w:r>
        <w:rPr>
          <w:rFonts w:ascii="Calibri" w:hAnsi="Calibri"/>
          <w:szCs w:val="22"/>
        </w:rPr>
        <w:br w:type="page"/>
      </w:r>
    </w:p>
    <w:p>
      <w:pPr>
        <w:numPr>
          <w:ins w:id="40" w:author="张红红:排版" w:date="2017-12-20T14:57:00Z"/>
        </w:numPr>
        <w:jc w:val="center"/>
        <w:rPr>
          <w:rFonts w:hint="eastAsia" w:ascii="方正小标宋_GBK" w:eastAsia="方正小标宋_GBK"/>
          <w:b w:val="0"/>
          <w:sz w:val="36"/>
          <w:szCs w:val="36"/>
        </w:rPr>
      </w:pPr>
      <w:r>
        <w:rPr>
          <w:rFonts w:hint="eastAsia" w:ascii="方正小标宋_GBK" w:eastAsia="方正小标宋_GBK"/>
          <w:b w:val="0"/>
          <w:sz w:val="36"/>
          <w:szCs w:val="36"/>
        </w:rPr>
        <w:t>填  表  说  明</w:t>
      </w:r>
    </w:p>
    <w:p>
      <w:pPr>
        <w:numPr>
          <w:ins w:id="41" w:author="张红红:排版" w:date="2017-12-20T14:57:00Z"/>
        </w:numPr>
        <w:jc w:val="center"/>
        <w:rPr>
          <w:rFonts w:ascii="仿宋_GB2312" w:eastAsia="仿宋_GB2312"/>
          <w:b/>
          <w:sz w:val="36"/>
          <w:szCs w:val="36"/>
        </w:rPr>
      </w:pPr>
    </w:p>
    <w:p>
      <w:pPr>
        <w:adjustRightInd w:val="0"/>
        <w:snapToGrid w:val="0"/>
        <w:spacing w:line="560" w:lineRule="exact"/>
        <w:ind w:firstLine="420"/>
        <w:rPr>
          <w:rFonts w:hint="eastAsia" w:ascii="仿宋_GB2312" w:hAnsi="宋体" w:eastAsia="仿宋_GB2312"/>
          <w:sz w:val="30"/>
          <w:szCs w:val="30"/>
        </w:rPr>
      </w:pPr>
      <w:r>
        <w:rPr>
          <w:rFonts w:hint="eastAsia" w:ascii="仿宋_GB2312" w:eastAsia="仿宋_GB2312"/>
          <w:sz w:val="30"/>
          <w:szCs w:val="30"/>
        </w:rPr>
        <w:t xml:space="preserve">1. </w:t>
      </w:r>
      <w:r>
        <w:rPr>
          <w:rFonts w:hint="eastAsia" w:ascii="仿宋_GB2312" w:eastAsia="仿宋_GB2312"/>
          <w:b/>
          <w:sz w:val="30"/>
          <w:szCs w:val="30"/>
        </w:rPr>
        <w:t>项目名称</w:t>
      </w:r>
      <w:r>
        <w:rPr>
          <w:rFonts w:hint="eastAsia" w:ascii="仿宋_GB2312" w:eastAsia="仿宋_GB2312"/>
          <w:sz w:val="30"/>
          <w:szCs w:val="30"/>
        </w:rPr>
        <w:t>：</w:t>
      </w:r>
      <w:r>
        <w:rPr>
          <w:rFonts w:hint="eastAsia" w:ascii="仿宋_GB2312" w:hAnsi="宋体" w:eastAsia="仿宋_GB2312"/>
          <w:sz w:val="30"/>
          <w:szCs w:val="30"/>
        </w:rPr>
        <w:t>由项目所在省（自治区、直辖市）名(跨省需用简称)或所在海域名＋盆地名+二级构造单元或勘查作业区块名称＋勘查矿种(既有石油又有天然气的简写为油气、其他写全称)＋勘查组成。例如：内蒙古二连盆地固阳凹陷油气勘查、陕晋鄂尔多斯盆地吴旗区块石油天然气煤层气勘查、南海珠江口盆地流花06区块天然气勘查。探矿权保留项目，填写申请保留的原探矿权名称。</w:t>
      </w:r>
    </w:p>
    <w:p>
      <w:pPr>
        <w:adjustRightInd w:val="0"/>
        <w:snapToGrid w:val="0"/>
        <w:spacing w:line="560" w:lineRule="exact"/>
        <w:ind w:firstLine="420"/>
        <w:rPr>
          <w:rFonts w:hint="eastAsia" w:ascii="仿宋_GB2312" w:hAnsi="宋体" w:eastAsia="仿宋_GB2312"/>
          <w:b/>
          <w:sz w:val="30"/>
          <w:szCs w:val="30"/>
        </w:rPr>
      </w:pPr>
      <w:r>
        <w:rPr>
          <w:rFonts w:hint="eastAsia" w:ascii="仿宋_GB2312" w:hAnsi="宋体" w:eastAsia="仿宋_GB2312"/>
          <w:sz w:val="30"/>
          <w:szCs w:val="30"/>
        </w:rPr>
        <w:t xml:space="preserve">2. </w:t>
      </w:r>
      <w:r>
        <w:rPr>
          <w:rFonts w:hint="eastAsia" w:ascii="仿宋_GB2312" w:hAnsi="宋体" w:eastAsia="仿宋_GB2312"/>
          <w:b/>
          <w:sz w:val="30"/>
          <w:szCs w:val="30"/>
        </w:rPr>
        <w:t>原项目名称：</w:t>
      </w:r>
      <w:r>
        <w:rPr>
          <w:rFonts w:hint="eastAsia" w:ascii="仿宋_GB2312" w:hAnsi="宋体" w:eastAsia="仿宋_GB2312"/>
          <w:sz w:val="30"/>
          <w:szCs w:val="30"/>
        </w:rPr>
        <w:t>填写原勘查许可证上项目名称。合并探矿权的，填写所有原勘查项目名称，中间用“、”分隔。</w:t>
      </w:r>
    </w:p>
    <w:p>
      <w:pPr>
        <w:adjustRightInd w:val="0"/>
        <w:snapToGrid w:val="0"/>
        <w:spacing w:line="560" w:lineRule="exact"/>
        <w:ind w:firstLine="420"/>
        <w:rPr>
          <w:rFonts w:hint="eastAsia" w:ascii="仿宋_GB2312" w:hAnsi="宋体" w:eastAsia="仿宋_GB2312"/>
          <w:sz w:val="30"/>
          <w:szCs w:val="30"/>
        </w:rPr>
      </w:pPr>
      <w:r>
        <w:rPr>
          <w:rFonts w:hint="eastAsia" w:ascii="仿宋_GB2312" w:hAnsi="宋体" w:eastAsia="仿宋_GB2312"/>
          <w:sz w:val="30"/>
          <w:szCs w:val="30"/>
        </w:rPr>
        <w:t xml:space="preserve">3. </w:t>
      </w:r>
      <w:r>
        <w:rPr>
          <w:rFonts w:hint="eastAsia" w:ascii="仿宋_GB2312" w:hAnsi="宋体" w:eastAsia="仿宋_GB2312"/>
          <w:b/>
          <w:sz w:val="30"/>
          <w:szCs w:val="30"/>
        </w:rPr>
        <w:t>原勘查许可证号：</w:t>
      </w:r>
      <w:r>
        <w:rPr>
          <w:rFonts w:hint="eastAsia" w:ascii="仿宋_GB2312" w:hAnsi="宋体" w:eastAsia="仿宋_GB2312"/>
          <w:sz w:val="30"/>
          <w:szCs w:val="30"/>
        </w:rPr>
        <w:t>填写原勘查许可证上勘查许可证号。合并探矿权的，填写所有原勘查许可证号，中间用“、”分隔。</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 xml:space="preserve">4. </w:t>
      </w:r>
      <w:r>
        <w:rPr>
          <w:rFonts w:hint="eastAsia" w:ascii="仿宋_GB2312" w:eastAsia="仿宋_GB2312"/>
          <w:b/>
          <w:sz w:val="30"/>
          <w:szCs w:val="30"/>
        </w:rPr>
        <w:t>申请人</w:t>
      </w:r>
      <w:r>
        <w:rPr>
          <w:rFonts w:hint="eastAsia" w:ascii="仿宋_GB2312" w:eastAsia="仿宋_GB2312"/>
          <w:sz w:val="30"/>
          <w:szCs w:val="30"/>
        </w:rPr>
        <w:t>：按</w:t>
      </w:r>
      <w:r>
        <w:rPr>
          <w:rFonts w:hint="eastAsia" w:ascii="仿宋_GB2312" w:hAnsi="宋体" w:eastAsia="仿宋_GB2312"/>
          <w:sz w:val="30"/>
          <w:szCs w:val="30"/>
        </w:rPr>
        <w:t>探矿权申请人企业营业执照或事业单位法人证书注册名称填写。</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 xml:space="preserve">5. </w:t>
      </w:r>
      <w:r>
        <w:rPr>
          <w:rFonts w:hint="eastAsia" w:ascii="仿宋_GB2312" w:eastAsia="仿宋_GB2312"/>
          <w:b/>
          <w:sz w:val="30"/>
          <w:szCs w:val="30"/>
        </w:rPr>
        <w:t>勘查单位</w:t>
      </w:r>
      <w:r>
        <w:rPr>
          <w:rFonts w:hint="eastAsia" w:ascii="仿宋_GB2312" w:eastAsia="仿宋_GB2312"/>
          <w:sz w:val="30"/>
          <w:szCs w:val="30"/>
        </w:rPr>
        <w:t>：</w:t>
      </w:r>
      <w:r>
        <w:rPr>
          <w:rFonts w:hint="eastAsia" w:ascii="仿宋_GB2312" w:hAnsi="宋体" w:eastAsia="仿宋_GB2312"/>
          <w:sz w:val="30"/>
          <w:szCs w:val="30"/>
        </w:rPr>
        <w:t>承担勘查作业项目的施工单位，与企业营业执照或事业单位法人证书注册名称一致。</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 xml:space="preserve">6. </w:t>
      </w:r>
      <w:r>
        <w:rPr>
          <w:rFonts w:hint="eastAsia" w:ascii="仿宋_GB2312" w:eastAsia="仿宋_GB2312"/>
          <w:b/>
          <w:sz w:val="30"/>
          <w:szCs w:val="30"/>
        </w:rPr>
        <w:t>探矿权变化过程</w:t>
      </w:r>
      <w:r>
        <w:rPr>
          <w:rFonts w:hint="eastAsia" w:ascii="仿宋_GB2312" w:eastAsia="仿宋_GB2312"/>
          <w:sz w:val="30"/>
          <w:szCs w:val="30"/>
        </w:rPr>
        <w:t>：</w:t>
      </w:r>
      <w:r>
        <w:rPr>
          <w:rFonts w:hint="eastAsia" w:ascii="仿宋_GB2312" w:hAnsi="宋体" w:eastAsia="仿宋_GB2312"/>
          <w:sz w:val="30"/>
          <w:szCs w:val="30"/>
        </w:rPr>
        <w:t>指自探矿权首次设立至目前的历次变化情况。探矿权变化过程要根据勘查项目追溯填写项目纵向变化历程，不填写横向其它相关项目。</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 xml:space="preserve">7. </w:t>
      </w:r>
      <w:r>
        <w:rPr>
          <w:rFonts w:hint="eastAsia" w:ascii="仿宋_GB2312" w:eastAsia="仿宋_GB2312"/>
          <w:b/>
          <w:sz w:val="30"/>
          <w:szCs w:val="30"/>
        </w:rPr>
        <w:t>上一持证期实物工作量及成果</w:t>
      </w:r>
      <w:r>
        <w:rPr>
          <w:rFonts w:hint="eastAsia" w:ascii="仿宋_GB2312" w:eastAsia="仿宋_GB2312"/>
          <w:sz w:val="30"/>
          <w:szCs w:val="30"/>
        </w:rPr>
        <w:t>：</w:t>
      </w:r>
      <w:r>
        <w:rPr>
          <w:rFonts w:hint="eastAsia" w:ascii="仿宋_GB2312" w:hAnsi="宋体" w:eastAsia="仿宋_GB2312"/>
          <w:sz w:val="30"/>
          <w:szCs w:val="30"/>
        </w:rPr>
        <w:t>指原项目在上一持证期间实物工作量完成情况及成果。</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 xml:space="preserve">8. </w:t>
      </w:r>
      <w:r>
        <w:rPr>
          <w:rFonts w:hint="eastAsia" w:ascii="仿宋_GB2312" w:eastAsia="仿宋_GB2312"/>
          <w:b/>
          <w:sz w:val="30"/>
          <w:szCs w:val="30"/>
        </w:rPr>
        <w:t>本次申请类型</w:t>
      </w:r>
      <w:r>
        <w:rPr>
          <w:rFonts w:hint="eastAsia" w:ascii="仿宋_GB2312" w:eastAsia="仿宋_GB2312"/>
          <w:sz w:val="30"/>
          <w:szCs w:val="30"/>
        </w:rPr>
        <w:t>：</w:t>
      </w:r>
      <w:r>
        <w:rPr>
          <w:rFonts w:hint="eastAsia" w:ascii="仿宋_GB2312" w:hAnsi="宋体" w:eastAsia="仿宋_GB2312"/>
          <w:sz w:val="30"/>
          <w:szCs w:val="30"/>
        </w:rPr>
        <w:t>在（  ）中划“  ”选择本次探矿权申请为延续、变更或保留。其次数应按延续、变更或保留的次数计算，只计算纵向变化次数，不计算横向变化次数。</w:t>
      </w:r>
    </w:p>
    <w:p>
      <w:pPr>
        <w:adjustRightInd w:val="0"/>
        <w:snapToGrid w:val="0"/>
        <w:spacing w:line="560" w:lineRule="exact"/>
        <w:ind w:firstLine="420"/>
        <w:rPr>
          <w:rFonts w:hint="eastAsia" w:ascii="仿宋_GB2312" w:hAnsi="宋体" w:eastAsia="仿宋_GB2312"/>
          <w:sz w:val="30"/>
          <w:szCs w:val="30"/>
        </w:rPr>
      </w:pPr>
      <w:r>
        <w:rPr>
          <w:rFonts w:hint="eastAsia" w:ascii="仿宋_GB2312" w:hAnsi="宋体" w:eastAsia="仿宋_GB2312"/>
          <w:sz w:val="30"/>
          <w:szCs w:val="30"/>
        </w:rPr>
        <w:t xml:space="preserve">9. </w:t>
      </w:r>
      <w:r>
        <w:rPr>
          <w:rFonts w:hint="eastAsia" w:ascii="仿宋_GB2312" w:hAnsi="宋体" w:eastAsia="仿宋_GB2312"/>
          <w:b/>
          <w:sz w:val="30"/>
          <w:szCs w:val="30"/>
        </w:rPr>
        <w:t>变更内容：</w:t>
      </w:r>
      <w:r>
        <w:rPr>
          <w:rFonts w:hint="eastAsia" w:ascii="仿宋_GB2312" w:hAnsi="宋体" w:eastAsia="仿宋_GB2312"/>
          <w:sz w:val="30"/>
          <w:szCs w:val="30"/>
        </w:rPr>
        <w:t>申请探矿权变更的填写此栏。根据实际情况选择填写探矿权变更的情形，可多选。</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10.</w:t>
      </w:r>
      <w:r>
        <w:rPr>
          <w:rFonts w:hint="eastAsia" w:ascii="仿宋_GB2312" w:eastAsia="仿宋_GB2312"/>
          <w:b/>
          <w:sz w:val="30"/>
          <w:szCs w:val="30"/>
        </w:rPr>
        <w:t>申请理由</w:t>
      </w:r>
      <w:r>
        <w:rPr>
          <w:rFonts w:hint="eastAsia" w:ascii="仿宋_GB2312" w:eastAsia="仿宋_GB2312"/>
          <w:sz w:val="30"/>
          <w:szCs w:val="30"/>
        </w:rPr>
        <w:t>：</w:t>
      </w:r>
      <w:r>
        <w:rPr>
          <w:rFonts w:hint="eastAsia" w:ascii="仿宋_GB2312" w:hAnsi="宋体" w:eastAsia="仿宋_GB2312"/>
          <w:sz w:val="30"/>
          <w:szCs w:val="30"/>
        </w:rPr>
        <w:t>指申请探矿权延续、变更或保留的原因。</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11.</w:t>
      </w:r>
      <w:r>
        <w:rPr>
          <w:rFonts w:hint="eastAsia" w:ascii="仿宋_GB2312" w:eastAsia="仿宋_GB2312"/>
          <w:b/>
          <w:sz w:val="30"/>
          <w:szCs w:val="30"/>
        </w:rPr>
        <w:t>勘查矿种</w:t>
      </w:r>
      <w:r>
        <w:rPr>
          <w:rFonts w:hint="eastAsia" w:ascii="仿宋_GB2312" w:eastAsia="仿宋_GB2312"/>
          <w:sz w:val="30"/>
          <w:szCs w:val="30"/>
        </w:rPr>
        <w:t>：</w:t>
      </w:r>
      <w:r>
        <w:rPr>
          <w:rFonts w:hint="eastAsia" w:ascii="仿宋_GB2312" w:hAnsi="宋体" w:eastAsia="仿宋_GB2312"/>
          <w:sz w:val="30"/>
          <w:szCs w:val="30"/>
        </w:rPr>
        <w:t>申请勘查的主矿种。原则上应按照《矿产资源法实施细则》附件“矿产资源分类细目”中的矿种填写。油气包括石油、天然气、煤层气及页岩气等。</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12.</w:t>
      </w:r>
      <w:r>
        <w:rPr>
          <w:rFonts w:hint="eastAsia" w:ascii="仿宋_GB2312" w:eastAsia="仿宋_GB2312"/>
          <w:b/>
          <w:sz w:val="30"/>
          <w:szCs w:val="30"/>
        </w:rPr>
        <w:t>项目性质</w:t>
      </w:r>
      <w:r>
        <w:rPr>
          <w:rFonts w:hint="eastAsia" w:ascii="仿宋_GB2312" w:eastAsia="仿宋_GB2312"/>
          <w:sz w:val="30"/>
          <w:szCs w:val="30"/>
        </w:rPr>
        <w:t>：</w:t>
      </w:r>
      <w:r>
        <w:rPr>
          <w:rFonts w:hint="eastAsia" w:ascii="仿宋_GB2312" w:hAnsi="宋体" w:eastAsia="仿宋_GB2312"/>
          <w:sz w:val="30"/>
          <w:szCs w:val="30"/>
        </w:rPr>
        <w:t>按自营项目、涉外项目两大类填写。</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13.</w:t>
      </w:r>
      <w:r>
        <w:rPr>
          <w:rFonts w:hint="eastAsia" w:ascii="仿宋_GB2312" w:eastAsia="仿宋_GB2312"/>
          <w:b/>
          <w:sz w:val="30"/>
          <w:szCs w:val="30"/>
        </w:rPr>
        <w:t>增列矿种</w:t>
      </w:r>
      <w:r>
        <w:rPr>
          <w:rFonts w:hint="eastAsia" w:ascii="仿宋_GB2312" w:eastAsia="仿宋_GB2312"/>
          <w:sz w:val="30"/>
          <w:szCs w:val="30"/>
        </w:rPr>
        <w:t>：</w:t>
      </w:r>
      <w:r>
        <w:rPr>
          <w:rFonts w:hint="eastAsia" w:ascii="仿宋_GB2312" w:hAnsi="宋体" w:eastAsia="仿宋_GB2312"/>
          <w:sz w:val="30"/>
          <w:szCs w:val="30"/>
        </w:rPr>
        <w:t>按实际情况填写</w:t>
      </w:r>
      <w:r>
        <w:rPr>
          <w:rFonts w:hint="eastAsia" w:ascii="仿宋_GB2312" w:eastAsia="仿宋_GB2312"/>
          <w:sz w:val="30"/>
          <w:szCs w:val="30"/>
        </w:rPr>
        <w:t>,</w:t>
      </w:r>
      <w:r>
        <w:rPr>
          <w:rFonts w:hint="eastAsia" w:ascii="仿宋_GB2312" w:hAnsi="宋体" w:eastAsia="仿宋_GB2312"/>
          <w:sz w:val="30"/>
          <w:szCs w:val="30"/>
        </w:rPr>
        <w:t>应与项目名称中的矿种相对应。</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14.</w:t>
      </w:r>
      <w:r>
        <w:rPr>
          <w:rFonts w:hint="eastAsia" w:ascii="仿宋_GB2312" w:eastAsia="仿宋_GB2312"/>
          <w:b/>
          <w:sz w:val="30"/>
          <w:szCs w:val="30"/>
        </w:rPr>
        <w:t>取得方式</w:t>
      </w:r>
      <w:r>
        <w:rPr>
          <w:rFonts w:hint="eastAsia" w:ascii="仿宋_GB2312" w:eastAsia="仿宋_GB2312"/>
          <w:sz w:val="30"/>
          <w:szCs w:val="30"/>
        </w:rPr>
        <w:t>：</w:t>
      </w:r>
      <w:r>
        <w:rPr>
          <w:rFonts w:hint="eastAsia" w:ascii="仿宋_GB2312" w:hAnsi="宋体" w:eastAsia="仿宋_GB2312"/>
          <w:sz w:val="30"/>
          <w:szCs w:val="30"/>
        </w:rPr>
        <w:t>根据探矿权实际取得方式填写，类型包括申请在先、招标、拍卖、挂牌、协议出让及转让项目。</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15.</w:t>
      </w:r>
      <w:r>
        <w:rPr>
          <w:rFonts w:hint="eastAsia" w:ascii="仿宋_GB2312" w:eastAsia="仿宋_GB2312"/>
          <w:b/>
          <w:sz w:val="30"/>
          <w:szCs w:val="30"/>
        </w:rPr>
        <w:t>地理位置</w:t>
      </w:r>
      <w:r>
        <w:rPr>
          <w:rFonts w:hint="eastAsia" w:ascii="仿宋_GB2312" w:eastAsia="仿宋_GB2312"/>
          <w:sz w:val="30"/>
          <w:szCs w:val="30"/>
        </w:rPr>
        <w:t>：</w:t>
      </w:r>
      <w:r>
        <w:rPr>
          <w:rFonts w:hint="eastAsia" w:ascii="仿宋_GB2312" w:hAnsi="宋体" w:eastAsia="仿宋_GB2312"/>
          <w:sz w:val="30"/>
          <w:szCs w:val="30"/>
        </w:rPr>
        <w:t>指勘查项目所在的省（自治区、直辖市）、地（市）、县级的行政区划名称。勘查范围跨县级以上行政区域的，应填写所跨的全部省（自治区、直辖市）、地（市）、县级的行政区划名称。</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16.</w:t>
      </w:r>
      <w:r>
        <w:rPr>
          <w:rFonts w:hint="eastAsia" w:ascii="仿宋_GB2312" w:eastAsia="仿宋_GB2312"/>
          <w:b/>
          <w:sz w:val="30"/>
          <w:szCs w:val="30"/>
        </w:rPr>
        <w:t>基本区块</w:t>
      </w:r>
      <w:r>
        <w:rPr>
          <w:rFonts w:hint="eastAsia" w:ascii="仿宋_GB2312" w:eastAsia="仿宋_GB2312"/>
          <w:sz w:val="30"/>
          <w:szCs w:val="30"/>
        </w:rPr>
        <w:t>：</w:t>
      </w:r>
      <w:r>
        <w:rPr>
          <w:rFonts w:hint="eastAsia" w:ascii="仿宋_GB2312" w:hAnsi="宋体" w:eastAsia="仿宋_GB2312"/>
          <w:sz w:val="30"/>
          <w:szCs w:val="30"/>
        </w:rPr>
        <w:t>实际申请的基本区块数</w:t>
      </w:r>
      <w:r>
        <w:rPr>
          <w:rFonts w:hint="eastAsia" w:ascii="仿宋_GB2312" w:eastAsia="仿宋_GB2312"/>
          <w:b w:val="0"/>
          <w:sz w:val="30"/>
          <w:szCs w:val="30"/>
        </w:rPr>
        <w:t>；</w:t>
      </w:r>
      <w:r>
        <w:rPr>
          <w:rFonts w:hint="eastAsia" w:ascii="仿宋_GB2312" w:eastAsia="仿宋_GB2312"/>
          <w:b/>
          <w:sz w:val="30"/>
          <w:szCs w:val="30"/>
        </w:rPr>
        <w:t>1/4区块</w:t>
      </w:r>
      <w:r>
        <w:rPr>
          <w:rFonts w:hint="eastAsia" w:ascii="仿宋_GB2312" w:eastAsia="仿宋_GB2312"/>
          <w:sz w:val="30"/>
          <w:szCs w:val="30"/>
        </w:rPr>
        <w:t>：</w:t>
      </w:r>
      <w:r>
        <w:rPr>
          <w:rFonts w:hint="eastAsia" w:ascii="仿宋_GB2312" w:hAnsi="宋体" w:eastAsia="仿宋_GB2312"/>
          <w:sz w:val="30"/>
          <w:szCs w:val="30"/>
        </w:rPr>
        <w:t>实际申请的1/4区块数</w:t>
      </w:r>
      <w:r>
        <w:rPr>
          <w:rFonts w:hint="eastAsia" w:ascii="仿宋_GB2312" w:eastAsia="仿宋_GB2312"/>
          <w:b w:val="0"/>
          <w:sz w:val="30"/>
          <w:szCs w:val="30"/>
        </w:rPr>
        <w:t>；</w:t>
      </w:r>
      <w:r>
        <w:rPr>
          <w:rFonts w:hint="eastAsia" w:ascii="仿宋_GB2312" w:eastAsia="仿宋_GB2312"/>
          <w:b/>
          <w:sz w:val="30"/>
          <w:szCs w:val="30"/>
        </w:rPr>
        <w:t>小区块</w:t>
      </w:r>
      <w:r>
        <w:rPr>
          <w:rFonts w:hint="eastAsia" w:ascii="仿宋_GB2312" w:eastAsia="仿宋_GB2312"/>
          <w:sz w:val="30"/>
          <w:szCs w:val="30"/>
        </w:rPr>
        <w:t>：</w:t>
      </w:r>
      <w:r>
        <w:rPr>
          <w:rFonts w:hint="eastAsia" w:ascii="仿宋_GB2312" w:hAnsi="宋体" w:eastAsia="仿宋_GB2312"/>
          <w:sz w:val="30"/>
          <w:szCs w:val="30"/>
        </w:rPr>
        <w:t>实际申请的小区块数。</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17.</w:t>
      </w:r>
      <w:r>
        <w:rPr>
          <w:rFonts w:hint="eastAsia" w:ascii="仿宋_GB2312" w:eastAsia="仿宋_GB2312"/>
          <w:b/>
          <w:sz w:val="30"/>
          <w:szCs w:val="30"/>
        </w:rPr>
        <w:t>申请期限</w:t>
      </w:r>
      <w:r>
        <w:rPr>
          <w:rFonts w:hint="eastAsia" w:ascii="仿宋_GB2312" w:hAnsi="Calibri" w:eastAsia="仿宋_GB2312"/>
          <w:sz w:val="30"/>
          <w:szCs w:val="30"/>
        </w:rPr>
        <w:t>：</w:t>
      </w:r>
      <w:r>
        <w:rPr>
          <w:rFonts w:hint="eastAsia" w:ascii="仿宋_GB2312" w:hAnsi="宋体" w:eastAsia="仿宋_GB2312"/>
          <w:sz w:val="30"/>
          <w:szCs w:val="30"/>
        </w:rPr>
        <w:t>按实际填写。</w:t>
      </w:r>
    </w:p>
    <w:p>
      <w:pPr>
        <w:adjustRightInd w:val="0"/>
        <w:snapToGrid w:val="0"/>
        <w:spacing w:line="560" w:lineRule="exact"/>
        <w:ind w:firstLine="420"/>
        <w:rPr>
          <w:rFonts w:hint="eastAsia" w:ascii="仿宋_GB2312" w:hAnsi="宋体" w:eastAsia="仿宋_GB2312"/>
          <w:sz w:val="30"/>
          <w:szCs w:val="30"/>
        </w:rPr>
      </w:pPr>
      <w:r>
        <w:rPr>
          <w:rFonts w:hint="eastAsia" w:ascii="仿宋_GB2312" w:eastAsia="仿宋_GB2312"/>
          <w:sz w:val="30"/>
          <w:szCs w:val="30"/>
        </w:rPr>
        <w:t>18.</w:t>
      </w:r>
      <w:r>
        <w:rPr>
          <w:rFonts w:hint="eastAsia" w:ascii="仿宋_GB2312" w:eastAsia="仿宋_GB2312"/>
          <w:b/>
          <w:sz w:val="30"/>
          <w:szCs w:val="30"/>
        </w:rPr>
        <w:t>勘查年度</w:t>
      </w:r>
      <w:r>
        <w:rPr>
          <w:rFonts w:hint="eastAsia" w:ascii="仿宋_GB2312" w:eastAsia="仿宋_GB2312"/>
          <w:sz w:val="30"/>
          <w:szCs w:val="30"/>
        </w:rPr>
        <w:t>：</w:t>
      </w:r>
      <w:r>
        <w:rPr>
          <w:rFonts w:hint="eastAsia" w:ascii="仿宋_GB2312" w:hAnsi="宋体" w:eastAsia="仿宋_GB2312"/>
          <w:sz w:val="30"/>
          <w:szCs w:val="30"/>
        </w:rPr>
        <w:t>实际勘查年度，不是自然年度。</w:t>
      </w:r>
    </w:p>
    <w:p>
      <w:pPr>
        <w:adjustRightInd w:val="0"/>
        <w:snapToGrid w:val="0"/>
        <w:spacing w:line="560" w:lineRule="exact"/>
        <w:ind w:firstLine="420"/>
        <w:rPr>
          <w:rFonts w:hint="eastAsia" w:ascii="仿宋_GB2312" w:eastAsia="仿宋_GB2312"/>
          <w:sz w:val="30"/>
          <w:szCs w:val="30"/>
        </w:rPr>
      </w:pPr>
      <w:r>
        <w:rPr>
          <w:rFonts w:hint="eastAsia" w:ascii="仿宋_GB2312" w:hAnsi="宋体" w:eastAsia="仿宋_GB2312"/>
          <w:sz w:val="30"/>
          <w:szCs w:val="30"/>
        </w:rPr>
        <w:t>19.</w:t>
      </w:r>
      <w:r>
        <w:rPr>
          <w:rFonts w:hint="eastAsia" w:ascii="仿宋_GB2312" w:hAnsi="宋体" w:eastAsia="仿宋_GB2312"/>
          <w:b/>
          <w:sz w:val="30"/>
          <w:szCs w:val="30"/>
        </w:rPr>
        <w:t>统一社会信用代码（申请人）：</w:t>
      </w:r>
      <w:r>
        <w:rPr>
          <w:rFonts w:hint="eastAsia" w:ascii="仿宋_GB2312" w:hAnsi="宋体" w:eastAsia="仿宋_GB2312"/>
          <w:sz w:val="30"/>
          <w:szCs w:val="30"/>
        </w:rPr>
        <w:t>填写探矿权</w:t>
      </w:r>
      <w:r>
        <w:rPr>
          <w:rFonts w:hint="eastAsia" w:ascii="仿宋_GB2312" w:hAnsi="宋体" w:eastAsia="仿宋_GB2312" w:cs="仿宋"/>
          <w:kern w:val="0"/>
          <w:sz w:val="30"/>
          <w:szCs w:val="30"/>
        </w:rPr>
        <w:t>申请人</w:t>
      </w:r>
      <w:r>
        <w:rPr>
          <w:rFonts w:hint="eastAsia" w:ascii="仿宋_GB2312" w:hAnsi="宋体" w:eastAsia="仿宋_GB2312"/>
          <w:sz w:val="30"/>
          <w:szCs w:val="30"/>
        </w:rPr>
        <w:t>统一社会信用代码或组织机构代码，应与申请人企业营业执照或事业单位法人证书一致。</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20.</w:t>
      </w:r>
      <w:r>
        <w:rPr>
          <w:rFonts w:hint="eastAsia" w:ascii="仿宋_GB2312" w:eastAsia="仿宋_GB2312"/>
          <w:b/>
          <w:sz w:val="30"/>
          <w:szCs w:val="30"/>
        </w:rPr>
        <w:t>法定代表人</w:t>
      </w:r>
      <w:r>
        <w:rPr>
          <w:rFonts w:hint="eastAsia" w:ascii="仿宋_GB2312" w:eastAsia="仿宋_GB2312"/>
          <w:sz w:val="30"/>
          <w:szCs w:val="30"/>
        </w:rPr>
        <w:t>：</w:t>
      </w:r>
      <w:r>
        <w:rPr>
          <w:rFonts w:hint="eastAsia" w:ascii="仿宋_GB2312" w:hAnsi="宋体" w:eastAsia="仿宋_GB2312"/>
          <w:sz w:val="30"/>
          <w:szCs w:val="30"/>
        </w:rPr>
        <w:t>应盖法定代表人签章。</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21.</w:t>
      </w:r>
      <w:r>
        <w:rPr>
          <w:rFonts w:hint="eastAsia" w:ascii="仿宋_GB2312" w:eastAsia="仿宋_GB2312"/>
          <w:b/>
          <w:sz w:val="30"/>
          <w:szCs w:val="30"/>
        </w:rPr>
        <w:t>经济类型</w:t>
      </w:r>
      <w:r>
        <w:rPr>
          <w:rFonts w:hint="eastAsia" w:ascii="仿宋_GB2312" w:eastAsia="仿宋_GB2312"/>
          <w:sz w:val="30"/>
          <w:szCs w:val="30"/>
        </w:rPr>
        <w:t>：</w:t>
      </w:r>
      <w:r>
        <w:rPr>
          <w:rFonts w:hint="eastAsia" w:ascii="仿宋_GB2312" w:hAnsi="宋体" w:eastAsia="仿宋_GB2312"/>
          <w:sz w:val="30"/>
          <w:szCs w:val="30"/>
        </w:rPr>
        <w:t>企业法人根据营业执照证载的类型填写；事业单位根据事业单位法人证书填写。</w:t>
      </w:r>
    </w:p>
    <w:p>
      <w:pPr>
        <w:adjustRightInd w:val="0"/>
        <w:snapToGrid w:val="0"/>
        <w:spacing w:line="560" w:lineRule="exact"/>
        <w:ind w:firstLine="420"/>
        <w:rPr>
          <w:rFonts w:hint="eastAsia" w:ascii="仿宋_GB2312" w:hAnsi="宋体" w:eastAsia="仿宋_GB2312"/>
          <w:sz w:val="30"/>
          <w:szCs w:val="30"/>
        </w:rPr>
      </w:pPr>
      <w:r>
        <w:rPr>
          <w:rFonts w:hint="eastAsia" w:ascii="仿宋_GB2312" w:eastAsia="仿宋_GB2312"/>
          <w:sz w:val="30"/>
          <w:szCs w:val="30"/>
        </w:rPr>
        <w:t>22.</w:t>
      </w:r>
      <w:r>
        <w:rPr>
          <w:rFonts w:hint="eastAsia" w:ascii="仿宋_GB2312" w:eastAsia="仿宋_GB2312"/>
          <w:b/>
          <w:sz w:val="30"/>
          <w:szCs w:val="30"/>
        </w:rPr>
        <w:t>地址</w:t>
      </w:r>
      <w:r>
        <w:rPr>
          <w:rFonts w:hint="eastAsia" w:ascii="仿宋_GB2312" w:eastAsia="仿宋_GB2312"/>
          <w:sz w:val="30"/>
          <w:szCs w:val="30"/>
        </w:rPr>
        <w:t>：</w:t>
      </w:r>
      <w:r>
        <w:rPr>
          <w:rFonts w:hint="eastAsia" w:ascii="仿宋_GB2312" w:hAnsi="宋体" w:eastAsia="仿宋_GB2312"/>
          <w:sz w:val="30"/>
          <w:szCs w:val="30"/>
        </w:rPr>
        <w:t>按探矿权申请人企业营业执照或事业单位法人证书注册地址填写。</w:t>
      </w:r>
    </w:p>
    <w:p>
      <w:pPr>
        <w:adjustRightInd w:val="0"/>
        <w:snapToGrid w:val="0"/>
        <w:spacing w:line="560" w:lineRule="exact"/>
        <w:ind w:firstLine="420"/>
        <w:rPr>
          <w:rFonts w:hint="eastAsia" w:ascii="仿宋_GB2312" w:eastAsia="仿宋_GB2312"/>
          <w:sz w:val="30"/>
          <w:szCs w:val="30"/>
        </w:rPr>
      </w:pPr>
      <w:r>
        <w:rPr>
          <w:rFonts w:hint="eastAsia" w:ascii="仿宋_GB2312" w:hAnsi="宋体" w:eastAsia="仿宋_GB2312"/>
          <w:b/>
          <w:sz w:val="30"/>
          <w:szCs w:val="30"/>
        </w:rPr>
        <w:t>23.统一社会信用代码（勘查单位）：</w:t>
      </w:r>
      <w:r>
        <w:rPr>
          <w:rFonts w:hint="eastAsia" w:ascii="仿宋_GB2312" w:hAnsi="宋体" w:eastAsia="仿宋_GB2312"/>
          <w:sz w:val="30"/>
          <w:szCs w:val="30"/>
        </w:rPr>
        <w:t>填写勘查单位统一社会信用代码或组织机构代码，应与勘查单位企业营业执照或事业单位法人证书一致。</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24.</w:t>
      </w:r>
      <w:r>
        <w:rPr>
          <w:rFonts w:hint="eastAsia" w:ascii="仿宋_GB2312" w:eastAsia="仿宋_GB2312"/>
          <w:b/>
          <w:sz w:val="30"/>
          <w:szCs w:val="30"/>
        </w:rPr>
        <w:t>勘查单位地址</w:t>
      </w:r>
      <w:r>
        <w:rPr>
          <w:rFonts w:hint="eastAsia" w:ascii="仿宋_GB2312" w:eastAsia="仿宋_GB2312"/>
          <w:sz w:val="30"/>
          <w:szCs w:val="30"/>
        </w:rPr>
        <w:t>：</w:t>
      </w:r>
      <w:r>
        <w:rPr>
          <w:rFonts w:hint="eastAsia" w:ascii="仿宋_GB2312" w:hAnsi="宋体" w:eastAsia="仿宋_GB2312"/>
          <w:sz w:val="30"/>
          <w:szCs w:val="30"/>
        </w:rPr>
        <w:t>按勘查单位企业营业执照或事业单位法人证书注册地址填写。</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25.</w:t>
      </w:r>
      <w:r>
        <w:rPr>
          <w:rFonts w:hint="eastAsia" w:ascii="仿宋_GB2312" w:hAnsi="黑体" w:eastAsia="仿宋_GB2312"/>
          <w:b/>
          <w:sz w:val="30"/>
          <w:szCs w:val="30"/>
        </w:rPr>
        <w:t>矿业权出让收益（价款）及缴纳方式：</w:t>
      </w:r>
      <w:r>
        <w:rPr>
          <w:rFonts w:hint="eastAsia" w:ascii="仿宋_GB2312" w:hAnsi="宋体" w:eastAsia="仿宋_GB2312"/>
          <w:sz w:val="30"/>
          <w:szCs w:val="30"/>
        </w:rPr>
        <w:t>按国土资源主管部门确定的</w:t>
      </w:r>
      <w:r>
        <w:rPr>
          <w:rFonts w:hint="eastAsia" w:ascii="仿宋_GB2312" w:hAnsi="宋体" w:eastAsia="仿宋_GB2312"/>
          <w:b w:val="0"/>
          <w:sz w:val="30"/>
          <w:szCs w:val="30"/>
        </w:rPr>
        <w:t>矿业权出让收益（价款）及</w:t>
      </w:r>
      <w:r>
        <w:rPr>
          <w:rFonts w:hint="eastAsia" w:ascii="仿宋_GB2312" w:hAnsi="宋体" w:eastAsia="仿宋_GB2312"/>
          <w:sz w:val="30"/>
          <w:szCs w:val="30"/>
        </w:rPr>
        <w:t>缴纳方式填写。</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26.</w:t>
      </w:r>
      <w:r>
        <w:rPr>
          <w:rFonts w:hint="eastAsia" w:ascii="仿宋_GB2312" w:eastAsia="仿宋_GB2312"/>
          <w:b/>
          <w:sz w:val="30"/>
          <w:szCs w:val="30"/>
        </w:rPr>
        <w:t>工作人员配备</w:t>
      </w:r>
      <w:r>
        <w:rPr>
          <w:rFonts w:hint="eastAsia" w:ascii="仿宋_GB2312" w:eastAsia="仿宋_GB2312"/>
          <w:sz w:val="30"/>
          <w:szCs w:val="30"/>
        </w:rPr>
        <w:t>：</w:t>
      </w:r>
      <w:r>
        <w:rPr>
          <w:rFonts w:hint="eastAsia" w:ascii="仿宋_GB2312" w:hAnsi="宋体" w:eastAsia="仿宋_GB2312"/>
          <w:sz w:val="30"/>
          <w:szCs w:val="30"/>
        </w:rPr>
        <w:t>勘查单位直接承担项目任务的各类技术人员的专业、职称及数量。注意要与申请项目的实际工作量匹配。</w:t>
      </w:r>
    </w:p>
    <w:p>
      <w:pPr>
        <w:adjustRightInd w:val="0"/>
        <w:snapToGrid w:val="0"/>
        <w:spacing w:line="560" w:lineRule="exact"/>
        <w:ind w:firstLine="420"/>
        <w:rPr>
          <w:rFonts w:hint="eastAsia" w:ascii="仿宋_GB2312" w:eastAsia="仿宋_GB2312"/>
          <w:sz w:val="30"/>
          <w:szCs w:val="30"/>
        </w:rPr>
      </w:pPr>
      <w:r>
        <w:rPr>
          <w:rFonts w:hint="eastAsia" w:ascii="仿宋_GB2312" w:eastAsia="仿宋_GB2312"/>
          <w:sz w:val="30"/>
          <w:szCs w:val="30"/>
        </w:rPr>
        <w:t>27.</w:t>
      </w:r>
      <w:r>
        <w:rPr>
          <w:rFonts w:hint="eastAsia" w:ascii="仿宋_GB2312" w:eastAsia="仿宋_GB2312"/>
          <w:b/>
          <w:sz w:val="30"/>
          <w:szCs w:val="30"/>
        </w:rPr>
        <w:t>申请勘查期拟开展主要实物工作量</w:t>
      </w:r>
      <w:r>
        <w:rPr>
          <w:rFonts w:hint="eastAsia" w:ascii="仿宋_GB2312" w:eastAsia="仿宋_GB2312"/>
          <w:sz w:val="30"/>
          <w:szCs w:val="30"/>
        </w:rPr>
        <w:t>：</w:t>
      </w:r>
      <w:r>
        <w:rPr>
          <w:rFonts w:hint="eastAsia" w:ascii="仿宋_GB2312" w:hAnsi="宋体" w:eastAsia="仿宋_GB2312"/>
          <w:sz w:val="30"/>
          <w:szCs w:val="30"/>
        </w:rPr>
        <w:t>开展勘查项目投入的主要勘查手段及设计的工作量。如：二维地震、三维地震、探井、试油试采、其他物化探、分析测试、综合研究等。实物工作量要与勘查投入相匹配，且要与勘查实施方案相一致。</w:t>
      </w:r>
    </w:p>
    <w:p>
      <w:pPr>
        <w:adjustRightInd w:val="0"/>
        <w:snapToGrid w:val="0"/>
        <w:spacing w:line="560" w:lineRule="exact"/>
        <w:ind w:firstLine="420"/>
        <w:rPr>
          <w:rFonts w:hint="eastAsia" w:ascii="仿宋_GB2312" w:hAnsi="宋体" w:eastAsia="仿宋_GB2312"/>
          <w:sz w:val="30"/>
          <w:szCs w:val="30"/>
        </w:rPr>
      </w:pPr>
      <w:r>
        <w:rPr>
          <w:rFonts w:hint="eastAsia" w:ascii="仿宋_GB2312" w:eastAsia="仿宋_GB2312"/>
          <w:sz w:val="30"/>
          <w:szCs w:val="30"/>
        </w:rPr>
        <w:t>28.</w:t>
      </w:r>
      <w:r>
        <w:rPr>
          <w:rFonts w:hint="eastAsia" w:ascii="仿宋_GB2312" w:eastAsia="仿宋_GB2312"/>
          <w:b/>
          <w:sz w:val="30"/>
          <w:szCs w:val="30"/>
        </w:rPr>
        <w:t>备注：</w:t>
      </w:r>
      <w:r>
        <w:rPr>
          <w:rFonts w:hint="eastAsia" w:ascii="仿宋_GB2312" w:hAnsi="宋体" w:eastAsia="仿宋_GB2312"/>
          <w:sz w:val="30"/>
          <w:szCs w:val="30"/>
        </w:rPr>
        <w:t>可填写如使用费减免等情况。</w:t>
      </w:r>
    </w:p>
    <w:p>
      <w:pPr>
        <w:numPr>
          <w:ins w:id="42" w:author="张红红:排版" w:date="2017-12-20T14:57:00Z"/>
        </w:numPr>
        <w:adjustRightInd w:val="0"/>
        <w:snapToGrid w:val="0"/>
        <w:spacing w:line="560" w:lineRule="exact"/>
        <w:ind w:firstLine="420"/>
        <w:rPr>
          <w:rFonts w:hint="eastAsia" w:ascii="仿宋_GB2312" w:hAnsi="宋体" w:eastAsia="仿宋_GB2312"/>
          <w:sz w:val="30"/>
          <w:szCs w:val="30"/>
        </w:rPr>
      </w:pPr>
    </w:p>
    <w:p>
      <w:pPr>
        <w:numPr>
          <w:ins w:id="43" w:author="张红红:排版" w:date="2017-12-20T14:57:00Z"/>
        </w:numPr>
        <w:adjustRightInd w:val="0"/>
        <w:snapToGrid w:val="0"/>
        <w:spacing w:line="560" w:lineRule="exact"/>
        <w:ind w:firstLine="420"/>
        <w:rPr>
          <w:rFonts w:hint="eastAsia" w:ascii="仿宋_GB2312" w:hAnsi="宋体" w:eastAsia="仿宋_GB2312"/>
          <w:sz w:val="30"/>
          <w:szCs w:val="30"/>
        </w:rPr>
      </w:pPr>
    </w:p>
    <w:p>
      <w:pPr>
        <w:numPr>
          <w:ins w:id="44" w:author="张红红:排版" w:date="2017-12-20T14:57:00Z"/>
        </w:numPr>
        <w:adjustRightInd w:val="0"/>
        <w:snapToGrid w:val="0"/>
        <w:spacing w:line="560" w:lineRule="exact"/>
        <w:ind w:firstLine="420"/>
        <w:rPr>
          <w:rFonts w:hint="eastAsia" w:ascii="仿宋_GB2312" w:hAnsi="宋体" w:eastAsia="仿宋_GB2312"/>
          <w:sz w:val="30"/>
          <w:szCs w:val="30"/>
        </w:rPr>
      </w:pPr>
    </w:p>
    <w:p>
      <w:pPr>
        <w:numPr>
          <w:ins w:id="45" w:author="张红红:排版" w:date="2017-12-20T14:57:00Z"/>
        </w:numPr>
        <w:adjustRightInd w:val="0"/>
        <w:snapToGrid w:val="0"/>
        <w:spacing w:line="560" w:lineRule="exact"/>
        <w:ind w:firstLine="420"/>
        <w:rPr>
          <w:rFonts w:hint="eastAsia" w:ascii="仿宋_GB2312" w:hAnsi="宋体" w:eastAsia="仿宋_GB2312"/>
          <w:sz w:val="30"/>
          <w:szCs w:val="30"/>
        </w:rPr>
      </w:pPr>
    </w:p>
    <w:p>
      <w:pPr>
        <w:numPr>
          <w:ins w:id="46" w:author="张红红:排版" w:date="2017-12-20T14:57:00Z"/>
        </w:numPr>
        <w:adjustRightInd w:val="0"/>
        <w:snapToGrid w:val="0"/>
        <w:spacing w:line="560" w:lineRule="exact"/>
        <w:ind w:firstLine="420"/>
        <w:rPr>
          <w:rFonts w:hint="eastAsia" w:ascii="仿宋_GB2312" w:hAnsi="宋体" w:eastAsia="仿宋_GB2312"/>
          <w:sz w:val="30"/>
          <w:szCs w:val="30"/>
        </w:rPr>
      </w:pPr>
    </w:p>
    <w:p>
      <w:pPr>
        <w:numPr>
          <w:ins w:id="47" w:author="张红红:排版" w:date="2017-12-20T14:57:00Z"/>
        </w:numPr>
        <w:adjustRightInd w:val="0"/>
        <w:snapToGrid w:val="0"/>
        <w:spacing w:line="560" w:lineRule="exact"/>
        <w:ind w:firstLine="420"/>
        <w:rPr>
          <w:rFonts w:hint="eastAsia" w:ascii="仿宋_GB2312" w:hAnsi="宋体" w:eastAsia="仿宋_GB2312"/>
          <w:sz w:val="30"/>
          <w:szCs w:val="30"/>
        </w:rPr>
      </w:pPr>
    </w:p>
    <w:p>
      <w:pPr>
        <w:numPr>
          <w:ins w:id="48" w:author="张红红:排版" w:date="2017-12-20T14:57:00Z"/>
        </w:numPr>
        <w:adjustRightInd w:val="0"/>
        <w:snapToGrid w:val="0"/>
        <w:spacing w:line="560" w:lineRule="exact"/>
        <w:ind w:firstLine="420"/>
        <w:rPr>
          <w:rFonts w:hint="eastAsia" w:ascii="仿宋_GB2312" w:hAnsi="宋体" w:eastAsia="仿宋_GB2312"/>
          <w:sz w:val="30"/>
          <w:szCs w:val="30"/>
        </w:rPr>
      </w:pPr>
    </w:p>
    <w:p>
      <w:pPr>
        <w:numPr>
          <w:ins w:id="49" w:author="张红红:排版" w:date="2017-12-20T14:57:00Z"/>
        </w:numPr>
        <w:adjustRightInd w:val="0"/>
        <w:snapToGrid w:val="0"/>
        <w:spacing w:line="560" w:lineRule="exact"/>
        <w:ind w:firstLine="420"/>
        <w:rPr>
          <w:rFonts w:hint="eastAsia" w:ascii="仿宋_GB2312" w:hAnsi="宋体" w:eastAsia="仿宋_GB2312"/>
          <w:sz w:val="30"/>
          <w:szCs w:val="30"/>
        </w:rPr>
      </w:pPr>
    </w:p>
    <w:p>
      <w:pPr>
        <w:numPr>
          <w:ins w:id="50" w:author="张红红:排版" w:date="2017-12-20T14:57:00Z"/>
        </w:numPr>
        <w:adjustRightInd w:val="0"/>
        <w:snapToGrid w:val="0"/>
        <w:spacing w:line="560" w:lineRule="exact"/>
        <w:ind w:firstLine="420"/>
        <w:rPr>
          <w:rFonts w:hint="eastAsia" w:ascii="仿宋_GB2312" w:hAnsi="宋体" w:eastAsia="仿宋_GB2312"/>
          <w:sz w:val="30"/>
          <w:szCs w:val="30"/>
        </w:rPr>
      </w:pPr>
    </w:p>
    <w:p>
      <w:pPr>
        <w:numPr>
          <w:ins w:id="51" w:author="张红红:排版" w:date="2017-12-20T14:57:00Z"/>
        </w:numPr>
        <w:adjustRightInd w:val="0"/>
        <w:snapToGrid w:val="0"/>
        <w:spacing w:line="560" w:lineRule="exact"/>
        <w:ind w:firstLine="420"/>
        <w:rPr>
          <w:rFonts w:hint="eastAsia" w:ascii="仿宋_GB2312" w:eastAsia="仿宋_GB2312"/>
          <w:sz w:val="30"/>
          <w:szCs w:val="30"/>
        </w:rPr>
      </w:pPr>
    </w:p>
    <w:p>
      <w:pPr>
        <w:adjustRightInd w:val="0"/>
        <w:snapToGrid w:val="0"/>
        <w:spacing w:line="300" w:lineRule="auto"/>
        <w:ind w:firstLine="260"/>
        <w:rPr>
          <w:sz w:val="13"/>
          <w:szCs w:val="24"/>
        </w:rPr>
      </w:pPr>
    </w:p>
    <w:tbl>
      <w:tblPr>
        <w:tblStyle w:val="7"/>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203"/>
        <w:gridCol w:w="207"/>
        <w:gridCol w:w="160"/>
        <w:gridCol w:w="939"/>
        <w:gridCol w:w="173"/>
        <w:gridCol w:w="174"/>
        <w:gridCol w:w="13"/>
        <w:gridCol w:w="168"/>
        <w:gridCol w:w="130"/>
        <w:gridCol w:w="302"/>
        <w:gridCol w:w="457"/>
        <w:gridCol w:w="23"/>
        <w:gridCol w:w="234"/>
        <w:gridCol w:w="631"/>
        <w:gridCol w:w="226"/>
        <w:gridCol w:w="528"/>
        <w:gridCol w:w="135"/>
        <w:gridCol w:w="200"/>
        <w:gridCol w:w="160"/>
        <w:gridCol w:w="162"/>
        <w:gridCol w:w="71"/>
        <w:gridCol w:w="159"/>
        <w:gridCol w:w="40"/>
        <w:gridCol w:w="96"/>
        <w:gridCol w:w="304"/>
        <w:gridCol w:w="235"/>
        <w:gridCol w:w="253"/>
        <w:gridCol w:w="37"/>
        <w:gridCol w:w="60"/>
        <w:gridCol w:w="410"/>
        <w:gridCol w:w="307"/>
        <w:gridCol w:w="119"/>
        <w:gridCol w:w="53"/>
        <w:gridCol w:w="94"/>
        <w:gridCol w:w="696"/>
        <w:gridCol w:w="12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27" w:type="dxa"/>
          <w:cantSplit/>
          <w:trHeight w:val="694" w:hRule="atLeast"/>
          <w:jc w:val="center"/>
        </w:trPr>
        <w:tc>
          <w:tcPr>
            <w:tcW w:w="2682" w:type="dxa"/>
            <w:gridSpan w:val="5"/>
            <w:vMerge w:val="restart"/>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探矿权首次</w:t>
            </w:r>
          </w:p>
          <w:p>
            <w:pPr>
              <w:jc w:val="center"/>
              <w:rPr>
                <w:rFonts w:ascii="宋体"/>
                <w:szCs w:val="24"/>
              </w:rPr>
            </w:pPr>
            <w:r>
              <w:rPr>
                <w:rFonts w:hint="eastAsia" w:ascii="宋体" w:hAnsi="宋体"/>
                <w:szCs w:val="24"/>
              </w:rPr>
              <w:t>设立情况</w:t>
            </w:r>
          </w:p>
        </w:tc>
        <w:tc>
          <w:tcPr>
            <w:tcW w:w="2358" w:type="dxa"/>
            <w:gridSpan w:val="10"/>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设立时间</w:t>
            </w:r>
          </w:p>
        </w:tc>
        <w:tc>
          <w:tcPr>
            <w:tcW w:w="4119" w:type="dxa"/>
            <w:gridSpan w:val="20"/>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27" w:type="dxa"/>
          <w:cantSplit/>
          <w:trHeight w:val="704" w:hRule="atLeast"/>
          <w:jc w:val="center"/>
        </w:trPr>
        <w:tc>
          <w:tcPr>
            <w:tcW w:w="2682" w:type="dxa"/>
            <w:gridSpan w:val="5"/>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2358" w:type="dxa"/>
            <w:gridSpan w:val="10"/>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勘查许可证号</w:t>
            </w:r>
          </w:p>
        </w:tc>
        <w:tc>
          <w:tcPr>
            <w:tcW w:w="4119" w:type="dxa"/>
            <w:gridSpan w:val="20"/>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27" w:type="dxa"/>
          <w:cantSplit/>
          <w:trHeight w:val="500" w:hRule="atLeast"/>
          <w:jc w:val="center"/>
        </w:trPr>
        <w:tc>
          <w:tcPr>
            <w:tcW w:w="1410" w:type="dxa"/>
            <w:gridSpan w:val="2"/>
            <w:vMerge w:val="restart"/>
            <w:tcBorders>
              <w:top w:val="single" w:color="000000" w:sz="6" w:space="0"/>
              <w:left w:val="single" w:color="000000" w:sz="6" w:space="0"/>
              <w:bottom w:val="single" w:color="000000" w:sz="6" w:space="0"/>
              <w:right w:val="single" w:color="000000" w:sz="6" w:space="0"/>
            </w:tcBorders>
            <w:noWrap w:val="0"/>
            <w:textDirection w:val="tbRlV"/>
            <w:vAlign w:val="center"/>
          </w:tcPr>
          <w:p>
            <w:pPr>
              <w:jc w:val="center"/>
              <w:rPr>
                <w:rFonts w:ascii="宋体"/>
                <w:szCs w:val="24"/>
              </w:rPr>
            </w:pPr>
            <w:r>
              <w:rPr>
                <w:rFonts w:hint="eastAsia" w:ascii="宋体" w:hAnsi="宋体"/>
                <w:szCs w:val="24"/>
              </w:rPr>
              <w:t>探矿权变化过程</w:t>
            </w:r>
          </w:p>
        </w:tc>
        <w:tc>
          <w:tcPr>
            <w:tcW w:w="3630" w:type="dxa"/>
            <w:gridSpan w:val="1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勘查许可证号</w:t>
            </w:r>
          </w:p>
        </w:tc>
        <w:tc>
          <w:tcPr>
            <w:tcW w:w="2380" w:type="dxa"/>
            <w:gridSpan w:val="1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有效期限</w:t>
            </w:r>
          </w:p>
        </w:tc>
        <w:tc>
          <w:tcPr>
            <w:tcW w:w="1739" w:type="dxa"/>
            <w:gridSpan w:val="7"/>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变化原因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27" w:type="dxa"/>
          <w:cantSplit/>
          <w:trHeight w:val="385" w:hRule="atLeast"/>
          <w:jc w:val="center"/>
        </w:trPr>
        <w:tc>
          <w:tcPr>
            <w:tcW w:w="1410"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3630" w:type="dxa"/>
            <w:gridSpan w:val="13"/>
            <w:tcBorders>
              <w:top w:val="single" w:color="000000" w:sz="6" w:space="0"/>
              <w:left w:val="single" w:color="000000" w:sz="6" w:space="0"/>
              <w:bottom w:val="single" w:color="auto" w:sz="4" w:space="0"/>
              <w:right w:val="single" w:color="000000" w:sz="6" w:space="0"/>
            </w:tcBorders>
            <w:noWrap w:val="0"/>
            <w:vAlign w:val="center"/>
          </w:tcPr>
          <w:p>
            <w:pPr>
              <w:jc w:val="center"/>
              <w:rPr>
                <w:rFonts w:ascii="宋体"/>
                <w:szCs w:val="24"/>
              </w:rPr>
            </w:pPr>
          </w:p>
        </w:tc>
        <w:tc>
          <w:tcPr>
            <w:tcW w:w="2380" w:type="dxa"/>
            <w:gridSpan w:val="13"/>
            <w:tcBorders>
              <w:top w:val="single" w:color="000000" w:sz="6" w:space="0"/>
              <w:left w:val="single" w:color="000000" w:sz="6" w:space="0"/>
              <w:bottom w:val="single" w:color="auto" w:sz="4" w:space="0"/>
              <w:right w:val="single" w:color="000000" w:sz="6" w:space="0"/>
            </w:tcBorders>
            <w:noWrap w:val="0"/>
            <w:vAlign w:val="center"/>
          </w:tcPr>
          <w:p>
            <w:pPr>
              <w:jc w:val="center"/>
              <w:rPr>
                <w:rFonts w:ascii="宋体"/>
                <w:szCs w:val="24"/>
              </w:rPr>
            </w:pPr>
          </w:p>
        </w:tc>
        <w:tc>
          <w:tcPr>
            <w:tcW w:w="1739" w:type="dxa"/>
            <w:gridSpan w:val="7"/>
            <w:tcBorders>
              <w:top w:val="single" w:color="000000" w:sz="6" w:space="0"/>
              <w:left w:val="single" w:color="000000" w:sz="6" w:space="0"/>
              <w:bottom w:val="single" w:color="auto" w:sz="4" w:space="0"/>
              <w:right w:val="single" w:color="000000" w:sz="6" w:space="0"/>
            </w:tcBorders>
            <w:noWrap w:val="0"/>
            <w:vAlign w:val="center"/>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27" w:type="dxa"/>
          <w:cantSplit/>
          <w:trHeight w:val="448" w:hRule="atLeast"/>
          <w:jc w:val="center"/>
        </w:trPr>
        <w:tc>
          <w:tcPr>
            <w:tcW w:w="1410"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3630" w:type="dxa"/>
            <w:gridSpan w:val="13"/>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c>
          <w:tcPr>
            <w:tcW w:w="2380" w:type="dxa"/>
            <w:gridSpan w:val="13"/>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c>
          <w:tcPr>
            <w:tcW w:w="1739" w:type="dxa"/>
            <w:gridSpan w:val="7"/>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27" w:type="dxa"/>
          <w:cantSplit/>
          <w:trHeight w:val="440" w:hRule="atLeast"/>
          <w:jc w:val="center"/>
        </w:trPr>
        <w:tc>
          <w:tcPr>
            <w:tcW w:w="1410"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3630" w:type="dxa"/>
            <w:gridSpan w:val="13"/>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c>
          <w:tcPr>
            <w:tcW w:w="2380" w:type="dxa"/>
            <w:gridSpan w:val="13"/>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c>
          <w:tcPr>
            <w:tcW w:w="1739" w:type="dxa"/>
            <w:gridSpan w:val="7"/>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27" w:type="dxa"/>
          <w:cantSplit/>
          <w:trHeight w:val="460" w:hRule="atLeast"/>
          <w:jc w:val="center"/>
        </w:trPr>
        <w:tc>
          <w:tcPr>
            <w:tcW w:w="1410"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3630" w:type="dxa"/>
            <w:gridSpan w:val="13"/>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c>
          <w:tcPr>
            <w:tcW w:w="2380" w:type="dxa"/>
            <w:gridSpan w:val="13"/>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c>
          <w:tcPr>
            <w:tcW w:w="1739" w:type="dxa"/>
            <w:gridSpan w:val="7"/>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27" w:type="dxa"/>
          <w:cantSplit/>
          <w:trHeight w:val="452" w:hRule="atLeast"/>
          <w:jc w:val="center"/>
        </w:trPr>
        <w:tc>
          <w:tcPr>
            <w:tcW w:w="1410"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3630" w:type="dxa"/>
            <w:gridSpan w:val="13"/>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c>
          <w:tcPr>
            <w:tcW w:w="2380" w:type="dxa"/>
            <w:gridSpan w:val="13"/>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c>
          <w:tcPr>
            <w:tcW w:w="1739" w:type="dxa"/>
            <w:gridSpan w:val="7"/>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27" w:type="dxa"/>
          <w:cantSplit/>
          <w:trHeight w:val="443" w:hRule="atLeast"/>
          <w:jc w:val="center"/>
        </w:trPr>
        <w:tc>
          <w:tcPr>
            <w:tcW w:w="1410"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3630" w:type="dxa"/>
            <w:gridSpan w:val="13"/>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c>
          <w:tcPr>
            <w:tcW w:w="2380" w:type="dxa"/>
            <w:gridSpan w:val="13"/>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c>
          <w:tcPr>
            <w:tcW w:w="1739" w:type="dxa"/>
            <w:gridSpan w:val="7"/>
            <w:tcBorders>
              <w:top w:val="single" w:color="auto" w:sz="4" w:space="0"/>
              <w:left w:val="single" w:color="000000" w:sz="6" w:space="0"/>
              <w:bottom w:val="single" w:color="auto" w:sz="4" w:space="0"/>
              <w:right w:val="single" w:color="000000" w:sz="6" w:space="0"/>
            </w:tcBorders>
            <w:noWrap w:val="0"/>
            <w:vAlign w:val="center"/>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27" w:type="dxa"/>
          <w:cantSplit/>
          <w:trHeight w:val="2966" w:hRule="atLeast"/>
          <w:jc w:val="center"/>
        </w:trPr>
        <w:tc>
          <w:tcPr>
            <w:tcW w:w="1410" w:type="dxa"/>
            <w:gridSpan w:val="2"/>
            <w:tcBorders>
              <w:top w:val="single" w:color="000000" w:sz="6" w:space="0"/>
              <w:left w:val="single" w:color="000000" w:sz="6" w:space="0"/>
              <w:bottom w:val="single" w:color="000000" w:sz="6" w:space="0"/>
              <w:right w:val="single" w:color="000000" w:sz="6" w:space="0"/>
            </w:tcBorders>
            <w:noWrap w:val="0"/>
            <w:textDirection w:val="tbRlV"/>
            <w:vAlign w:val="center"/>
          </w:tcPr>
          <w:p>
            <w:pPr>
              <w:jc w:val="center"/>
              <w:rPr>
                <w:rFonts w:ascii="宋体"/>
                <w:szCs w:val="24"/>
              </w:rPr>
            </w:pPr>
            <w:r>
              <w:rPr>
                <w:rFonts w:hint="eastAsia" w:ascii="宋体" w:hAnsi="宋体"/>
                <w:szCs w:val="24"/>
              </w:rPr>
              <w:t>上一持证期实物工作量及成果</w:t>
            </w:r>
          </w:p>
        </w:tc>
        <w:tc>
          <w:tcPr>
            <w:tcW w:w="7749" w:type="dxa"/>
            <w:gridSpan w:val="33"/>
            <w:tcBorders>
              <w:top w:val="single" w:color="000000" w:sz="6" w:space="0"/>
              <w:left w:val="single" w:color="000000" w:sz="6" w:space="0"/>
              <w:bottom w:val="single" w:color="000000" w:sz="6" w:space="0"/>
              <w:right w:val="single" w:color="000000" w:sz="6" w:space="0"/>
            </w:tcBorders>
            <w:noWrap w:val="0"/>
            <w:vAlign w:val="center"/>
          </w:tcPr>
          <w:p>
            <w:pPr>
              <w:ind w:firstLine="480"/>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27" w:type="dxa"/>
          <w:cantSplit/>
          <w:trHeight w:val="909" w:hRule="atLeast"/>
          <w:jc w:val="center"/>
        </w:trPr>
        <w:tc>
          <w:tcPr>
            <w:tcW w:w="1410" w:type="dxa"/>
            <w:gridSpan w:val="2"/>
            <w:vMerge w:val="restart"/>
            <w:tcBorders>
              <w:top w:val="single" w:color="000000" w:sz="6" w:space="0"/>
              <w:left w:val="single" w:color="000000" w:sz="6" w:space="0"/>
              <w:bottom w:val="single" w:color="000000" w:sz="6" w:space="0"/>
              <w:right w:val="single" w:color="000000" w:sz="6" w:space="0"/>
            </w:tcBorders>
            <w:noWrap w:val="0"/>
            <w:textDirection w:val="tbRlV"/>
            <w:vAlign w:val="center"/>
          </w:tcPr>
          <w:p>
            <w:pPr>
              <w:jc w:val="center"/>
              <w:rPr>
                <w:rFonts w:ascii="宋体"/>
                <w:szCs w:val="24"/>
              </w:rPr>
            </w:pPr>
            <w:r>
              <w:rPr>
                <w:rFonts w:hint="eastAsia" w:ascii="宋体" w:hAnsi="宋体"/>
                <w:szCs w:val="24"/>
              </w:rPr>
              <w:t>本次申请类型</w:t>
            </w:r>
          </w:p>
        </w:tc>
        <w:tc>
          <w:tcPr>
            <w:tcW w:w="2539" w:type="dxa"/>
            <w:gridSpan w:val="10"/>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 xml:space="preserve">变更（ </w:t>
            </w:r>
            <w:r>
              <w:rPr>
                <w:rFonts w:ascii="宋体" w:hAnsi="宋体"/>
                <w:szCs w:val="24"/>
              </w:rPr>
              <w:t xml:space="preserve"> </w:t>
            </w:r>
            <w:r>
              <w:rPr>
                <w:rFonts w:hint="eastAsia" w:ascii="宋体" w:hAnsi="宋体"/>
                <w:szCs w:val="24"/>
              </w:rPr>
              <w:t>）</w:t>
            </w:r>
          </w:p>
        </w:tc>
        <w:tc>
          <w:tcPr>
            <w:tcW w:w="1619"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第  次变更</w:t>
            </w:r>
          </w:p>
        </w:tc>
        <w:tc>
          <w:tcPr>
            <w:tcW w:w="657" w:type="dxa"/>
            <w:gridSpan w:val="4"/>
            <w:vMerge w:val="restart"/>
            <w:tcBorders>
              <w:top w:val="single" w:color="000000" w:sz="6" w:space="0"/>
              <w:left w:val="single" w:color="000000" w:sz="6" w:space="0"/>
              <w:bottom w:val="single" w:color="000000" w:sz="6" w:space="0"/>
              <w:right w:val="single" w:color="000000" w:sz="6" w:space="0"/>
            </w:tcBorders>
            <w:noWrap w:val="0"/>
            <w:textDirection w:val="tbRlV"/>
            <w:vAlign w:val="center"/>
          </w:tcPr>
          <w:p>
            <w:pPr>
              <w:ind w:left="113" w:right="113"/>
              <w:jc w:val="center"/>
              <w:rPr>
                <w:rFonts w:ascii="宋体"/>
                <w:szCs w:val="24"/>
              </w:rPr>
            </w:pPr>
            <w:r>
              <w:rPr>
                <w:rFonts w:hint="eastAsia" w:ascii="宋体" w:hAnsi="宋体"/>
                <w:szCs w:val="24"/>
              </w:rPr>
              <w:t>变更内容</w:t>
            </w:r>
          </w:p>
        </w:tc>
        <w:tc>
          <w:tcPr>
            <w:tcW w:w="2934" w:type="dxa"/>
            <w:gridSpan w:val="15"/>
            <w:vMerge w:val="restart"/>
            <w:tcBorders>
              <w:top w:val="single" w:color="000000" w:sz="6" w:space="0"/>
              <w:left w:val="single" w:color="000000" w:sz="6" w:space="0"/>
              <w:bottom w:val="single" w:color="000000" w:sz="6" w:space="0"/>
              <w:right w:val="single" w:color="000000" w:sz="6" w:space="0"/>
            </w:tcBorders>
            <w:noWrap w:val="0"/>
            <w:vAlign w:val="center"/>
          </w:tcPr>
          <w:p>
            <w:pPr>
              <w:adjustRightInd w:val="0"/>
              <w:snapToGrid w:val="0"/>
              <w:spacing w:line="300" w:lineRule="exact"/>
              <w:rPr>
                <w:rFonts w:hint="eastAsia" w:ascii="宋体" w:hAnsi="宋体"/>
                <w:szCs w:val="21"/>
              </w:rPr>
            </w:pPr>
            <w:r>
              <w:rPr>
                <w:rFonts w:hint="eastAsia" w:ascii="宋体" w:hAnsi="宋体"/>
                <w:szCs w:val="21"/>
              </w:rPr>
              <w:t>□扩大勘查范围（含合并探矿权）</w:t>
            </w:r>
          </w:p>
          <w:p>
            <w:pPr>
              <w:adjustRightInd w:val="0"/>
              <w:snapToGrid w:val="0"/>
              <w:spacing w:line="300" w:lineRule="exact"/>
              <w:rPr>
                <w:rFonts w:hint="eastAsia" w:ascii="宋体" w:hAnsi="宋体"/>
                <w:szCs w:val="21"/>
              </w:rPr>
            </w:pPr>
            <w:r>
              <w:rPr>
                <w:rFonts w:hint="eastAsia" w:ascii="宋体" w:hAnsi="宋体"/>
                <w:szCs w:val="21"/>
              </w:rPr>
              <w:t>□缩小勘查范围（含分立探矿权）</w:t>
            </w:r>
          </w:p>
          <w:p>
            <w:pPr>
              <w:adjustRightInd w:val="0"/>
              <w:snapToGrid w:val="0"/>
              <w:spacing w:line="300" w:lineRule="exact"/>
              <w:rPr>
                <w:rFonts w:hint="eastAsia" w:ascii="宋体" w:hAnsi="宋体"/>
                <w:szCs w:val="21"/>
              </w:rPr>
            </w:pPr>
            <w:r>
              <w:rPr>
                <w:rFonts w:hint="eastAsia" w:ascii="宋体" w:hAnsi="宋体"/>
                <w:szCs w:val="21"/>
              </w:rPr>
              <w:t>□改变勘查工作对象（勘查矿种）</w:t>
            </w:r>
          </w:p>
          <w:p>
            <w:pPr>
              <w:adjustRightInd w:val="0"/>
              <w:snapToGrid w:val="0"/>
              <w:spacing w:line="300" w:lineRule="exact"/>
              <w:rPr>
                <w:rFonts w:hint="eastAsia" w:ascii="宋体" w:hAnsi="宋体"/>
                <w:szCs w:val="21"/>
              </w:rPr>
            </w:pPr>
            <w:r>
              <w:rPr>
                <w:rFonts w:hint="eastAsia" w:ascii="宋体" w:hAnsi="宋体"/>
                <w:szCs w:val="21"/>
              </w:rPr>
              <w:t>□改变探矿权人名称或地址</w:t>
            </w:r>
          </w:p>
          <w:p>
            <w:pPr>
              <w:adjustRightInd w:val="0"/>
              <w:snapToGrid w:val="0"/>
              <w:spacing w:line="300" w:lineRule="exact"/>
              <w:rPr>
                <w:rFonts w:hint="eastAsia" w:ascii="宋体" w:hAnsi="宋体"/>
                <w:szCs w:val="21"/>
              </w:rPr>
            </w:pPr>
            <w:r>
              <w:rPr>
                <w:rFonts w:hint="eastAsia" w:ascii="宋体" w:hAnsi="宋体"/>
                <w:szCs w:val="21"/>
              </w:rPr>
              <w:t>□转让探矿权</w:t>
            </w:r>
          </w:p>
          <w:p>
            <w:pPr>
              <w:rPr>
                <w:rFonts w:ascii="宋体"/>
                <w:szCs w:val="24"/>
              </w:rPr>
            </w:pPr>
            <w:r>
              <w:rPr>
                <w:rFonts w:hint="eastAsia" w:ascii="宋体" w:hAnsi="宋体"/>
                <w:szCs w:val="21"/>
              </w:rPr>
              <w:t>□其他内容探矿权变更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27" w:type="dxa"/>
          <w:cantSplit/>
          <w:trHeight w:val="935" w:hRule="atLeast"/>
          <w:jc w:val="center"/>
        </w:trPr>
        <w:tc>
          <w:tcPr>
            <w:tcW w:w="1410"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2539" w:type="dxa"/>
            <w:gridSpan w:val="10"/>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延续（</w:t>
            </w:r>
            <w:r>
              <w:rPr>
                <w:rFonts w:ascii="宋体" w:hAnsi="宋体"/>
                <w:szCs w:val="24"/>
              </w:rPr>
              <w:t xml:space="preserve">  </w:t>
            </w:r>
            <w:r>
              <w:rPr>
                <w:rFonts w:hint="eastAsia" w:ascii="宋体" w:hAnsi="宋体"/>
                <w:szCs w:val="24"/>
              </w:rPr>
              <w:t>）</w:t>
            </w:r>
          </w:p>
        </w:tc>
        <w:tc>
          <w:tcPr>
            <w:tcW w:w="1619"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第</w:t>
            </w:r>
            <w:r>
              <w:rPr>
                <w:rFonts w:ascii="宋体" w:hAnsi="宋体"/>
                <w:szCs w:val="24"/>
              </w:rPr>
              <w:t xml:space="preserve">  </w:t>
            </w:r>
            <w:r>
              <w:rPr>
                <w:rFonts w:hint="eastAsia" w:ascii="宋体" w:hAnsi="宋体"/>
                <w:szCs w:val="24"/>
              </w:rPr>
              <w:t>次延续</w:t>
            </w:r>
          </w:p>
        </w:tc>
        <w:tc>
          <w:tcPr>
            <w:tcW w:w="657" w:type="dxa"/>
            <w:gridSpan w:val="4"/>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2934" w:type="dxa"/>
            <w:gridSpan w:val="15"/>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27" w:type="dxa"/>
          <w:cantSplit/>
          <w:trHeight w:val="459" w:hRule="atLeast"/>
          <w:jc w:val="center"/>
        </w:trPr>
        <w:tc>
          <w:tcPr>
            <w:tcW w:w="1410"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2539" w:type="dxa"/>
            <w:gridSpan w:val="10"/>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保留（</w:t>
            </w:r>
            <w:r>
              <w:rPr>
                <w:rFonts w:ascii="宋体" w:hAnsi="宋体"/>
                <w:szCs w:val="24"/>
              </w:rPr>
              <w:t xml:space="preserve"> </w:t>
            </w:r>
            <w:r>
              <w:rPr>
                <w:rFonts w:hint="eastAsia" w:ascii="宋体" w:hAnsi="宋体"/>
                <w:szCs w:val="24"/>
              </w:rPr>
              <w:t xml:space="preserve"> ）</w:t>
            </w:r>
          </w:p>
        </w:tc>
        <w:tc>
          <w:tcPr>
            <w:tcW w:w="1619"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第  次保留</w:t>
            </w:r>
          </w:p>
        </w:tc>
        <w:tc>
          <w:tcPr>
            <w:tcW w:w="657" w:type="dxa"/>
            <w:gridSpan w:val="4"/>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2934" w:type="dxa"/>
            <w:gridSpan w:val="15"/>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27" w:type="dxa"/>
          <w:cantSplit/>
          <w:trHeight w:val="3250" w:hRule="atLeast"/>
          <w:jc w:val="center"/>
        </w:trPr>
        <w:tc>
          <w:tcPr>
            <w:tcW w:w="1410" w:type="dxa"/>
            <w:gridSpan w:val="2"/>
            <w:tcBorders>
              <w:top w:val="single" w:color="000000" w:sz="6" w:space="0"/>
              <w:left w:val="single" w:color="000000" w:sz="6" w:space="0"/>
              <w:bottom w:val="single" w:color="000000" w:sz="6" w:space="0"/>
              <w:right w:val="single" w:color="000000" w:sz="6" w:space="0"/>
            </w:tcBorders>
            <w:noWrap w:val="0"/>
            <w:textDirection w:val="tbRlV"/>
            <w:vAlign w:val="center"/>
          </w:tcPr>
          <w:p>
            <w:pPr>
              <w:jc w:val="center"/>
              <w:rPr>
                <w:rFonts w:ascii="宋体"/>
                <w:szCs w:val="24"/>
              </w:rPr>
            </w:pPr>
            <w:r>
              <w:rPr>
                <w:rFonts w:hint="eastAsia" w:ascii="宋体" w:hAnsi="宋体"/>
                <w:szCs w:val="24"/>
              </w:rPr>
              <w:t>申请理由</w:t>
            </w:r>
          </w:p>
        </w:tc>
        <w:tc>
          <w:tcPr>
            <w:tcW w:w="7749" w:type="dxa"/>
            <w:gridSpan w:val="33"/>
            <w:tcBorders>
              <w:top w:val="single" w:color="000000" w:sz="6" w:space="0"/>
              <w:left w:val="single" w:color="000000" w:sz="6" w:space="0"/>
              <w:bottom w:val="single" w:color="000000" w:sz="6" w:space="0"/>
              <w:right w:val="single" w:color="000000" w:sz="6" w:space="0"/>
            </w:tcBorders>
            <w:noWrap w:val="0"/>
            <w:vAlign w:val="center"/>
          </w:tcPr>
          <w:p>
            <w:pPr>
              <w:ind w:firstLine="420"/>
              <w:jc w:val="center"/>
              <w:rPr>
                <w:rFonts w:ascii="宋体"/>
                <w:szCs w:val="24"/>
              </w:rPr>
            </w:pPr>
          </w:p>
          <w:p>
            <w:pPr>
              <w:ind w:firstLine="420"/>
              <w:jc w:val="center"/>
              <w:rPr>
                <w:rFonts w:ascii="宋体"/>
                <w:szCs w:val="24"/>
              </w:rPr>
            </w:pPr>
          </w:p>
          <w:p>
            <w:pPr>
              <w:ind w:firstLine="420"/>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570"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勘查矿种</w:t>
            </w:r>
          </w:p>
        </w:tc>
        <w:tc>
          <w:tcPr>
            <w:tcW w:w="4925" w:type="dxa"/>
            <w:gridSpan w:val="20"/>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1395" w:type="dxa"/>
            <w:gridSpan w:val="7"/>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项目性质</w:t>
            </w:r>
          </w:p>
        </w:tc>
        <w:tc>
          <w:tcPr>
            <w:tcW w:w="1396" w:type="dxa"/>
            <w:gridSpan w:val="6"/>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570"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增列矿种</w:t>
            </w:r>
          </w:p>
        </w:tc>
        <w:tc>
          <w:tcPr>
            <w:tcW w:w="4925" w:type="dxa"/>
            <w:gridSpan w:val="20"/>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1395" w:type="dxa"/>
            <w:gridSpan w:val="7"/>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取得方式</w:t>
            </w:r>
          </w:p>
        </w:tc>
        <w:tc>
          <w:tcPr>
            <w:tcW w:w="1396" w:type="dxa"/>
            <w:gridSpan w:val="6"/>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570"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地理</w:t>
            </w:r>
          </w:p>
          <w:p>
            <w:pPr>
              <w:jc w:val="center"/>
              <w:rPr>
                <w:rFonts w:ascii="宋体"/>
                <w:szCs w:val="24"/>
              </w:rPr>
            </w:pPr>
            <w:r>
              <w:rPr>
                <w:rFonts w:hint="eastAsia" w:ascii="宋体" w:hAnsi="宋体"/>
                <w:szCs w:val="24"/>
              </w:rPr>
              <w:t>位置</w:t>
            </w:r>
          </w:p>
        </w:tc>
        <w:tc>
          <w:tcPr>
            <w:tcW w:w="7716" w:type="dxa"/>
            <w:gridSpan w:val="3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570"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基本区块</w:t>
            </w:r>
          </w:p>
        </w:tc>
        <w:tc>
          <w:tcPr>
            <w:tcW w:w="1597" w:type="dxa"/>
            <w:gridSpan w:val="6"/>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1016" w:type="dxa"/>
            <w:gridSpan w:val="4"/>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ascii="宋体" w:hAnsi="宋体"/>
                <w:szCs w:val="24"/>
              </w:rPr>
              <w:t>1/4</w:t>
            </w:r>
            <w:r>
              <w:rPr>
                <w:rFonts w:hint="eastAsia" w:ascii="宋体" w:hAnsi="宋体"/>
                <w:szCs w:val="24"/>
              </w:rPr>
              <w:t>区块</w:t>
            </w:r>
          </w:p>
        </w:tc>
        <w:tc>
          <w:tcPr>
            <w:tcW w:w="857" w:type="dxa"/>
            <w:gridSpan w:val="2"/>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863"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小区块</w:t>
            </w:r>
          </w:p>
        </w:tc>
        <w:tc>
          <w:tcPr>
            <w:tcW w:w="992" w:type="dxa"/>
            <w:gridSpan w:val="7"/>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995" w:type="dxa"/>
            <w:gridSpan w:val="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总面积</w:t>
            </w:r>
          </w:p>
        </w:tc>
        <w:tc>
          <w:tcPr>
            <w:tcW w:w="1396" w:type="dxa"/>
            <w:gridSpan w:val="6"/>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right"/>
              <w:rPr>
                <w:rFonts w:hint="eastAsia" w:ascii="宋体"/>
                <w:szCs w:val="24"/>
              </w:rPr>
            </w:pPr>
            <w:r>
              <w:rPr>
                <w:rFonts w:hint="eastAsia" w:ascii="宋体"/>
                <w:szCs w:val="24"/>
              </w:rPr>
              <w:t>km</w:t>
            </w:r>
            <w:r>
              <w:rPr>
                <w:rFonts w:hint="eastAsia" w:ascii="宋体"/>
                <w:szCs w:val="21"/>
                <w:vertAlign w:val="superscript"/>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5" w:hRule="atLeast"/>
          <w:jc w:val="center"/>
        </w:trPr>
        <w:tc>
          <w:tcPr>
            <w:tcW w:w="1570"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申请期限</w:t>
            </w:r>
          </w:p>
        </w:tc>
        <w:tc>
          <w:tcPr>
            <w:tcW w:w="5325" w:type="dxa"/>
            <w:gridSpan w:val="22"/>
            <w:tcBorders>
              <w:top w:val="single" w:color="000000" w:sz="6" w:space="0"/>
              <w:left w:val="single" w:color="000000" w:sz="6" w:space="0"/>
              <w:bottom w:val="single" w:color="000000" w:sz="6" w:space="0"/>
              <w:right w:val="single" w:color="auto" w:sz="4" w:space="0"/>
            </w:tcBorders>
            <w:noWrap w:val="0"/>
            <w:vAlign w:val="center"/>
          </w:tcPr>
          <w:p>
            <w:pPr>
              <w:jc w:val="center"/>
              <w:rPr>
                <w:rFonts w:ascii="宋体"/>
                <w:szCs w:val="24"/>
              </w:rPr>
            </w:pPr>
          </w:p>
        </w:tc>
        <w:tc>
          <w:tcPr>
            <w:tcW w:w="1421" w:type="dxa"/>
            <w:gridSpan w:val="7"/>
            <w:tcBorders>
              <w:top w:val="single" w:color="000000" w:sz="6" w:space="0"/>
              <w:left w:val="single" w:color="auto" w:sz="4" w:space="0"/>
              <w:bottom w:val="single" w:color="000000" w:sz="6" w:space="0"/>
              <w:right w:val="single" w:color="auto" w:sz="4" w:space="0"/>
            </w:tcBorders>
            <w:noWrap w:val="0"/>
            <w:vAlign w:val="center"/>
          </w:tcPr>
          <w:p>
            <w:pPr>
              <w:jc w:val="center"/>
              <w:rPr>
                <w:rFonts w:ascii="宋体"/>
                <w:szCs w:val="24"/>
              </w:rPr>
            </w:pPr>
            <w:r>
              <w:rPr>
                <w:rFonts w:hint="eastAsia" w:ascii="宋体" w:hAnsi="宋体"/>
                <w:szCs w:val="24"/>
              </w:rPr>
              <w:t>所在行政区</w:t>
            </w:r>
          </w:p>
        </w:tc>
        <w:tc>
          <w:tcPr>
            <w:tcW w:w="970" w:type="dxa"/>
            <w:gridSpan w:val="4"/>
            <w:tcBorders>
              <w:top w:val="single" w:color="000000" w:sz="6" w:space="0"/>
              <w:left w:val="single" w:color="auto" w:sz="4" w:space="0"/>
              <w:bottom w:val="single" w:color="000000" w:sz="6" w:space="0"/>
              <w:right w:val="single" w:color="000000" w:sz="6" w:space="0"/>
            </w:tcBorders>
            <w:noWrap w:val="0"/>
            <w:vAlign w:val="center"/>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8" w:hRule="atLeast"/>
          <w:jc w:val="center"/>
        </w:trPr>
        <w:tc>
          <w:tcPr>
            <w:tcW w:w="9286" w:type="dxa"/>
            <w:gridSpan w:val="3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计</w:t>
            </w:r>
            <w:r>
              <w:rPr>
                <w:rFonts w:ascii="宋体" w:hAnsi="宋体"/>
                <w:szCs w:val="24"/>
              </w:rPr>
              <w:t xml:space="preserve">  </w:t>
            </w:r>
            <w:r>
              <w:rPr>
                <w:rFonts w:hint="eastAsia" w:ascii="宋体" w:hAnsi="宋体"/>
                <w:szCs w:val="24"/>
              </w:rPr>
              <w:t>划</w:t>
            </w:r>
            <w:r>
              <w:rPr>
                <w:rFonts w:ascii="宋体" w:hAnsi="宋体"/>
                <w:szCs w:val="24"/>
              </w:rPr>
              <w:t xml:space="preserve">  </w:t>
            </w:r>
            <w:r>
              <w:rPr>
                <w:rFonts w:hint="eastAsia" w:ascii="宋体" w:hAnsi="宋体"/>
                <w:szCs w:val="24"/>
              </w:rPr>
              <w:t>勘</w:t>
            </w:r>
            <w:r>
              <w:rPr>
                <w:rFonts w:ascii="宋体" w:hAnsi="宋体"/>
                <w:szCs w:val="24"/>
              </w:rPr>
              <w:t xml:space="preserve">  </w:t>
            </w:r>
            <w:r>
              <w:rPr>
                <w:rFonts w:hint="eastAsia" w:ascii="宋体" w:hAnsi="宋体"/>
                <w:szCs w:val="24"/>
              </w:rPr>
              <w:t>查</w:t>
            </w:r>
            <w:r>
              <w:rPr>
                <w:rFonts w:ascii="宋体" w:hAnsi="宋体"/>
                <w:szCs w:val="24"/>
              </w:rPr>
              <w:t xml:space="preserve">  </w:t>
            </w:r>
            <w:r>
              <w:rPr>
                <w:rFonts w:hint="eastAsia" w:ascii="宋体" w:hAnsi="宋体"/>
                <w:szCs w:val="24"/>
              </w:rPr>
              <w:t>投</w:t>
            </w:r>
            <w:r>
              <w:rPr>
                <w:rFonts w:ascii="宋体" w:hAnsi="宋体"/>
                <w:szCs w:val="24"/>
              </w:rPr>
              <w:t xml:space="preserve">  </w:t>
            </w:r>
            <w:r>
              <w:rPr>
                <w:rFonts w:hint="eastAsia" w:ascii="宋体" w:hAnsi="宋体"/>
                <w:szCs w:val="24"/>
              </w:rPr>
              <w:t>入</w:t>
            </w:r>
            <w:r>
              <w:rPr>
                <w:rFonts w:ascii="宋体" w:hAnsi="宋体"/>
                <w:szCs w:val="24"/>
              </w:rPr>
              <w:t xml:space="preserve">  </w:t>
            </w:r>
            <w:r>
              <w:rPr>
                <w:rFonts w:hint="eastAsia" w:ascii="宋体" w:hAnsi="宋体"/>
                <w:szCs w:val="24"/>
              </w:rPr>
              <w:t>（</w:t>
            </w:r>
            <w:r>
              <w:rPr>
                <w:rFonts w:ascii="宋体" w:hAnsi="宋体"/>
                <w:szCs w:val="24"/>
              </w:rPr>
              <w:t xml:space="preserve">  </w:t>
            </w:r>
            <w:r>
              <w:rPr>
                <w:rFonts w:hint="eastAsia" w:ascii="宋体" w:hAnsi="宋体"/>
                <w:szCs w:val="24"/>
              </w:rPr>
              <w:t>万</w:t>
            </w:r>
            <w:r>
              <w:rPr>
                <w:rFonts w:ascii="宋体" w:hAnsi="宋体"/>
                <w:szCs w:val="24"/>
              </w:rPr>
              <w:t xml:space="preserve">  </w:t>
            </w:r>
            <w:r>
              <w:rPr>
                <w:rFonts w:hint="eastAsia" w:ascii="宋体" w:hAnsi="宋体"/>
                <w:szCs w:val="24"/>
              </w:rPr>
              <w:t>元</w:t>
            </w:r>
            <w:r>
              <w:rPr>
                <w:rFonts w:ascii="宋体" w:hAnsi="宋体"/>
                <w:szCs w:val="24"/>
              </w:rPr>
              <w:t xml:space="preserve">  </w:t>
            </w:r>
            <w:r>
              <w:rPr>
                <w:rFonts w:hint="eastAsia" w:ascii="宋体" w:hAnsi="宋体"/>
                <w:szCs w:val="24"/>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570"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勘查年度</w:t>
            </w:r>
          </w:p>
        </w:tc>
        <w:tc>
          <w:tcPr>
            <w:tcW w:w="1467" w:type="dxa"/>
            <w:gridSpan w:val="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ascii="宋体" w:hAnsi="宋体"/>
                <w:szCs w:val="24"/>
              </w:rPr>
              <w:t>18</w:t>
            </w:r>
          </w:p>
        </w:tc>
        <w:tc>
          <w:tcPr>
            <w:tcW w:w="889"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ascii="宋体" w:hAnsi="宋体"/>
                <w:szCs w:val="24"/>
              </w:rPr>
              <w:t>19</w:t>
            </w:r>
          </w:p>
        </w:tc>
        <w:tc>
          <w:tcPr>
            <w:tcW w:w="888"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ascii="宋体" w:hAnsi="宋体"/>
                <w:szCs w:val="24"/>
              </w:rPr>
              <w:t>20</w:t>
            </w:r>
          </w:p>
        </w:tc>
        <w:tc>
          <w:tcPr>
            <w:tcW w:w="889"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ascii="宋体" w:hAnsi="宋体"/>
                <w:szCs w:val="24"/>
              </w:rPr>
              <w:t>21</w:t>
            </w:r>
          </w:p>
        </w:tc>
        <w:tc>
          <w:tcPr>
            <w:tcW w:w="888" w:type="dxa"/>
            <w:gridSpan w:val="7"/>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ascii="宋体" w:hAnsi="宋体"/>
                <w:szCs w:val="24"/>
              </w:rPr>
              <w:t>22</w:t>
            </w:r>
          </w:p>
        </w:tc>
        <w:tc>
          <w:tcPr>
            <w:tcW w:w="889" w:type="dxa"/>
            <w:gridSpan w:val="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ascii="宋体" w:hAnsi="宋体"/>
                <w:szCs w:val="24"/>
              </w:rPr>
              <w:t>23</w:t>
            </w:r>
          </w:p>
        </w:tc>
        <w:tc>
          <w:tcPr>
            <w:tcW w:w="889" w:type="dxa"/>
            <w:gridSpan w:val="4"/>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ascii="宋体" w:hAnsi="宋体"/>
                <w:szCs w:val="24"/>
              </w:rPr>
              <w:t>24</w:t>
            </w:r>
          </w:p>
        </w:tc>
        <w:tc>
          <w:tcPr>
            <w:tcW w:w="917"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总计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570"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资金</w:t>
            </w:r>
          </w:p>
        </w:tc>
        <w:tc>
          <w:tcPr>
            <w:tcW w:w="1467" w:type="dxa"/>
            <w:gridSpan w:val="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889"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888"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889"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888" w:type="dxa"/>
            <w:gridSpan w:val="7"/>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889" w:type="dxa"/>
            <w:gridSpan w:val="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889" w:type="dxa"/>
            <w:gridSpan w:val="4"/>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917"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570" w:type="dxa"/>
            <w:gridSpan w:val="3"/>
            <w:vMerge w:val="restart"/>
            <w:tcBorders>
              <w:top w:val="single" w:color="000000" w:sz="6" w:space="0"/>
              <w:left w:val="single" w:color="000000" w:sz="6" w:space="0"/>
              <w:bottom w:val="single" w:color="000000" w:sz="6" w:space="0"/>
              <w:right w:val="single" w:color="000000" w:sz="6" w:space="0"/>
            </w:tcBorders>
            <w:noWrap w:val="0"/>
            <w:textDirection w:val="tbRlV"/>
            <w:vAlign w:val="center"/>
          </w:tcPr>
          <w:p>
            <w:pPr>
              <w:jc w:val="center"/>
              <w:rPr>
                <w:rFonts w:ascii="宋体"/>
                <w:szCs w:val="24"/>
              </w:rPr>
            </w:pPr>
            <w:r>
              <w:rPr>
                <w:rFonts w:hint="eastAsia" w:ascii="宋体" w:hAnsi="宋体"/>
                <w:szCs w:val="24"/>
              </w:rPr>
              <w:t>（万元）</w:t>
            </w:r>
          </w:p>
          <w:p>
            <w:pPr>
              <w:jc w:val="center"/>
              <w:rPr>
                <w:rFonts w:hint="eastAsia" w:ascii="宋体"/>
                <w:szCs w:val="24"/>
              </w:rPr>
            </w:pPr>
            <w:r>
              <w:rPr>
                <w:rFonts w:hint="eastAsia" w:ascii="宋体" w:hAnsi="宋体"/>
                <w:szCs w:val="24"/>
              </w:rPr>
              <w:t>资金来源</w:t>
            </w:r>
          </w:p>
        </w:tc>
        <w:tc>
          <w:tcPr>
            <w:tcW w:w="1286"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中央</w:t>
            </w:r>
          </w:p>
        </w:tc>
        <w:tc>
          <w:tcPr>
            <w:tcW w:w="1070" w:type="dxa"/>
            <w:gridSpan w:val="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地方</w:t>
            </w:r>
          </w:p>
        </w:tc>
        <w:tc>
          <w:tcPr>
            <w:tcW w:w="1114" w:type="dxa"/>
            <w:gridSpan w:val="4"/>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企业</w:t>
            </w:r>
          </w:p>
        </w:tc>
        <w:tc>
          <w:tcPr>
            <w:tcW w:w="1023" w:type="dxa"/>
            <w:gridSpan w:val="4"/>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外商</w:t>
            </w:r>
          </w:p>
        </w:tc>
        <w:tc>
          <w:tcPr>
            <w:tcW w:w="1067" w:type="dxa"/>
            <w:gridSpan w:val="7"/>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个人</w:t>
            </w:r>
          </w:p>
        </w:tc>
        <w:tc>
          <w:tcPr>
            <w:tcW w:w="1067" w:type="dxa"/>
            <w:gridSpan w:val="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其它</w:t>
            </w:r>
          </w:p>
        </w:tc>
        <w:tc>
          <w:tcPr>
            <w:tcW w:w="1089" w:type="dxa"/>
            <w:gridSpan w:val="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合计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604" w:hRule="atLeast"/>
          <w:jc w:val="center"/>
        </w:trPr>
        <w:tc>
          <w:tcPr>
            <w:tcW w:w="1570" w:type="dxa"/>
            <w:gridSpan w:val="3"/>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1286"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1070" w:type="dxa"/>
            <w:gridSpan w:val="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1114" w:type="dxa"/>
            <w:gridSpan w:val="4"/>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1023" w:type="dxa"/>
            <w:gridSpan w:val="4"/>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1067" w:type="dxa"/>
            <w:gridSpan w:val="7"/>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1067" w:type="dxa"/>
            <w:gridSpan w:val="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1089" w:type="dxa"/>
            <w:gridSpan w:val="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64" w:hRule="atLeast"/>
          <w:jc w:val="center"/>
        </w:trPr>
        <w:tc>
          <w:tcPr>
            <w:tcW w:w="1203" w:type="dxa"/>
            <w:vMerge w:val="restart"/>
            <w:tcBorders>
              <w:top w:val="single" w:color="000000" w:sz="6" w:space="0"/>
              <w:left w:val="single" w:color="000000" w:sz="6" w:space="0"/>
              <w:bottom w:val="single" w:color="000000" w:sz="6" w:space="0"/>
              <w:right w:val="single" w:color="000000" w:sz="6" w:space="0"/>
            </w:tcBorders>
            <w:noWrap w:val="0"/>
            <w:textDirection w:val="tbRlV"/>
            <w:vAlign w:val="center"/>
          </w:tcPr>
          <w:p>
            <w:pPr>
              <w:jc w:val="center"/>
              <w:rPr>
                <w:rFonts w:ascii="宋体"/>
                <w:szCs w:val="24"/>
              </w:rPr>
            </w:pPr>
            <w:r>
              <w:rPr>
                <w:rFonts w:hint="eastAsia" w:ascii="宋体" w:hAnsi="宋体"/>
                <w:szCs w:val="24"/>
              </w:rPr>
              <w:t>申请人</w:t>
            </w:r>
          </w:p>
        </w:tc>
        <w:tc>
          <w:tcPr>
            <w:tcW w:w="3837" w:type="dxa"/>
            <w:gridSpan w:val="14"/>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统一社会信用代码</w:t>
            </w:r>
          </w:p>
        </w:tc>
        <w:tc>
          <w:tcPr>
            <w:tcW w:w="4246" w:type="dxa"/>
            <w:gridSpan w:val="21"/>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64" w:hRule="atLeast"/>
          <w:jc w:val="center"/>
        </w:trPr>
        <w:tc>
          <w:tcPr>
            <w:tcW w:w="1203" w:type="dxa"/>
            <w:vMerge w:val="continue"/>
            <w:tcBorders>
              <w:top w:val="single" w:color="000000" w:sz="6" w:space="0"/>
              <w:left w:val="single" w:color="000000" w:sz="6" w:space="0"/>
              <w:bottom w:val="single" w:color="000000" w:sz="6" w:space="0"/>
              <w:right w:val="single" w:color="000000" w:sz="6" w:space="0"/>
            </w:tcBorders>
            <w:noWrap w:val="0"/>
            <w:textDirection w:val="tbRlV"/>
            <w:vAlign w:val="center"/>
          </w:tcPr>
          <w:p>
            <w:pPr>
              <w:jc w:val="center"/>
              <w:rPr>
                <w:rFonts w:hint="eastAsia" w:ascii="宋体" w:hAnsi="宋体"/>
                <w:szCs w:val="24"/>
              </w:rPr>
            </w:pPr>
          </w:p>
        </w:tc>
        <w:tc>
          <w:tcPr>
            <w:tcW w:w="1666" w:type="dxa"/>
            <w:gridSpan w:val="6"/>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hint="eastAsia" w:ascii="宋体" w:hAnsi="宋体"/>
                <w:szCs w:val="24"/>
              </w:rPr>
            </w:pPr>
            <w:r>
              <w:rPr>
                <w:rFonts w:hint="eastAsia" w:ascii="宋体" w:hAnsi="宋体"/>
                <w:szCs w:val="24"/>
              </w:rPr>
              <w:t>法定代表人</w:t>
            </w:r>
          </w:p>
        </w:tc>
        <w:tc>
          <w:tcPr>
            <w:tcW w:w="2171" w:type="dxa"/>
            <w:gridSpan w:val="8"/>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szCs w:val="24"/>
              </w:rPr>
              <w:t>（签章）</w:t>
            </w:r>
          </w:p>
        </w:tc>
        <w:tc>
          <w:tcPr>
            <w:tcW w:w="1256" w:type="dxa"/>
            <w:gridSpan w:val="6"/>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hint="eastAsia" w:ascii="宋体" w:hAnsi="宋体"/>
                <w:szCs w:val="24"/>
              </w:rPr>
            </w:pPr>
            <w:r>
              <w:rPr>
                <w:rFonts w:hint="eastAsia" w:ascii="宋体" w:hAnsi="宋体"/>
                <w:szCs w:val="24"/>
              </w:rPr>
              <w:t>经济类型</w:t>
            </w:r>
          </w:p>
        </w:tc>
        <w:tc>
          <w:tcPr>
            <w:tcW w:w="2990" w:type="dxa"/>
            <w:gridSpan w:val="1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84" w:hRule="atLeast"/>
          <w:jc w:val="center"/>
        </w:trPr>
        <w:tc>
          <w:tcPr>
            <w:tcW w:w="1203" w:type="dxa"/>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1666" w:type="dxa"/>
            <w:gridSpan w:val="6"/>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地址</w:t>
            </w:r>
          </w:p>
        </w:tc>
        <w:tc>
          <w:tcPr>
            <w:tcW w:w="6417" w:type="dxa"/>
            <w:gridSpan w:val="29"/>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203" w:type="dxa"/>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1666" w:type="dxa"/>
            <w:gridSpan w:val="6"/>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邮政编码</w:t>
            </w:r>
          </w:p>
        </w:tc>
        <w:tc>
          <w:tcPr>
            <w:tcW w:w="2171" w:type="dxa"/>
            <w:gridSpan w:val="8"/>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863" w:type="dxa"/>
            <w:gridSpan w:val="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电话</w:t>
            </w:r>
          </w:p>
        </w:tc>
        <w:tc>
          <w:tcPr>
            <w:tcW w:w="1480" w:type="dxa"/>
            <w:gridSpan w:val="9"/>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1080" w:type="dxa"/>
            <w:gridSpan w:val="7"/>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联系人</w:t>
            </w:r>
          </w:p>
        </w:tc>
        <w:tc>
          <w:tcPr>
            <w:tcW w:w="823"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203" w:type="dxa"/>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1666" w:type="dxa"/>
            <w:gridSpan w:val="6"/>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开户银行</w:t>
            </w:r>
          </w:p>
        </w:tc>
        <w:tc>
          <w:tcPr>
            <w:tcW w:w="3586" w:type="dxa"/>
            <w:gridSpan w:val="1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c>
          <w:tcPr>
            <w:tcW w:w="928" w:type="dxa"/>
            <w:gridSpan w:val="5"/>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r>
              <w:rPr>
                <w:rFonts w:hint="eastAsia" w:ascii="宋体" w:hAnsi="宋体"/>
                <w:szCs w:val="24"/>
              </w:rPr>
              <w:t>帐号</w:t>
            </w:r>
          </w:p>
        </w:tc>
        <w:tc>
          <w:tcPr>
            <w:tcW w:w="1903" w:type="dxa"/>
            <w:gridSpan w:val="9"/>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203" w:type="dxa"/>
            <w:vMerge w:val="restart"/>
            <w:tcBorders>
              <w:top w:val="single" w:color="000000" w:sz="6" w:space="0"/>
              <w:left w:val="single" w:color="000000" w:sz="6" w:space="0"/>
              <w:right w:val="single" w:color="000000" w:sz="6" w:space="0"/>
            </w:tcBorders>
            <w:noWrap w:val="0"/>
            <w:vAlign w:val="center"/>
          </w:tcPr>
          <w:p>
            <w:pPr>
              <w:widowControl/>
              <w:jc w:val="center"/>
              <w:rPr>
                <w:rFonts w:ascii="宋体"/>
                <w:szCs w:val="24"/>
              </w:rPr>
            </w:pPr>
            <w:r>
              <w:rPr>
                <w:rFonts w:hint="eastAsia" w:ascii="宋体" w:hAnsi="宋体"/>
                <w:szCs w:val="24"/>
              </w:rPr>
              <w:t>勘查单位</w:t>
            </w:r>
          </w:p>
        </w:tc>
        <w:tc>
          <w:tcPr>
            <w:tcW w:w="2266" w:type="dxa"/>
            <w:gridSpan w:val="9"/>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hint="eastAsia" w:ascii="宋体" w:hAnsi="宋体"/>
                <w:szCs w:val="24"/>
              </w:rPr>
            </w:pPr>
            <w:r>
              <w:rPr>
                <w:rFonts w:hint="eastAsia" w:ascii="宋体" w:hAnsi="宋体"/>
                <w:szCs w:val="24"/>
              </w:rPr>
              <w:t>统一社会信用代码</w:t>
            </w:r>
          </w:p>
        </w:tc>
        <w:tc>
          <w:tcPr>
            <w:tcW w:w="5817" w:type="dxa"/>
            <w:gridSpan w:val="26"/>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203" w:type="dxa"/>
            <w:vMerge w:val="continue"/>
            <w:tcBorders>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2266" w:type="dxa"/>
            <w:gridSpan w:val="9"/>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hint="eastAsia" w:ascii="宋体" w:hAnsi="宋体"/>
                <w:szCs w:val="24"/>
              </w:rPr>
            </w:pPr>
            <w:r>
              <w:rPr>
                <w:rFonts w:hint="eastAsia" w:ascii="宋体" w:hAnsi="宋体"/>
                <w:szCs w:val="24"/>
              </w:rPr>
              <w:t>地址</w:t>
            </w:r>
          </w:p>
        </w:tc>
        <w:tc>
          <w:tcPr>
            <w:tcW w:w="5817" w:type="dxa"/>
            <w:gridSpan w:val="26"/>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9286" w:type="dxa"/>
            <w:gridSpan w:val="36"/>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360" w:lineRule="exact"/>
              <w:ind w:firstLine="105" w:firstLineChars="50"/>
              <w:jc w:val="both"/>
              <w:rPr>
                <w:rFonts w:ascii="宋体"/>
                <w:szCs w:val="24"/>
              </w:rPr>
            </w:pPr>
            <w:r>
              <w:rPr>
                <w:rFonts w:hint="eastAsia" w:ascii="宋体" w:hAnsi="宋体"/>
                <w:szCs w:val="24"/>
              </w:rPr>
              <w:t>如本项目有外方合作公司，请填写以下信息：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570" w:type="dxa"/>
            <w:gridSpan w:val="3"/>
            <w:vMerge w:val="restart"/>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360" w:lineRule="exact"/>
              <w:jc w:val="center"/>
              <w:rPr>
                <w:rFonts w:ascii="宋体"/>
                <w:szCs w:val="24"/>
              </w:rPr>
            </w:pPr>
            <w:r>
              <w:rPr>
                <w:rFonts w:hint="eastAsia" w:ascii="宋体" w:hAnsi="宋体"/>
                <w:szCs w:val="24"/>
              </w:rPr>
              <w:t>外方合作公司</w:t>
            </w:r>
          </w:p>
        </w:tc>
        <w:tc>
          <w:tcPr>
            <w:tcW w:w="1286" w:type="dxa"/>
            <w:gridSpan w:val="3"/>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360" w:lineRule="exact"/>
              <w:jc w:val="center"/>
              <w:rPr>
                <w:rFonts w:ascii="宋体"/>
                <w:szCs w:val="24"/>
              </w:rPr>
            </w:pPr>
            <w:r>
              <w:rPr>
                <w:rFonts w:hint="eastAsia" w:ascii="宋体" w:hAnsi="宋体"/>
                <w:szCs w:val="24"/>
              </w:rPr>
              <w:t>公司名称</w:t>
            </w:r>
          </w:p>
        </w:tc>
        <w:tc>
          <w:tcPr>
            <w:tcW w:w="6430" w:type="dxa"/>
            <w:gridSpan w:val="30"/>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jc w:val="center"/>
        </w:trPr>
        <w:tc>
          <w:tcPr>
            <w:tcW w:w="1570" w:type="dxa"/>
            <w:gridSpan w:val="3"/>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center"/>
              <w:rPr>
                <w:rFonts w:ascii="宋体"/>
                <w:szCs w:val="24"/>
              </w:rPr>
            </w:pPr>
          </w:p>
        </w:tc>
        <w:tc>
          <w:tcPr>
            <w:tcW w:w="1286" w:type="dxa"/>
            <w:gridSpan w:val="3"/>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360" w:lineRule="exact"/>
              <w:jc w:val="center"/>
              <w:rPr>
                <w:rFonts w:ascii="宋体"/>
                <w:szCs w:val="24"/>
              </w:rPr>
            </w:pPr>
            <w:r>
              <w:rPr>
                <w:rFonts w:hint="eastAsia" w:ascii="宋体" w:hAnsi="宋体"/>
                <w:szCs w:val="24"/>
              </w:rPr>
              <w:t>通讯地址</w:t>
            </w:r>
          </w:p>
        </w:tc>
        <w:tc>
          <w:tcPr>
            <w:tcW w:w="6430" w:type="dxa"/>
            <w:gridSpan w:val="30"/>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55" w:hRule="atLeast"/>
          <w:jc w:val="center"/>
        </w:trPr>
        <w:tc>
          <w:tcPr>
            <w:tcW w:w="2509"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矿业权出让收益（价款）及缴纳方式</w:t>
            </w:r>
          </w:p>
        </w:tc>
        <w:tc>
          <w:tcPr>
            <w:tcW w:w="6777" w:type="dxa"/>
            <w:gridSpan w:val="3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317" w:hRule="atLeast"/>
          <w:jc w:val="center"/>
        </w:trPr>
        <w:tc>
          <w:tcPr>
            <w:tcW w:w="1203" w:type="dxa"/>
            <w:tcBorders>
              <w:top w:val="single" w:color="000000" w:sz="6" w:space="0"/>
              <w:left w:val="single" w:color="000000" w:sz="6" w:space="0"/>
              <w:bottom w:val="single" w:color="000000" w:sz="6" w:space="0"/>
              <w:right w:val="single" w:color="000000" w:sz="6" w:space="0"/>
            </w:tcBorders>
            <w:noWrap w:val="0"/>
            <w:textDirection w:val="tbRlV"/>
            <w:vAlign w:val="center"/>
          </w:tcPr>
          <w:p>
            <w:pPr>
              <w:jc w:val="center"/>
              <w:rPr>
                <w:rFonts w:ascii="宋体"/>
                <w:szCs w:val="24"/>
              </w:rPr>
            </w:pPr>
            <w:r>
              <w:rPr>
                <w:rFonts w:hint="eastAsia" w:ascii="宋体" w:hAnsi="宋体"/>
                <w:szCs w:val="24"/>
              </w:rPr>
              <w:t>工作任务及主要目的</w:t>
            </w:r>
          </w:p>
        </w:tc>
        <w:tc>
          <w:tcPr>
            <w:tcW w:w="8083" w:type="dxa"/>
            <w:gridSpan w:val="3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692" w:hRule="atLeast"/>
          <w:jc w:val="center"/>
        </w:trPr>
        <w:tc>
          <w:tcPr>
            <w:tcW w:w="1203" w:type="dxa"/>
            <w:tcBorders>
              <w:top w:val="single" w:color="000000" w:sz="6" w:space="0"/>
              <w:left w:val="single" w:color="000000" w:sz="6" w:space="0"/>
              <w:bottom w:val="single" w:color="000000" w:sz="6" w:space="0"/>
              <w:right w:val="single" w:color="000000" w:sz="6" w:space="0"/>
            </w:tcBorders>
            <w:noWrap w:val="0"/>
            <w:textDirection w:val="tbRlV"/>
            <w:vAlign w:val="center"/>
          </w:tcPr>
          <w:p>
            <w:pPr>
              <w:jc w:val="center"/>
              <w:rPr>
                <w:rFonts w:ascii="宋体"/>
                <w:szCs w:val="24"/>
              </w:rPr>
            </w:pPr>
            <w:r>
              <w:rPr>
                <w:rFonts w:hint="eastAsia" w:ascii="宋体" w:hAnsi="宋体"/>
                <w:szCs w:val="24"/>
              </w:rPr>
              <w:t>工作人员配备</w:t>
            </w:r>
          </w:p>
        </w:tc>
        <w:tc>
          <w:tcPr>
            <w:tcW w:w="8083" w:type="dxa"/>
            <w:gridSpan w:val="3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p>
        </w:tc>
      </w:tr>
    </w:tbl>
    <w:p>
      <w:pPr>
        <w:rPr>
          <w:rFonts w:ascii="宋体"/>
          <w:szCs w:val="24"/>
        </w:rPr>
      </w:pPr>
    </w:p>
    <w:tbl>
      <w:tblPr>
        <w:tblStyle w:val="7"/>
        <w:tblpPr w:leftFromText="180" w:rightFromText="180" w:vertAnchor="text" w:horzAnchor="page" w:tblpX="1938" w:tblpY="18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75"/>
        <w:gridCol w:w="763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941" w:hRule="atLeast"/>
        </w:trPr>
        <w:tc>
          <w:tcPr>
            <w:tcW w:w="675" w:type="dxa"/>
            <w:tcBorders>
              <w:top w:val="single" w:color="000000" w:sz="6" w:space="0"/>
              <w:left w:val="single" w:color="000000" w:sz="6" w:space="0"/>
              <w:bottom w:val="single" w:color="000000" w:sz="6" w:space="0"/>
              <w:right w:val="single" w:color="000000" w:sz="6" w:space="0"/>
            </w:tcBorders>
            <w:noWrap w:val="0"/>
            <w:textDirection w:val="tbRlV"/>
            <w:vAlign w:val="center"/>
          </w:tcPr>
          <w:p>
            <w:pPr>
              <w:ind w:left="113" w:right="113"/>
              <w:jc w:val="center"/>
              <w:rPr>
                <w:rFonts w:ascii="宋体"/>
                <w:szCs w:val="24"/>
              </w:rPr>
            </w:pPr>
            <w:r>
              <w:rPr>
                <w:rFonts w:hint="eastAsia" w:ascii="宋体" w:hAnsi="宋体"/>
                <w:szCs w:val="24"/>
              </w:rPr>
              <w:t>申请勘查期拟开展主要实物工作量</w:t>
            </w:r>
          </w:p>
        </w:tc>
        <w:tc>
          <w:tcPr>
            <w:tcW w:w="7633" w:type="dxa"/>
            <w:tcBorders>
              <w:top w:val="single" w:color="000000" w:sz="6" w:space="0"/>
              <w:left w:val="single" w:color="000000" w:sz="6" w:space="0"/>
              <w:bottom w:val="single" w:color="000000" w:sz="6" w:space="0"/>
              <w:right w:val="single" w:color="000000" w:sz="6" w:space="0"/>
            </w:tcBorders>
            <w:noWrap w:val="0"/>
            <w:vAlign w:val="top"/>
          </w:tcPr>
          <w:p>
            <w:pP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008" w:hRule="atLeast"/>
        </w:trPr>
        <w:tc>
          <w:tcPr>
            <w:tcW w:w="675" w:type="dxa"/>
            <w:vMerge w:val="restart"/>
            <w:tcBorders>
              <w:top w:val="single" w:color="000000" w:sz="6" w:space="0"/>
              <w:left w:val="single" w:color="000000" w:sz="6" w:space="0"/>
              <w:bottom w:val="single" w:color="000000" w:sz="6" w:space="0"/>
              <w:right w:val="single" w:color="000000" w:sz="6" w:space="0"/>
            </w:tcBorders>
            <w:noWrap w:val="0"/>
            <w:textDirection w:val="tbRlV"/>
            <w:vAlign w:val="center"/>
          </w:tcPr>
          <w:p>
            <w:pPr>
              <w:ind w:left="113" w:right="113"/>
              <w:jc w:val="center"/>
              <w:rPr>
                <w:rFonts w:ascii="宋体"/>
                <w:szCs w:val="24"/>
              </w:rPr>
            </w:pPr>
            <w:r>
              <w:rPr>
                <w:rFonts w:hint="eastAsia" w:ascii="宋体" w:hAnsi="宋体"/>
                <w:szCs w:val="24"/>
              </w:rPr>
              <w:t>勘查范围示意图与极值坐标</w:t>
            </w:r>
          </w:p>
        </w:tc>
        <w:tc>
          <w:tcPr>
            <w:tcW w:w="763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6" w:hRule="atLeast"/>
        </w:trPr>
        <w:tc>
          <w:tcPr>
            <w:tcW w:w="675" w:type="dxa"/>
            <w:vMerge w:val="continue"/>
            <w:tcBorders>
              <w:top w:val="single" w:color="000000" w:sz="6" w:space="0"/>
              <w:left w:val="single" w:color="000000" w:sz="6" w:space="0"/>
              <w:bottom w:val="single" w:color="000000" w:sz="6" w:space="0"/>
              <w:right w:val="single" w:color="000000" w:sz="6" w:space="0"/>
            </w:tcBorders>
            <w:noWrap w:val="0"/>
            <w:vAlign w:val="center"/>
          </w:tcPr>
          <w:p>
            <w:pPr>
              <w:widowControl/>
              <w:jc w:val="left"/>
              <w:rPr>
                <w:rFonts w:ascii="宋体"/>
                <w:szCs w:val="24"/>
              </w:rPr>
            </w:pPr>
          </w:p>
        </w:tc>
        <w:tc>
          <w:tcPr>
            <w:tcW w:w="7633" w:type="dxa"/>
            <w:tcBorders>
              <w:top w:val="single" w:color="000000" w:sz="6" w:space="0"/>
              <w:left w:val="single" w:color="000000" w:sz="6" w:space="0"/>
              <w:bottom w:val="single" w:color="000000" w:sz="6" w:space="0"/>
              <w:right w:val="single" w:color="000000" w:sz="6" w:space="0"/>
            </w:tcBorders>
            <w:noWrap w:val="0"/>
            <w:vAlign w:val="center"/>
          </w:tcPr>
          <w:p>
            <w:pPr>
              <w:rPr>
                <w:rFonts w:ascii="宋体" w:hAnsi="宋体"/>
                <w:szCs w:val="24"/>
              </w:rPr>
            </w:pPr>
            <w:r>
              <w:rPr>
                <w:rFonts w:hint="eastAsia" w:ascii="宋体" w:hAnsi="宋体"/>
                <w:position w:val="-34"/>
                <w:szCs w:val="21"/>
              </w:rPr>
              <w:t>极值坐标：东经             至             ，北纬           至</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695" w:hRule="atLeast"/>
        </w:trPr>
        <w:tc>
          <w:tcPr>
            <w:tcW w:w="67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ind w:left="113" w:right="113"/>
              <w:jc w:val="center"/>
              <w:rPr>
                <w:rFonts w:ascii="宋体"/>
                <w:szCs w:val="24"/>
              </w:rPr>
            </w:pPr>
            <w:r>
              <w:rPr>
                <w:rFonts w:hint="eastAsia" w:ascii="宋体" w:hAnsi="宋体"/>
                <w:szCs w:val="24"/>
              </w:rPr>
              <w:t>备</w:t>
            </w:r>
          </w:p>
          <w:p>
            <w:pPr>
              <w:ind w:left="113" w:right="113"/>
              <w:jc w:val="center"/>
              <w:rPr>
                <w:rFonts w:ascii="宋体"/>
                <w:szCs w:val="24"/>
              </w:rPr>
            </w:pPr>
          </w:p>
          <w:p>
            <w:pPr>
              <w:ind w:left="113" w:right="113"/>
              <w:jc w:val="center"/>
              <w:rPr>
                <w:rFonts w:ascii="宋体"/>
                <w:szCs w:val="24"/>
              </w:rPr>
            </w:pPr>
            <w:r>
              <w:rPr>
                <w:rFonts w:hint="eastAsia" w:ascii="宋体" w:hAnsi="宋体"/>
                <w:szCs w:val="24"/>
              </w:rPr>
              <w:t>注</w:t>
            </w:r>
          </w:p>
        </w:tc>
        <w:tc>
          <w:tcPr>
            <w:tcW w:w="7633" w:type="dxa"/>
            <w:tcBorders>
              <w:top w:val="single" w:color="000000" w:sz="6" w:space="0"/>
              <w:left w:val="single" w:color="000000" w:sz="6" w:space="0"/>
              <w:bottom w:val="single" w:color="000000" w:sz="6" w:space="0"/>
              <w:right w:val="single" w:color="000000" w:sz="6" w:space="0"/>
            </w:tcBorders>
            <w:noWrap w:val="0"/>
            <w:vAlign w:val="top"/>
          </w:tcPr>
          <w:p>
            <w:pPr>
              <w:rPr>
                <w:rFonts w:ascii="宋体"/>
                <w:szCs w:val="24"/>
              </w:rPr>
            </w:pPr>
          </w:p>
        </w:tc>
      </w:tr>
    </w:tbl>
    <w:p>
      <w:pPr>
        <w:rPr>
          <w:rFonts w:ascii="Calibri" w:hAnsi="Calibri"/>
          <w:szCs w:val="22"/>
        </w:rPr>
      </w:pPr>
    </w:p>
    <w:p>
      <w:pPr>
        <w:keepNext/>
        <w:keepLines/>
        <w:spacing w:before="340" w:after="330" w:line="578" w:lineRule="auto"/>
        <w:outlineLvl w:val="0"/>
        <w:rPr>
          <w:rFonts w:ascii="Calibri" w:hAnsi="Calibri" w:eastAsia="黑体"/>
          <w:bCs/>
          <w:kern w:val="44"/>
          <w:sz w:val="30"/>
          <w:szCs w:val="44"/>
        </w:rPr>
        <w:sectPr>
          <w:headerReference r:id="rId18" w:type="default"/>
          <w:pgSz w:w="11906" w:h="16838"/>
          <w:pgMar w:top="1418" w:right="1418" w:bottom="1418" w:left="1418" w:header="851" w:footer="992" w:gutter="0"/>
          <w:cols w:space="720" w:num="1"/>
          <w:docGrid w:linePitch="312" w:charSpace="0"/>
        </w:sectPr>
      </w:pPr>
    </w:p>
    <w:p>
      <w:pPr>
        <w:widowControl/>
        <w:numPr>
          <w:ins w:id="52" w:author="张红红:排版" w:date="2017-12-20T14:57:00Z"/>
        </w:numPr>
        <w:jc w:val="center"/>
        <w:rPr>
          <w:rFonts w:hint="eastAsia" w:ascii="黑体" w:hAnsi="黑体" w:eastAsia="黑体"/>
          <w:b/>
          <w:sz w:val="36"/>
          <w:szCs w:val="36"/>
          <w:lang w:val="en-GB"/>
        </w:rPr>
      </w:pPr>
    </w:p>
    <w:p>
      <w:pPr>
        <w:widowControl/>
        <w:jc w:val="center"/>
        <w:rPr>
          <w:rFonts w:hint="eastAsia" w:ascii="方正小标宋_GBK" w:hAnsi="黑体" w:eastAsia="方正小标宋_GBK"/>
          <w:b w:val="0"/>
          <w:sz w:val="36"/>
          <w:szCs w:val="36"/>
          <w:lang w:val="en-GB"/>
        </w:rPr>
      </w:pPr>
      <w:r>
        <w:rPr>
          <w:rFonts w:hint="eastAsia" w:ascii="方正小标宋_GBK" w:hAnsi="黑体" w:eastAsia="方正小标宋_GBK"/>
          <w:b w:val="0"/>
          <w:sz w:val="36"/>
          <w:szCs w:val="36"/>
          <w:lang w:val="en-GB"/>
        </w:rPr>
        <w:t>勘查登记拐点坐标及区块编号表</w:t>
      </w:r>
    </w:p>
    <w:p>
      <w:pPr>
        <w:widowControl/>
        <w:spacing w:after="156" w:afterLines="50"/>
        <w:jc w:val="center"/>
        <w:rPr>
          <w:rFonts w:hint="eastAsia" w:ascii="楷体_GB2312" w:eastAsia="楷体_GB2312"/>
          <w:sz w:val="30"/>
          <w:szCs w:val="30"/>
          <w:lang w:val="en-GB"/>
        </w:rPr>
      </w:pPr>
      <w:r>
        <w:rPr>
          <w:rFonts w:hint="eastAsia" w:ascii="楷体_GB2312" w:hAnsi="宋体" w:eastAsia="楷体_GB2312"/>
          <w:sz w:val="30"/>
          <w:szCs w:val="30"/>
          <w:lang w:val="en-GB"/>
        </w:rPr>
        <w:t>项目名称</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05" w:hRule="exact"/>
          <w:jc w:val="center"/>
        </w:trPr>
        <w:tc>
          <w:tcPr>
            <w:tcW w:w="8522" w:type="dxa"/>
            <w:tcBorders>
              <w:top w:val="single" w:color="auto" w:sz="4" w:space="0"/>
              <w:left w:val="single" w:color="auto" w:sz="4" w:space="0"/>
              <w:bottom w:val="single" w:color="auto" w:sz="4" w:space="0"/>
              <w:right w:val="single" w:color="auto" w:sz="4" w:space="0"/>
            </w:tcBorders>
            <w:noWrap w:val="0"/>
            <w:vAlign w:val="top"/>
          </w:tcPr>
          <w:p>
            <w:pPr>
              <w:widowControl/>
              <w:spacing w:before="156" w:beforeLines="50" w:after="11700" w:afterLines="3750"/>
              <w:ind w:firstLine="240" w:firstLineChars="100"/>
              <w:rPr>
                <w:rFonts w:ascii="宋体"/>
                <w:kern w:val="0"/>
                <w:sz w:val="24"/>
                <w:szCs w:val="24"/>
                <w:lang w:val="en-GB"/>
              </w:rPr>
            </w:pPr>
            <w:r>
              <w:rPr>
                <w:rFonts w:hint="eastAsia" w:ascii="宋体" w:hAnsi="宋体"/>
                <w:kern w:val="0"/>
                <w:sz w:val="24"/>
                <w:szCs w:val="24"/>
                <w:lang w:val="en-GB"/>
              </w:rPr>
              <w:t>序号</w:t>
            </w:r>
            <w:r>
              <w:rPr>
                <w:rFonts w:ascii="宋体" w:hAnsi="宋体"/>
                <w:kern w:val="0"/>
                <w:sz w:val="24"/>
                <w:szCs w:val="24"/>
                <w:lang w:val="en-GB"/>
              </w:rPr>
              <w:t xml:space="preserve">  </w:t>
            </w:r>
            <w:r>
              <w:rPr>
                <w:rFonts w:hint="eastAsia" w:ascii="宋体" w:hAnsi="宋体"/>
                <w:kern w:val="0"/>
                <w:sz w:val="24"/>
                <w:szCs w:val="24"/>
                <w:lang w:val="en-GB"/>
              </w:rPr>
              <w:t>各区序号</w:t>
            </w:r>
            <w:r>
              <w:rPr>
                <w:rFonts w:ascii="宋体" w:hAnsi="宋体"/>
                <w:kern w:val="0"/>
                <w:sz w:val="24"/>
                <w:szCs w:val="24"/>
                <w:lang w:val="en-GB"/>
              </w:rPr>
              <w:t xml:space="preserve">  </w:t>
            </w:r>
            <w:r>
              <w:rPr>
                <w:rFonts w:hint="eastAsia" w:ascii="宋体" w:hAnsi="宋体"/>
                <w:kern w:val="0"/>
                <w:sz w:val="24"/>
                <w:szCs w:val="24"/>
                <w:lang w:val="en-GB"/>
              </w:rPr>
              <w:t>经度</w:t>
            </w:r>
            <w:r>
              <w:rPr>
                <w:rFonts w:ascii="宋体" w:hAnsi="宋体"/>
                <w:kern w:val="0"/>
                <w:sz w:val="24"/>
                <w:szCs w:val="24"/>
                <w:lang w:val="en-GB"/>
              </w:rPr>
              <w:t xml:space="preserve">  </w:t>
            </w:r>
            <w:r>
              <w:rPr>
                <w:rFonts w:hint="eastAsia" w:ascii="宋体" w:hAnsi="宋体"/>
                <w:kern w:val="0"/>
                <w:sz w:val="24"/>
                <w:szCs w:val="24"/>
                <w:lang w:val="en-GB"/>
              </w:rPr>
              <w:t>纬度</w:t>
            </w:r>
            <w:r>
              <w:rPr>
                <w:rFonts w:ascii="宋体" w:hAnsi="宋体"/>
                <w:kern w:val="0"/>
                <w:sz w:val="24"/>
                <w:szCs w:val="24"/>
                <w:lang w:val="en-GB"/>
              </w:rPr>
              <w:t xml:space="preserve">           </w:t>
            </w:r>
            <w:r>
              <w:rPr>
                <w:rFonts w:hint="eastAsia" w:ascii="宋体" w:hAnsi="宋体"/>
                <w:kern w:val="0"/>
                <w:sz w:val="24"/>
                <w:szCs w:val="24"/>
                <w:lang w:val="en-GB"/>
              </w:rPr>
              <w:t>序号</w:t>
            </w:r>
            <w:r>
              <w:rPr>
                <w:rFonts w:ascii="宋体" w:hAnsi="宋体"/>
                <w:kern w:val="0"/>
                <w:sz w:val="24"/>
                <w:szCs w:val="24"/>
                <w:lang w:val="en-GB"/>
              </w:rPr>
              <w:t xml:space="preserve">  </w:t>
            </w:r>
            <w:r>
              <w:rPr>
                <w:rFonts w:hint="eastAsia" w:ascii="宋体" w:hAnsi="宋体"/>
                <w:kern w:val="0"/>
                <w:sz w:val="24"/>
                <w:szCs w:val="24"/>
                <w:lang w:val="en-GB"/>
              </w:rPr>
              <w:t>分级序号</w:t>
            </w:r>
            <w:r>
              <w:rPr>
                <w:rFonts w:ascii="宋体" w:hAnsi="宋体"/>
                <w:kern w:val="0"/>
                <w:sz w:val="24"/>
                <w:szCs w:val="24"/>
                <w:lang w:val="en-GB"/>
              </w:rPr>
              <w:t xml:space="preserve">  </w:t>
            </w:r>
            <w:r>
              <w:rPr>
                <w:rFonts w:hint="eastAsia" w:ascii="宋体" w:hAnsi="宋体"/>
                <w:kern w:val="0"/>
                <w:sz w:val="24"/>
                <w:szCs w:val="24"/>
                <w:lang w:val="en-GB"/>
              </w:rPr>
              <w:t>区块号</w:t>
            </w:r>
          </w:p>
        </w:tc>
      </w:tr>
    </w:tbl>
    <w:p>
      <w:pPr>
        <w:widowControl/>
        <w:jc w:val="left"/>
        <w:rPr>
          <w:rFonts w:hint="eastAsia"/>
          <w:b/>
          <w:sz w:val="32"/>
          <w:szCs w:val="32"/>
        </w:rPr>
      </w:pPr>
      <w:r>
        <w:br w:type="page"/>
      </w:r>
      <w:r>
        <w:rPr>
          <w:rFonts w:hint="eastAsia"/>
          <w:b/>
          <w:bCs/>
          <w:sz w:val="32"/>
          <w:szCs w:val="32"/>
        </w:rPr>
        <w:t>（7）</w:t>
      </w:r>
    </w:p>
    <w:p>
      <w:pPr>
        <w:adjustRightInd w:val="0"/>
        <w:snapToGrid w:val="0"/>
        <w:ind w:firstLine="600"/>
        <w:rPr>
          <w:rFonts w:ascii="Calibri" w:hAnsi="Calibri" w:eastAsia="仿宋_GB2312"/>
          <w:sz w:val="30"/>
          <w:szCs w:val="22"/>
        </w:rPr>
      </w:pPr>
    </w:p>
    <w:p>
      <w:pPr>
        <w:rPr>
          <w:szCs w:val="24"/>
        </w:rPr>
      </w:pPr>
    </w:p>
    <w:p>
      <w:pPr>
        <w:rPr>
          <w:szCs w:val="24"/>
        </w:rPr>
      </w:pPr>
    </w:p>
    <w:p>
      <w:pPr>
        <w:rPr>
          <w:szCs w:val="24"/>
        </w:rPr>
      </w:pPr>
    </w:p>
    <w:p>
      <w:pPr>
        <w:rPr>
          <w:szCs w:val="24"/>
        </w:rPr>
      </w:pPr>
    </w:p>
    <w:p>
      <w:pPr>
        <w:rPr>
          <w:szCs w:val="24"/>
        </w:rPr>
      </w:pPr>
    </w:p>
    <w:p>
      <w:pPr>
        <w:rPr>
          <w:szCs w:val="24"/>
        </w:rPr>
      </w:pPr>
    </w:p>
    <w:p>
      <w:pPr>
        <w:jc w:val="center"/>
        <w:rPr>
          <w:rFonts w:hint="eastAsia" w:ascii="方正小标宋_GBK" w:eastAsia="方正小标宋_GBK"/>
          <w:sz w:val="52"/>
          <w:szCs w:val="24"/>
        </w:rPr>
      </w:pPr>
      <w:r>
        <w:rPr>
          <w:rFonts w:hint="eastAsia" w:ascii="方正小标宋_GBK" w:eastAsia="方正小标宋_GBK"/>
          <w:b w:val="0"/>
          <w:spacing w:val="220"/>
          <w:sz w:val="52"/>
          <w:szCs w:val="24"/>
        </w:rPr>
        <w:t>油气探矿</w:t>
      </w:r>
      <w:r>
        <w:rPr>
          <w:rFonts w:hint="eastAsia" w:ascii="方正小标宋_GBK" w:eastAsia="方正小标宋_GBK"/>
          <w:b w:val="0"/>
          <w:spacing w:val="70"/>
          <w:sz w:val="52"/>
          <w:szCs w:val="24"/>
        </w:rPr>
        <w:t>权</w:t>
      </w:r>
    </w:p>
    <w:p>
      <w:pPr>
        <w:rPr>
          <w:rFonts w:hint="eastAsia" w:ascii="方正小标宋_GBK" w:eastAsia="方正小标宋_GBK"/>
          <w:szCs w:val="24"/>
        </w:rPr>
      </w:pPr>
    </w:p>
    <w:p>
      <w:pPr>
        <w:tabs>
          <w:tab w:val="left" w:pos="7080"/>
        </w:tabs>
        <w:jc w:val="center"/>
        <w:rPr>
          <w:rFonts w:hint="eastAsia" w:ascii="方正小标宋_GBK" w:eastAsia="方正小标宋_GBK"/>
          <w:spacing w:val="70"/>
          <w:sz w:val="84"/>
          <w:szCs w:val="24"/>
        </w:rPr>
      </w:pPr>
      <w:r>
        <w:rPr>
          <w:rFonts w:hint="eastAsia" w:ascii="方正小标宋_GBK" w:eastAsia="方正小标宋_GBK"/>
          <w:b w:val="0"/>
          <w:spacing w:val="140"/>
          <w:sz w:val="84"/>
          <w:szCs w:val="24"/>
        </w:rPr>
        <w:t>转让申请</w:t>
      </w:r>
      <w:r>
        <w:rPr>
          <w:rFonts w:hint="eastAsia" w:ascii="方正小标宋_GBK" w:eastAsia="方正小标宋_GBK"/>
          <w:b w:val="0"/>
          <w:spacing w:val="50"/>
          <w:sz w:val="84"/>
          <w:szCs w:val="24"/>
        </w:rPr>
        <w:t>书</w:t>
      </w:r>
    </w:p>
    <w:p>
      <w:pPr>
        <w:rPr>
          <w:sz w:val="30"/>
          <w:szCs w:val="24"/>
        </w:rPr>
      </w:pPr>
    </w:p>
    <w:p>
      <w:pPr>
        <w:rPr>
          <w:sz w:val="30"/>
          <w:szCs w:val="24"/>
        </w:rPr>
      </w:pPr>
    </w:p>
    <w:p>
      <w:pPr>
        <w:rPr>
          <w:sz w:val="30"/>
          <w:szCs w:val="24"/>
        </w:rPr>
      </w:pPr>
    </w:p>
    <w:p>
      <w:pPr>
        <w:rPr>
          <w:sz w:val="30"/>
          <w:szCs w:val="24"/>
        </w:rPr>
      </w:pPr>
    </w:p>
    <w:p>
      <w:pPr>
        <w:numPr>
          <w:ins w:id="53" w:author="韩亚琴:会签司局承办人办理" w:date="2017-12-27T15:49:00Z"/>
        </w:numPr>
        <w:rPr>
          <w:rFonts w:hint="eastAsia"/>
          <w:sz w:val="30"/>
          <w:szCs w:val="24"/>
        </w:rPr>
      </w:pPr>
    </w:p>
    <w:p>
      <w:pPr>
        <w:rPr>
          <w:rFonts w:hint="eastAsia"/>
          <w:sz w:val="30"/>
          <w:szCs w:val="24"/>
        </w:rPr>
      </w:pPr>
    </w:p>
    <w:p>
      <w:pPr>
        <w:rPr>
          <w:sz w:val="30"/>
          <w:szCs w:val="24"/>
        </w:rPr>
      </w:pPr>
    </w:p>
    <w:tbl>
      <w:tblPr>
        <w:tblStyle w:val="7"/>
        <w:tblW w:w="0" w:type="auto"/>
        <w:jc w:val="center"/>
        <w:tblLayout w:type="fixed"/>
        <w:tblCellMar>
          <w:top w:w="0" w:type="dxa"/>
          <w:left w:w="108" w:type="dxa"/>
          <w:bottom w:w="0" w:type="dxa"/>
          <w:right w:w="108" w:type="dxa"/>
        </w:tblCellMar>
      </w:tblPr>
      <w:tblGrid>
        <w:gridCol w:w="2378"/>
        <w:gridCol w:w="6139"/>
      </w:tblGrid>
      <w:tr>
        <w:tblPrEx>
          <w:tblCellMar>
            <w:top w:w="0" w:type="dxa"/>
            <w:left w:w="108" w:type="dxa"/>
            <w:bottom w:w="0" w:type="dxa"/>
            <w:right w:w="108" w:type="dxa"/>
          </w:tblCellMar>
        </w:tblPrEx>
        <w:trPr>
          <w:trHeight w:val="571" w:hRule="atLeast"/>
          <w:jc w:val="center"/>
        </w:trPr>
        <w:tc>
          <w:tcPr>
            <w:tcW w:w="2378"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hAnsi="宋体" w:eastAsia="仿宋_GB2312"/>
                <w:b/>
                <w:kern w:val="0"/>
                <w:sz w:val="30"/>
                <w:szCs w:val="30"/>
              </w:rPr>
              <w:t>项目名称</w:t>
            </w:r>
          </w:p>
        </w:tc>
        <w:tc>
          <w:tcPr>
            <w:tcW w:w="6139"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b/>
                      <w:kern w:val="0"/>
                      <w:sz w:val="30"/>
                      <w:szCs w:val="30"/>
                    </w:rPr>
                  </w:pPr>
                  <w:r>
                    <w:rPr>
                      <w:rFonts w:hint="eastAsia" w:ascii="仿宋_GB2312" w:hAnsi="仿宋" w:eastAsia="仿宋_GB2312"/>
                      <w:b/>
                      <w:kern w:val="0"/>
                      <w:sz w:val="30"/>
                      <w:szCs w:val="30"/>
                      <w:u w:val="single"/>
                    </w:rPr>
                    <w:t xml:space="preserve">                                       </w:t>
                  </w:r>
                </w:p>
              </w:tc>
            </w:tr>
          </w:tbl>
          <w:p>
            <w:pPr>
              <w:spacing w:line="320" w:lineRule="exact"/>
              <w:ind w:left="42" w:leftChars="20"/>
              <w:rPr>
                <w:rFonts w:hint="eastAsia" w:ascii="仿宋_GB2312" w:eastAsia="仿宋_GB2312"/>
                <w:b/>
                <w:kern w:val="0"/>
                <w:sz w:val="30"/>
                <w:szCs w:val="30"/>
              </w:rPr>
            </w:pPr>
          </w:p>
        </w:tc>
      </w:tr>
      <w:tr>
        <w:tblPrEx>
          <w:tblCellMar>
            <w:top w:w="0" w:type="dxa"/>
            <w:left w:w="108" w:type="dxa"/>
            <w:bottom w:w="0" w:type="dxa"/>
            <w:right w:w="108" w:type="dxa"/>
          </w:tblCellMar>
        </w:tblPrEx>
        <w:trPr>
          <w:trHeight w:val="571" w:hRule="atLeast"/>
          <w:jc w:val="center"/>
        </w:trPr>
        <w:tc>
          <w:tcPr>
            <w:tcW w:w="2378"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hAnsi="宋体" w:eastAsia="仿宋_GB2312"/>
                <w:b/>
                <w:kern w:val="0"/>
                <w:sz w:val="30"/>
                <w:szCs w:val="30"/>
              </w:rPr>
              <w:t>转让申请人</w:t>
            </w:r>
          </w:p>
        </w:tc>
        <w:tc>
          <w:tcPr>
            <w:tcW w:w="6139"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b/>
                      <w:kern w:val="0"/>
                      <w:sz w:val="30"/>
                      <w:szCs w:val="30"/>
                    </w:rPr>
                  </w:pPr>
                  <w:r>
                    <w:rPr>
                      <w:rFonts w:hint="eastAsia" w:ascii="仿宋_GB2312" w:hAnsi="仿宋" w:eastAsia="仿宋_GB2312"/>
                      <w:b/>
                      <w:kern w:val="0"/>
                      <w:sz w:val="30"/>
                      <w:szCs w:val="30"/>
                      <w:u w:val="single"/>
                    </w:rPr>
                    <w:t xml:space="preserve">                                 (签章)</w:t>
                  </w:r>
                </w:p>
              </w:tc>
            </w:tr>
          </w:tbl>
          <w:p>
            <w:pPr>
              <w:spacing w:line="320" w:lineRule="exact"/>
              <w:ind w:left="42" w:leftChars="20"/>
              <w:rPr>
                <w:rFonts w:hint="eastAsia" w:ascii="仿宋_GB2312" w:eastAsia="仿宋_GB2312"/>
                <w:b/>
                <w:kern w:val="0"/>
                <w:sz w:val="30"/>
                <w:szCs w:val="30"/>
              </w:rPr>
            </w:pPr>
          </w:p>
        </w:tc>
      </w:tr>
      <w:tr>
        <w:tblPrEx>
          <w:tblCellMar>
            <w:top w:w="0" w:type="dxa"/>
            <w:left w:w="108" w:type="dxa"/>
            <w:bottom w:w="0" w:type="dxa"/>
            <w:right w:w="108" w:type="dxa"/>
          </w:tblCellMar>
        </w:tblPrEx>
        <w:trPr>
          <w:trHeight w:val="571" w:hRule="atLeast"/>
          <w:jc w:val="center"/>
        </w:trPr>
        <w:tc>
          <w:tcPr>
            <w:tcW w:w="2378"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hAnsi="宋体" w:eastAsia="仿宋_GB2312"/>
                <w:b/>
                <w:kern w:val="0"/>
                <w:sz w:val="30"/>
                <w:szCs w:val="30"/>
              </w:rPr>
              <w:t>受让人</w:t>
            </w:r>
          </w:p>
        </w:tc>
        <w:tc>
          <w:tcPr>
            <w:tcW w:w="6139"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b/>
                      <w:kern w:val="0"/>
                      <w:sz w:val="30"/>
                      <w:szCs w:val="30"/>
                    </w:rPr>
                  </w:pPr>
                  <w:r>
                    <w:rPr>
                      <w:rFonts w:hint="eastAsia" w:ascii="仿宋_GB2312" w:hAnsi="仿宋" w:eastAsia="仿宋_GB2312"/>
                      <w:b/>
                      <w:kern w:val="0"/>
                      <w:sz w:val="30"/>
                      <w:szCs w:val="30"/>
                      <w:u w:val="single"/>
                    </w:rPr>
                    <w:t xml:space="preserve">                                 (签章)</w:t>
                  </w:r>
                </w:p>
              </w:tc>
            </w:tr>
          </w:tbl>
          <w:p>
            <w:pPr>
              <w:spacing w:line="320" w:lineRule="exact"/>
              <w:ind w:left="42" w:leftChars="20"/>
              <w:rPr>
                <w:rFonts w:hint="eastAsia" w:ascii="仿宋_GB2312" w:eastAsia="仿宋_GB2312"/>
                <w:b/>
                <w:kern w:val="0"/>
                <w:sz w:val="30"/>
                <w:szCs w:val="30"/>
              </w:rPr>
            </w:pPr>
          </w:p>
        </w:tc>
      </w:tr>
      <w:tr>
        <w:tblPrEx>
          <w:tblCellMar>
            <w:top w:w="0" w:type="dxa"/>
            <w:left w:w="108" w:type="dxa"/>
            <w:bottom w:w="0" w:type="dxa"/>
            <w:right w:w="108" w:type="dxa"/>
          </w:tblCellMar>
        </w:tblPrEx>
        <w:trPr>
          <w:trHeight w:val="571" w:hRule="atLeast"/>
          <w:jc w:val="center"/>
        </w:trPr>
        <w:tc>
          <w:tcPr>
            <w:tcW w:w="2378"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hAnsi="宋体" w:eastAsia="仿宋_GB2312"/>
                <w:b/>
                <w:kern w:val="0"/>
                <w:sz w:val="30"/>
                <w:szCs w:val="30"/>
              </w:rPr>
              <w:t>填表时间</w:t>
            </w:r>
          </w:p>
        </w:tc>
        <w:tc>
          <w:tcPr>
            <w:tcW w:w="6139"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b/>
                      <w:kern w:val="0"/>
                      <w:sz w:val="30"/>
                      <w:szCs w:val="30"/>
                    </w:rPr>
                  </w:pPr>
                  <w:r>
                    <w:rPr>
                      <w:rFonts w:hint="eastAsia" w:ascii="仿宋_GB2312" w:hAnsi="仿宋" w:eastAsia="仿宋_GB2312"/>
                      <w:b/>
                      <w:kern w:val="0"/>
                      <w:sz w:val="30"/>
                      <w:szCs w:val="30"/>
                      <w:u w:val="single"/>
                    </w:rPr>
                    <w:t xml:space="preserve">                                       </w:t>
                  </w:r>
                </w:p>
              </w:tc>
            </w:tr>
          </w:tbl>
          <w:p>
            <w:pPr>
              <w:spacing w:line="320" w:lineRule="exact"/>
              <w:ind w:left="42" w:leftChars="20"/>
              <w:rPr>
                <w:rFonts w:hint="eastAsia" w:ascii="仿宋_GB2312" w:eastAsia="仿宋_GB2312"/>
                <w:b/>
                <w:kern w:val="0"/>
                <w:sz w:val="30"/>
                <w:szCs w:val="30"/>
              </w:rPr>
            </w:pPr>
          </w:p>
        </w:tc>
      </w:tr>
    </w:tbl>
    <w:p>
      <w:pPr>
        <w:widowControl/>
        <w:jc w:val="left"/>
        <w:rPr>
          <w:rFonts w:ascii="黑体" w:eastAsia="黑体"/>
          <w:b/>
          <w:sz w:val="36"/>
          <w:szCs w:val="24"/>
        </w:rPr>
      </w:pPr>
      <w:r>
        <w:rPr>
          <w:rFonts w:ascii="黑体" w:eastAsia="黑体"/>
          <w:b/>
          <w:sz w:val="36"/>
          <w:szCs w:val="24"/>
        </w:rPr>
        <w:br w:type="page"/>
      </w:r>
    </w:p>
    <w:p>
      <w:pPr>
        <w:jc w:val="center"/>
        <w:rPr>
          <w:rFonts w:hint="eastAsia" w:ascii="方正小标宋_GBK" w:eastAsia="方正小标宋_GBK"/>
          <w:b w:val="0"/>
          <w:sz w:val="32"/>
          <w:szCs w:val="24"/>
        </w:rPr>
      </w:pPr>
      <w:r>
        <w:rPr>
          <w:rFonts w:hint="eastAsia" w:ascii="方正小标宋_GBK" w:eastAsia="方正小标宋_GBK"/>
          <w:b w:val="0"/>
          <w:sz w:val="36"/>
          <w:szCs w:val="24"/>
        </w:rPr>
        <w:t>填</w:t>
      </w:r>
      <w:r>
        <w:rPr>
          <w:rFonts w:hint="eastAsia" w:ascii="方正小标宋_GBK" w:eastAsia="方正小标宋_GBK"/>
          <w:sz w:val="36"/>
          <w:szCs w:val="24"/>
        </w:rPr>
        <w:t xml:space="preserve">  </w:t>
      </w:r>
      <w:r>
        <w:rPr>
          <w:rFonts w:hint="eastAsia" w:ascii="方正小标宋_GBK" w:eastAsia="方正小标宋_GBK"/>
          <w:b w:val="0"/>
          <w:sz w:val="36"/>
          <w:szCs w:val="24"/>
        </w:rPr>
        <w:t>表</w:t>
      </w:r>
      <w:r>
        <w:rPr>
          <w:rFonts w:hint="eastAsia" w:ascii="方正小标宋_GBK" w:eastAsia="方正小标宋_GBK"/>
          <w:sz w:val="36"/>
          <w:szCs w:val="24"/>
        </w:rPr>
        <w:t xml:space="preserve">  </w:t>
      </w:r>
      <w:r>
        <w:rPr>
          <w:rFonts w:hint="eastAsia" w:ascii="方正小标宋_GBK" w:eastAsia="方正小标宋_GBK"/>
          <w:b w:val="0"/>
          <w:sz w:val="36"/>
          <w:szCs w:val="24"/>
        </w:rPr>
        <w:t>说</w:t>
      </w:r>
      <w:r>
        <w:rPr>
          <w:rFonts w:hint="eastAsia" w:ascii="方正小标宋_GBK" w:eastAsia="方正小标宋_GBK"/>
          <w:sz w:val="36"/>
          <w:szCs w:val="24"/>
        </w:rPr>
        <w:t xml:space="preserve">  </w:t>
      </w:r>
      <w:r>
        <w:rPr>
          <w:rFonts w:hint="eastAsia" w:ascii="方正小标宋_GBK" w:eastAsia="方正小标宋_GBK"/>
          <w:b w:val="0"/>
          <w:sz w:val="36"/>
          <w:szCs w:val="24"/>
        </w:rPr>
        <w:t>明</w:t>
      </w:r>
    </w:p>
    <w:p>
      <w:pPr>
        <w:rPr>
          <w:szCs w:val="24"/>
        </w:rPr>
      </w:pPr>
    </w:p>
    <w:p>
      <w:pPr>
        <w:spacing w:line="560" w:lineRule="exact"/>
        <w:ind w:firstLine="482"/>
        <w:rPr>
          <w:rFonts w:hint="eastAsia" w:ascii="仿宋_GB2312" w:hAnsi="宋体" w:eastAsia="仿宋_GB2312" w:cs="仿宋"/>
          <w:sz w:val="30"/>
          <w:szCs w:val="30"/>
          <w:shd w:val="clear" w:color="auto" w:fill="FFFFFF"/>
        </w:rPr>
      </w:pPr>
      <w:r>
        <w:rPr>
          <w:rFonts w:hint="eastAsia" w:ascii="仿宋_GB2312" w:hAnsi="宋体" w:eastAsia="仿宋_GB2312"/>
          <w:sz w:val="30"/>
          <w:szCs w:val="30"/>
        </w:rPr>
        <w:t xml:space="preserve">1. </w:t>
      </w:r>
      <w:r>
        <w:rPr>
          <w:rFonts w:hint="eastAsia" w:ascii="仿宋_GB2312" w:hAnsi="宋体" w:eastAsia="仿宋_GB2312"/>
          <w:b/>
          <w:sz w:val="30"/>
          <w:szCs w:val="30"/>
        </w:rPr>
        <w:t>项目名称</w:t>
      </w:r>
      <w:r>
        <w:rPr>
          <w:rFonts w:hint="eastAsia" w:ascii="仿宋_GB2312" w:hAnsi="宋体" w:eastAsia="仿宋_GB2312"/>
          <w:sz w:val="30"/>
          <w:szCs w:val="30"/>
        </w:rPr>
        <w:t>：申请转让的勘查许可证上登记的项目名称。</w:t>
      </w:r>
    </w:p>
    <w:p>
      <w:pPr>
        <w:spacing w:line="560" w:lineRule="exact"/>
        <w:ind w:firstLine="482"/>
        <w:rPr>
          <w:rFonts w:hint="eastAsia" w:ascii="仿宋_GB2312" w:hAnsi="宋体" w:eastAsia="仿宋_GB2312"/>
          <w:sz w:val="30"/>
          <w:szCs w:val="30"/>
        </w:rPr>
      </w:pPr>
      <w:r>
        <w:rPr>
          <w:rFonts w:hint="eastAsia" w:ascii="仿宋_GB2312" w:hAnsi="宋体" w:eastAsia="仿宋_GB2312"/>
          <w:sz w:val="30"/>
          <w:szCs w:val="30"/>
        </w:rPr>
        <w:t xml:space="preserve">2. </w:t>
      </w:r>
      <w:r>
        <w:rPr>
          <w:rFonts w:hint="eastAsia" w:ascii="仿宋_GB2312" w:hAnsi="宋体" w:eastAsia="仿宋_GB2312"/>
          <w:b/>
          <w:sz w:val="30"/>
          <w:szCs w:val="30"/>
        </w:rPr>
        <w:t>转让申请人</w:t>
      </w:r>
      <w:r>
        <w:rPr>
          <w:rFonts w:hint="eastAsia" w:ascii="仿宋_GB2312" w:hAnsi="宋体" w:eastAsia="仿宋_GB2312"/>
          <w:sz w:val="30"/>
          <w:szCs w:val="30"/>
        </w:rPr>
        <w:t>：即探矿权人。</w:t>
      </w:r>
    </w:p>
    <w:p>
      <w:pPr>
        <w:spacing w:line="560" w:lineRule="exact"/>
        <w:ind w:firstLine="482"/>
        <w:rPr>
          <w:rFonts w:hint="eastAsia" w:ascii="仿宋_GB2312" w:hAnsi="宋体" w:eastAsia="仿宋_GB2312"/>
          <w:sz w:val="30"/>
          <w:szCs w:val="30"/>
        </w:rPr>
      </w:pPr>
      <w:r>
        <w:rPr>
          <w:rFonts w:hint="eastAsia" w:ascii="仿宋_GB2312" w:hAnsi="宋体" w:eastAsia="仿宋_GB2312"/>
          <w:sz w:val="30"/>
          <w:szCs w:val="30"/>
        </w:rPr>
        <w:t xml:space="preserve">3. </w:t>
      </w:r>
      <w:r>
        <w:rPr>
          <w:rFonts w:hint="eastAsia" w:ascii="仿宋_GB2312" w:hAnsi="宋体" w:eastAsia="仿宋_GB2312"/>
          <w:b/>
          <w:sz w:val="30"/>
          <w:szCs w:val="30"/>
        </w:rPr>
        <w:t>统一社会信用代码（转让申请人）</w:t>
      </w:r>
      <w:r>
        <w:rPr>
          <w:rFonts w:hint="eastAsia" w:ascii="仿宋_GB2312" w:hAnsi="宋体" w:eastAsia="仿宋_GB2312"/>
          <w:sz w:val="30"/>
          <w:szCs w:val="30"/>
        </w:rPr>
        <w:t>：填写转让申请人统一社会信用代码或组织机构代码，应与转让申请人企业营业执照或事业单位法人证书一致。</w:t>
      </w:r>
    </w:p>
    <w:p>
      <w:pPr>
        <w:spacing w:line="560" w:lineRule="exact"/>
        <w:ind w:firstLine="480"/>
        <w:rPr>
          <w:rFonts w:hint="eastAsia" w:ascii="仿宋_GB2312" w:hAnsi="宋体" w:eastAsia="仿宋_GB2312"/>
          <w:sz w:val="30"/>
          <w:szCs w:val="30"/>
        </w:rPr>
      </w:pPr>
      <w:r>
        <w:rPr>
          <w:rFonts w:hint="eastAsia" w:ascii="仿宋_GB2312" w:hAnsi="宋体" w:eastAsia="仿宋_GB2312"/>
          <w:sz w:val="30"/>
          <w:szCs w:val="30"/>
        </w:rPr>
        <w:t xml:space="preserve">4. </w:t>
      </w:r>
      <w:r>
        <w:rPr>
          <w:rFonts w:hint="eastAsia" w:ascii="仿宋_GB2312" w:hAnsi="宋体" w:eastAsia="仿宋_GB2312"/>
          <w:b/>
          <w:sz w:val="30"/>
          <w:szCs w:val="30"/>
        </w:rPr>
        <w:t>法定代表人</w:t>
      </w:r>
      <w:r>
        <w:rPr>
          <w:rFonts w:hint="eastAsia" w:ascii="仿宋_GB2312" w:hAnsi="宋体" w:eastAsia="仿宋_GB2312"/>
          <w:sz w:val="30"/>
          <w:szCs w:val="30"/>
        </w:rPr>
        <w:t>：应盖法定代表人签章。</w:t>
      </w:r>
    </w:p>
    <w:p>
      <w:pPr>
        <w:spacing w:line="560" w:lineRule="exact"/>
        <w:ind w:firstLine="480"/>
        <w:rPr>
          <w:rFonts w:hint="eastAsia" w:ascii="仿宋_GB2312" w:hAnsi="宋体" w:eastAsia="仿宋_GB2312"/>
          <w:sz w:val="30"/>
          <w:szCs w:val="30"/>
        </w:rPr>
      </w:pPr>
      <w:r>
        <w:rPr>
          <w:rFonts w:hint="eastAsia" w:ascii="仿宋_GB2312" w:hAnsi="宋体" w:eastAsia="仿宋_GB2312"/>
          <w:sz w:val="30"/>
          <w:szCs w:val="30"/>
        </w:rPr>
        <w:t xml:space="preserve">5. </w:t>
      </w:r>
      <w:r>
        <w:rPr>
          <w:rFonts w:hint="eastAsia" w:ascii="仿宋_GB2312" w:hAnsi="宋体" w:eastAsia="仿宋_GB2312"/>
          <w:b/>
          <w:sz w:val="30"/>
          <w:szCs w:val="30"/>
        </w:rPr>
        <w:t>经济类型</w:t>
      </w:r>
      <w:r>
        <w:rPr>
          <w:rFonts w:hint="eastAsia" w:ascii="仿宋_GB2312" w:hAnsi="宋体" w:eastAsia="仿宋_GB2312"/>
          <w:sz w:val="30"/>
          <w:szCs w:val="30"/>
        </w:rPr>
        <w:t>：企业法人根据营业执照证的类型填写；事业单位根据事业单位法人证书填写。</w:t>
      </w:r>
    </w:p>
    <w:p>
      <w:pPr>
        <w:spacing w:line="560" w:lineRule="exact"/>
        <w:ind w:firstLine="480"/>
        <w:rPr>
          <w:rFonts w:hint="eastAsia" w:ascii="仿宋_GB2312" w:hAnsi="宋体" w:eastAsia="仿宋_GB2312"/>
          <w:sz w:val="30"/>
          <w:szCs w:val="30"/>
        </w:rPr>
      </w:pPr>
      <w:r>
        <w:rPr>
          <w:rFonts w:hint="eastAsia" w:ascii="仿宋_GB2312" w:hAnsi="宋体" w:eastAsia="仿宋_GB2312"/>
          <w:sz w:val="30"/>
          <w:szCs w:val="30"/>
        </w:rPr>
        <w:t xml:space="preserve">6. </w:t>
      </w:r>
      <w:r>
        <w:rPr>
          <w:rFonts w:hint="eastAsia" w:ascii="仿宋_GB2312" w:hAnsi="宋体" w:eastAsia="仿宋_GB2312"/>
          <w:b/>
          <w:sz w:val="30"/>
          <w:szCs w:val="30"/>
        </w:rPr>
        <w:t>地址</w:t>
      </w:r>
      <w:r>
        <w:rPr>
          <w:rFonts w:hint="eastAsia" w:ascii="仿宋_GB2312" w:hAnsi="宋体" w:eastAsia="仿宋_GB2312"/>
          <w:sz w:val="30"/>
          <w:szCs w:val="30"/>
        </w:rPr>
        <w:t>：按企业营业执照或事业单位法人证书注册地址填写。</w:t>
      </w:r>
    </w:p>
    <w:p>
      <w:pPr>
        <w:spacing w:line="560" w:lineRule="exact"/>
        <w:ind w:firstLine="480"/>
        <w:rPr>
          <w:rFonts w:hint="eastAsia" w:ascii="仿宋_GB2312" w:hAnsi="宋体" w:eastAsia="仿宋_GB2312"/>
          <w:sz w:val="30"/>
          <w:szCs w:val="30"/>
        </w:rPr>
      </w:pPr>
      <w:r>
        <w:rPr>
          <w:rFonts w:hint="eastAsia" w:ascii="仿宋_GB2312" w:hAnsi="宋体" w:eastAsia="仿宋_GB2312"/>
          <w:sz w:val="30"/>
          <w:szCs w:val="30"/>
        </w:rPr>
        <w:t xml:space="preserve">7. </w:t>
      </w:r>
      <w:r>
        <w:rPr>
          <w:rFonts w:hint="eastAsia" w:ascii="仿宋_GB2312" w:hAnsi="宋体" w:eastAsia="仿宋_GB2312"/>
          <w:b/>
          <w:sz w:val="30"/>
          <w:szCs w:val="30"/>
        </w:rPr>
        <w:t>探矿权获得时间及方式</w:t>
      </w:r>
      <w:r>
        <w:rPr>
          <w:rFonts w:hint="eastAsia" w:ascii="仿宋_GB2312" w:hAnsi="宋体" w:eastAsia="仿宋_GB2312"/>
          <w:sz w:val="30"/>
          <w:szCs w:val="30"/>
        </w:rPr>
        <w:t>：指转让申请人获得该探矿权的时间及方式。“方式”指通过申请在先、招标、拍卖、挂牌、协议出让及转让等。</w:t>
      </w:r>
    </w:p>
    <w:p>
      <w:pPr>
        <w:pStyle w:val="6"/>
        <w:adjustRightInd w:val="0"/>
        <w:snapToGrid w:val="0"/>
        <w:spacing w:before="0" w:beforeAutospacing="0" w:after="0" w:afterAutospacing="0" w:line="560" w:lineRule="exact"/>
        <w:ind w:firstLine="600" w:firstLineChars="200"/>
        <w:jc w:val="both"/>
        <w:textAlignment w:val="baseline"/>
        <w:rPr>
          <w:rFonts w:hint="eastAsia" w:ascii="仿宋_GB2312" w:eastAsia="仿宋_GB2312" w:cs="仿宋"/>
          <w:sz w:val="30"/>
          <w:szCs w:val="30"/>
          <w:shd w:val="clear" w:color="auto" w:fill="FFFFFF"/>
        </w:rPr>
      </w:pPr>
      <w:r>
        <w:rPr>
          <w:rFonts w:hint="eastAsia" w:ascii="仿宋_GB2312" w:eastAsia="仿宋_GB2312"/>
          <w:bCs/>
          <w:sz w:val="30"/>
          <w:szCs w:val="30"/>
          <w:shd w:val="clear" w:color="auto" w:fill="FFFFFF"/>
        </w:rPr>
        <w:t xml:space="preserve">8. </w:t>
      </w:r>
      <w:r>
        <w:rPr>
          <w:rFonts w:hint="eastAsia" w:ascii="仿宋_GB2312" w:eastAsia="仿宋_GB2312"/>
          <w:b/>
          <w:bCs/>
          <w:sz w:val="30"/>
          <w:szCs w:val="30"/>
          <w:shd w:val="clear" w:color="auto" w:fill="FFFFFF"/>
        </w:rPr>
        <w:t>统一社会信用代码（受让人）</w:t>
      </w:r>
      <w:r>
        <w:rPr>
          <w:rFonts w:hint="eastAsia" w:ascii="仿宋_GB2312" w:eastAsia="仿宋_GB2312"/>
          <w:bCs/>
          <w:sz w:val="30"/>
          <w:szCs w:val="30"/>
          <w:shd w:val="clear" w:color="auto" w:fill="FFFFFF"/>
        </w:rPr>
        <w:t>：</w:t>
      </w:r>
      <w:r>
        <w:rPr>
          <w:rFonts w:hint="eastAsia" w:ascii="仿宋_GB2312" w:eastAsia="仿宋_GB2312"/>
          <w:sz w:val="30"/>
          <w:szCs w:val="30"/>
          <w:shd w:val="clear" w:color="auto" w:fill="FFFFFF"/>
        </w:rPr>
        <w:t>填写受让人统一社会信用代码或组织机构代码，应与受让人企业营业执照或事业单位法人证书一致。</w:t>
      </w:r>
    </w:p>
    <w:p>
      <w:pPr>
        <w:spacing w:line="560" w:lineRule="exact"/>
        <w:ind w:firstLine="480"/>
        <w:rPr>
          <w:rFonts w:hint="eastAsia" w:ascii="仿宋_GB2312" w:hAnsi="宋体" w:eastAsia="仿宋_GB2312"/>
          <w:sz w:val="30"/>
          <w:szCs w:val="30"/>
        </w:rPr>
      </w:pPr>
      <w:r>
        <w:rPr>
          <w:rFonts w:hint="eastAsia" w:ascii="仿宋_GB2312" w:hAnsi="宋体" w:eastAsia="仿宋_GB2312"/>
          <w:sz w:val="30"/>
          <w:szCs w:val="30"/>
        </w:rPr>
        <w:t xml:space="preserve">9. </w:t>
      </w:r>
      <w:r>
        <w:rPr>
          <w:rFonts w:hint="eastAsia" w:ascii="仿宋_GB2312" w:hAnsi="宋体" w:eastAsia="仿宋_GB2312"/>
          <w:b/>
          <w:sz w:val="30"/>
          <w:szCs w:val="30"/>
        </w:rPr>
        <w:t>探矿权转让原因和方式</w:t>
      </w:r>
      <w:r>
        <w:rPr>
          <w:rFonts w:hint="eastAsia" w:ascii="仿宋_GB2312" w:hAnsi="宋体" w:eastAsia="仿宋_GB2312"/>
          <w:sz w:val="30"/>
          <w:szCs w:val="30"/>
        </w:rPr>
        <w:t>：“转让方式”可填出售、作价出资等。</w:t>
      </w:r>
    </w:p>
    <w:p>
      <w:pPr>
        <w:spacing w:line="560" w:lineRule="exact"/>
        <w:ind w:firstLine="480"/>
        <w:rPr>
          <w:rFonts w:hint="eastAsia" w:ascii="仿宋_GB2312" w:hAnsi="宋体" w:eastAsia="仿宋_GB2312"/>
          <w:sz w:val="30"/>
          <w:szCs w:val="30"/>
        </w:rPr>
      </w:pPr>
      <w:r>
        <w:rPr>
          <w:rFonts w:hint="eastAsia" w:ascii="仿宋_GB2312" w:hAnsi="宋体" w:eastAsia="仿宋_GB2312"/>
          <w:sz w:val="30"/>
          <w:szCs w:val="30"/>
        </w:rPr>
        <w:t>10.</w:t>
      </w:r>
      <w:r>
        <w:rPr>
          <w:rFonts w:hint="eastAsia" w:ascii="仿宋_GB2312" w:hAnsi="宋体" w:eastAsia="仿宋_GB2312"/>
          <w:b/>
          <w:sz w:val="30"/>
          <w:szCs w:val="30"/>
        </w:rPr>
        <w:t>地理位置</w:t>
      </w:r>
      <w:r>
        <w:rPr>
          <w:rFonts w:hint="eastAsia" w:ascii="仿宋_GB2312" w:hAnsi="宋体" w:eastAsia="仿宋_GB2312"/>
          <w:sz w:val="30"/>
          <w:szCs w:val="30"/>
        </w:rPr>
        <w:t>：即勘查许可证上登记的地理位置。</w:t>
      </w:r>
    </w:p>
    <w:p>
      <w:pPr>
        <w:spacing w:line="560" w:lineRule="exact"/>
        <w:ind w:firstLine="480"/>
        <w:rPr>
          <w:rFonts w:hint="eastAsia" w:ascii="仿宋_GB2312" w:hAnsi="宋体" w:eastAsia="仿宋_GB2312"/>
          <w:sz w:val="30"/>
          <w:szCs w:val="30"/>
        </w:rPr>
      </w:pPr>
      <w:r>
        <w:rPr>
          <w:rFonts w:hint="eastAsia" w:ascii="仿宋_GB2312" w:hAnsi="宋体" w:eastAsia="仿宋_GB2312"/>
          <w:sz w:val="30"/>
          <w:szCs w:val="30"/>
        </w:rPr>
        <w:t>11.</w:t>
      </w:r>
      <w:r>
        <w:rPr>
          <w:rFonts w:hint="eastAsia" w:ascii="仿宋_GB2312" w:hAnsi="宋体" w:eastAsia="仿宋_GB2312"/>
          <w:b/>
          <w:sz w:val="30"/>
          <w:szCs w:val="30"/>
        </w:rPr>
        <w:t>勘查工作主要进展</w:t>
      </w:r>
      <w:r>
        <w:rPr>
          <w:rFonts w:hint="eastAsia" w:ascii="仿宋_GB2312" w:hAnsi="宋体" w:eastAsia="仿宋_GB2312"/>
          <w:sz w:val="30"/>
          <w:szCs w:val="30"/>
        </w:rPr>
        <w:t>：如在勘查区内发现了可供进一步勘查或者开采的矿产资源，有关情况可在此栏中反映。</w:t>
      </w:r>
    </w:p>
    <w:p>
      <w:pPr>
        <w:spacing w:line="560" w:lineRule="exact"/>
        <w:ind w:firstLine="480"/>
        <w:rPr>
          <w:rFonts w:hint="eastAsia" w:ascii="仿宋_GB2312" w:hAnsi="宋体" w:eastAsia="仿宋_GB2312"/>
          <w:sz w:val="30"/>
          <w:szCs w:val="30"/>
        </w:rPr>
      </w:pPr>
      <w:r>
        <w:rPr>
          <w:rFonts w:hint="eastAsia" w:ascii="仿宋_GB2312" w:hAnsi="宋体" w:eastAsia="仿宋_GB2312"/>
          <w:sz w:val="30"/>
          <w:szCs w:val="30"/>
        </w:rPr>
        <w:t>12.</w:t>
      </w:r>
      <w:r>
        <w:rPr>
          <w:rFonts w:hint="eastAsia" w:ascii="仿宋_GB2312" w:hAnsi="宋体" w:eastAsia="仿宋_GB2312"/>
          <w:b/>
          <w:sz w:val="30"/>
          <w:szCs w:val="30"/>
        </w:rPr>
        <w:t>矿业权出让收益（价款）缴纳方式</w:t>
      </w:r>
      <w:r>
        <w:rPr>
          <w:rFonts w:hint="eastAsia" w:ascii="仿宋_GB2312" w:hAnsi="宋体" w:eastAsia="仿宋_GB2312"/>
          <w:sz w:val="30"/>
          <w:szCs w:val="30"/>
        </w:rPr>
        <w:t>：按国土资源主管部门确定的缴纳方式填写。</w:t>
      </w:r>
    </w:p>
    <w:p>
      <w:pPr>
        <w:spacing w:line="560" w:lineRule="exact"/>
        <w:ind w:firstLine="480"/>
        <w:rPr>
          <w:rFonts w:hint="eastAsia" w:ascii="仿宋_GB2312" w:hAnsi="宋体" w:eastAsia="仿宋_GB2312"/>
          <w:sz w:val="30"/>
          <w:szCs w:val="30"/>
        </w:rPr>
      </w:pPr>
      <w:r>
        <w:rPr>
          <w:rFonts w:hint="eastAsia" w:ascii="仿宋_GB2312" w:hAnsi="宋体" w:eastAsia="仿宋_GB2312"/>
          <w:sz w:val="30"/>
          <w:szCs w:val="30"/>
        </w:rPr>
        <w:t>13.</w:t>
      </w:r>
      <w:r>
        <w:rPr>
          <w:rFonts w:hint="eastAsia" w:ascii="仿宋_GB2312" w:hAnsi="宋体" w:eastAsia="仿宋_GB2312"/>
          <w:b/>
          <w:sz w:val="30"/>
          <w:szCs w:val="30"/>
        </w:rPr>
        <w:t>受让目的</w:t>
      </w:r>
      <w:r>
        <w:rPr>
          <w:rFonts w:hint="eastAsia" w:ascii="仿宋_GB2312" w:hAnsi="宋体" w:eastAsia="仿宋_GB2312"/>
          <w:sz w:val="30"/>
          <w:szCs w:val="30"/>
        </w:rPr>
        <w:t>：填写“继续勘查”或“申请采矿权进行采矿”。</w:t>
      </w:r>
    </w:p>
    <w:p>
      <w:pPr>
        <w:numPr>
          <w:ins w:id="54" w:author="韩亚琴:会签司局承办人办理" w:date="2017-12-15T11:06:00Z"/>
        </w:numPr>
        <w:spacing w:line="560" w:lineRule="exact"/>
        <w:ind w:firstLine="480"/>
        <w:rPr>
          <w:rFonts w:hint="eastAsia" w:ascii="仿宋_GB2312" w:hAnsi="宋体" w:eastAsia="仿宋_GB2312"/>
          <w:sz w:val="30"/>
          <w:szCs w:val="30"/>
        </w:rPr>
      </w:pPr>
      <w:r>
        <w:rPr>
          <w:rFonts w:hint="eastAsia" w:ascii="仿宋_GB2312" w:hAnsi="宋体" w:eastAsia="仿宋_GB2312"/>
          <w:sz w:val="30"/>
          <w:szCs w:val="30"/>
        </w:rPr>
        <w:t>14.</w:t>
      </w:r>
      <w:r>
        <w:rPr>
          <w:rFonts w:hint="eastAsia" w:ascii="仿宋_GB2312" w:hAnsi="宋体" w:eastAsia="仿宋_GB2312"/>
          <w:b/>
          <w:sz w:val="30"/>
          <w:szCs w:val="30"/>
        </w:rPr>
        <w:t>受让人资质条件</w:t>
      </w:r>
      <w:r>
        <w:rPr>
          <w:rFonts w:hint="eastAsia" w:ascii="仿宋_GB2312" w:hAnsi="宋体" w:eastAsia="仿宋_GB2312"/>
          <w:sz w:val="30"/>
          <w:szCs w:val="30"/>
        </w:rPr>
        <w:t>:按应达到的规定要求填写。</w:t>
      </w:r>
    </w:p>
    <w:p>
      <w:pPr>
        <w:adjustRightInd/>
        <w:snapToGrid/>
        <w:spacing w:line="560" w:lineRule="exact"/>
        <w:ind w:firstLine="480"/>
        <w:rPr>
          <w:rFonts w:hint="eastAsia" w:ascii="仿宋_GB2312" w:eastAsia="仿宋_GB2312"/>
          <w:sz w:val="30"/>
          <w:szCs w:val="30"/>
        </w:rPr>
      </w:pPr>
      <w:r>
        <w:rPr>
          <w:rFonts w:hint="eastAsia" w:ascii="仿宋_GB2312" w:hAnsi="宋体" w:eastAsia="仿宋_GB2312"/>
          <w:b w:val="0"/>
          <w:sz w:val="30"/>
          <w:szCs w:val="30"/>
        </w:rPr>
        <w:t>15.</w:t>
      </w:r>
      <w:r>
        <w:rPr>
          <w:rFonts w:hint="eastAsia" w:ascii="仿宋_GB2312" w:hAnsi="宋体" w:eastAsia="仿宋_GB2312"/>
          <w:b/>
          <w:sz w:val="30"/>
          <w:szCs w:val="30"/>
        </w:rPr>
        <w:t>统一社会信用代码（勘查单位）：</w:t>
      </w:r>
      <w:r>
        <w:rPr>
          <w:rFonts w:hint="eastAsia" w:ascii="仿宋_GB2312" w:hAnsi="宋体" w:eastAsia="仿宋_GB2312"/>
          <w:sz w:val="30"/>
          <w:szCs w:val="30"/>
        </w:rPr>
        <w:t>填写勘查单位统一社会信用代码或组织机构代码，应与勘查单位企业营业执照或事业单位法人证书一致。</w:t>
      </w:r>
    </w:p>
    <w:p>
      <w:pPr>
        <w:spacing w:line="560" w:lineRule="exact"/>
        <w:ind w:firstLine="480"/>
        <w:rPr>
          <w:rFonts w:hint="eastAsia" w:ascii="仿宋_GB2312" w:hAnsi="宋体" w:eastAsia="仿宋_GB2312"/>
          <w:sz w:val="30"/>
          <w:szCs w:val="30"/>
        </w:rPr>
      </w:pPr>
      <w:r>
        <w:rPr>
          <w:rFonts w:hint="eastAsia" w:ascii="仿宋_GB2312" w:hAnsi="宋体" w:eastAsia="仿宋_GB2312"/>
          <w:sz w:val="30"/>
          <w:szCs w:val="30"/>
        </w:rPr>
        <w:t>16.</w:t>
      </w:r>
      <w:r>
        <w:rPr>
          <w:rFonts w:hint="eastAsia" w:ascii="仿宋_GB2312" w:hAnsi="宋体" w:eastAsia="仿宋_GB2312"/>
          <w:b/>
          <w:sz w:val="30"/>
          <w:szCs w:val="30"/>
        </w:rPr>
        <w:t>勘查单位名称</w:t>
      </w:r>
      <w:r>
        <w:rPr>
          <w:rFonts w:hint="eastAsia" w:ascii="仿宋_GB2312" w:hAnsi="宋体" w:eastAsia="仿宋_GB2312"/>
          <w:sz w:val="30"/>
          <w:szCs w:val="30"/>
        </w:rPr>
        <w:t>：承担勘查作业项目的施工单位，与企业营业执照或事业单位法人证书注册名称一致。</w:t>
      </w:r>
    </w:p>
    <w:p>
      <w:pPr>
        <w:spacing w:line="560" w:lineRule="exact"/>
        <w:ind w:firstLine="480"/>
        <w:rPr>
          <w:rFonts w:hint="eastAsia" w:ascii="仿宋_GB2312" w:hAnsi="宋体" w:eastAsia="仿宋_GB2312"/>
          <w:sz w:val="30"/>
          <w:szCs w:val="30"/>
        </w:rPr>
      </w:pPr>
      <w:r>
        <w:rPr>
          <w:rFonts w:hint="eastAsia" w:ascii="仿宋_GB2312" w:hAnsi="宋体" w:eastAsia="仿宋_GB2312"/>
          <w:sz w:val="30"/>
          <w:szCs w:val="30"/>
        </w:rPr>
        <w:t>17.</w:t>
      </w:r>
      <w:r>
        <w:rPr>
          <w:rFonts w:hint="eastAsia" w:ascii="仿宋_GB2312" w:hAnsi="宋体" w:eastAsia="仿宋_GB2312"/>
          <w:b/>
          <w:sz w:val="30"/>
          <w:szCs w:val="30"/>
        </w:rPr>
        <w:t>勘查单位地址</w:t>
      </w:r>
      <w:r>
        <w:rPr>
          <w:rFonts w:hint="eastAsia" w:ascii="仿宋_GB2312" w:hAnsi="宋体" w:eastAsia="仿宋_GB2312"/>
          <w:sz w:val="30"/>
          <w:szCs w:val="30"/>
        </w:rPr>
        <w:t>：按勘查单位营业执照中的注册地址填写。</w:t>
      </w:r>
    </w:p>
    <w:p>
      <w:pPr>
        <w:spacing w:line="560" w:lineRule="exact"/>
        <w:ind w:firstLine="480"/>
        <w:rPr>
          <w:rFonts w:hint="eastAsia" w:ascii="仿宋_GB2312" w:hAnsi="宋体" w:eastAsia="仿宋_GB2312"/>
          <w:sz w:val="30"/>
          <w:szCs w:val="30"/>
        </w:rPr>
      </w:pPr>
      <w:r>
        <w:rPr>
          <w:rFonts w:hint="eastAsia" w:ascii="仿宋_GB2312" w:hAnsi="宋体" w:eastAsia="仿宋_GB2312"/>
          <w:sz w:val="30"/>
          <w:szCs w:val="30"/>
        </w:rPr>
        <w:t>18.</w:t>
      </w:r>
      <w:r>
        <w:rPr>
          <w:rFonts w:hint="eastAsia" w:ascii="仿宋_GB2312" w:hAnsi="宋体" w:eastAsia="仿宋_GB2312"/>
          <w:b/>
          <w:sz w:val="30"/>
          <w:szCs w:val="30"/>
        </w:rPr>
        <w:t>转让申请人上级主管部门意见</w:t>
      </w:r>
      <w:r>
        <w:rPr>
          <w:rFonts w:hint="eastAsia" w:ascii="仿宋_GB2312" w:hAnsi="宋体" w:eastAsia="仿宋_GB2312"/>
          <w:sz w:val="30"/>
          <w:szCs w:val="30"/>
        </w:rPr>
        <w:t>：主管部门指资产行政主管部门，若申请人无上级主管部门，此栏填写“无上级主管部门”。</w:t>
      </w:r>
    </w:p>
    <w:p>
      <w:pPr>
        <w:widowControl/>
        <w:jc w:val="left"/>
        <w:rPr>
          <w:rFonts w:hint="eastAsia" w:ascii="Calibri" w:hAnsi="Calibri" w:eastAsia="黑体"/>
          <w:bCs/>
          <w:kern w:val="44"/>
          <w:sz w:val="18"/>
          <w:szCs w:val="18"/>
        </w:rPr>
      </w:pPr>
      <w:r>
        <w:rPr>
          <w:rFonts w:ascii="Calibri" w:hAnsi="Calibri"/>
          <w:szCs w:val="22"/>
        </w:rPr>
        <w:br w:type="page"/>
      </w:r>
    </w:p>
    <w:tbl>
      <w:tblPr>
        <w:tblStyle w:val="7"/>
        <w:tblW w:w="0" w:type="auto"/>
        <w:jc w:val="center"/>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28" w:type="dxa"/>
          <w:bottom w:w="0" w:type="dxa"/>
          <w:right w:w="28" w:type="dxa"/>
        </w:tblCellMar>
      </w:tblPr>
      <w:tblGrid>
        <w:gridCol w:w="797"/>
        <w:gridCol w:w="657"/>
        <w:gridCol w:w="961"/>
        <w:gridCol w:w="387"/>
        <w:gridCol w:w="163"/>
        <w:gridCol w:w="63"/>
        <w:gridCol w:w="30"/>
        <w:gridCol w:w="855"/>
        <w:gridCol w:w="214"/>
        <w:gridCol w:w="244"/>
        <w:gridCol w:w="70"/>
        <w:gridCol w:w="366"/>
        <w:gridCol w:w="317"/>
        <w:gridCol w:w="10"/>
        <w:gridCol w:w="72"/>
        <w:gridCol w:w="104"/>
        <w:gridCol w:w="166"/>
        <w:gridCol w:w="140"/>
        <w:gridCol w:w="74"/>
        <w:gridCol w:w="187"/>
        <w:gridCol w:w="314"/>
        <w:gridCol w:w="233"/>
        <w:gridCol w:w="73"/>
        <w:gridCol w:w="92"/>
        <w:gridCol w:w="49"/>
        <w:gridCol w:w="166"/>
        <w:gridCol w:w="343"/>
        <w:gridCol w:w="545"/>
        <w:gridCol w:w="23"/>
        <w:gridCol w:w="102"/>
        <w:gridCol w:w="112"/>
        <w:gridCol w:w="995"/>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438" w:hRule="atLeast"/>
          <w:jc w:val="center"/>
        </w:trPr>
        <w:tc>
          <w:tcPr>
            <w:tcW w:w="1454" w:type="dxa"/>
            <w:gridSpan w:val="2"/>
            <w:vMerge w:val="restart"/>
            <w:tcBorders>
              <w:top w:val="single" w:color="auto" w:sz="8" w:space="0"/>
              <w:left w:val="single" w:color="auto" w:sz="8" w:space="0"/>
              <w:bottom w:val="single" w:color="auto" w:sz="2" w:space="0"/>
              <w:right w:val="single" w:color="auto" w:sz="2" w:space="0"/>
            </w:tcBorders>
            <w:noWrap w:val="0"/>
            <w:vAlign w:val="center"/>
          </w:tcPr>
          <w:p>
            <w:pPr>
              <w:spacing w:line="480" w:lineRule="auto"/>
              <w:jc w:val="center"/>
              <w:rPr>
                <w:rFonts w:ascii="宋体" w:cs="仿宋"/>
                <w:kern w:val="0"/>
                <w:szCs w:val="21"/>
              </w:rPr>
            </w:pPr>
            <w:r>
              <w:rPr>
                <w:rFonts w:hint="eastAsia" w:ascii="宋体" w:hAnsi="宋体" w:cs="仿宋"/>
                <w:kern w:val="0"/>
                <w:szCs w:val="21"/>
              </w:rPr>
              <w:t>转让申请人</w:t>
            </w:r>
          </w:p>
        </w:tc>
        <w:tc>
          <w:tcPr>
            <w:tcW w:w="3680" w:type="dxa"/>
            <w:gridSpan w:val="12"/>
            <w:tcBorders>
              <w:top w:val="single" w:color="auto" w:sz="8"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统一社会信用代码</w:t>
            </w:r>
          </w:p>
        </w:tc>
        <w:tc>
          <w:tcPr>
            <w:tcW w:w="3790" w:type="dxa"/>
            <w:gridSpan w:val="18"/>
            <w:tcBorders>
              <w:top w:val="single" w:color="auto" w:sz="8" w:space="0"/>
              <w:left w:val="single" w:color="auto" w:sz="2" w:space="0"/>
              <w:bottom w:val="single" w:color="auto" w:sz="2" w:space="0"/>
              <w:right w:val="single" w:color="auto" w:sz="8" w:space="0"/>
            </w:tcBorders>
            <w:noWrap w:val="0"/>
            <w:vAlign w:val="center"/>
          </w:tcPr>
          <w:p>
            <w:pPr>
              <w:spacing w:line="240" w:lineRule="atLeast"/>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597" w:hRule="atLeast"/>
          <w:jc w:val="center"/>
        </w:trPr>
        <w:tc>
          <w:tcPr>
            <w:tcW w:w="1454" w:type="dxa"/>
            <w:gridSpan w:val="2"/>
            <w:vMerge w:val="continue"/>
            <w:tcBorders>
              <w:top w:val="single" w:color="auto" w:sz="8" w:space="0"/>
              <w:left w:val="single" w:color="auto" w:sz="8" w:space="0"/>
              <w:bottom w:val="single" w:color="auto" w:sz="2" w:space="0"/>
              <w:right w:val="single" w:color="auto" w:sz="2" w:space="0"/>
            </w:tcBorders>
            <w:noWrap w:val="0"/>
            <w:vAlign w:val="center"/>
          </w:tcPr>
          <w:p>
            <w:pPr>
              <w:spacing w:line="480" w:lineRule="auto"/>
              <w:jc w:val="center"/>
              <w:rPr>
                <w:rFonts w:hint="eastAsia" w:ascii="宋体" w:hAnsi="宋体" w:cs="仿宋"/>
                <w:kern w:val="0"/>
                <w:szCs w:val="21"/>
              </w:rPr>
            </w:pPr>
          </w:p>
        </w:tc>
        <w:tc>
          <w:tcPr>
            <w:tcW w:w="1604" w:type="dxa"/>
            <w:gridSpan w:val="5"/>
            <w:tcBorders>
              <w:top w:val="single" w:color="auto" w:sz="8" w:space="0"/>
              <w:left w:val="single" w:color="auto" w:sz="2" w:space="0"/>
              <w:bottom w:val="single" w:color="auto" w:sz="2" w:space="0"/>
              <w:right w:val="single" w:color="auto" w:sz="2" w:space="0"/>
            </w:tcBorders>
            <w:noWrap w:val="0"/>
            <w:vAlign w:val="center"/>
          </w:tcPr>
          <w:p>
            <w:pPr>
              <w:spacing w:line="240" w:lineRule="atLeast"/>
              <w:jc w:val="center"/>
              <w:rPr>
                <w:rFonts w:hint="eastAsia" w:ascii="宋体" w:cs="仿宋"/>
                <w:kern w:val="0"/>
                <w:szCs w:val="21"/>
              </w:rPr>
            </w:pPr>
            <w:r>
              <w:rPr>
                <w:rFonts w:hint="eastAsia" w:ascii="宋体" w:hAnsi="宋体" w:cs="仿宋"/>
                <w:kern w:val="0"/>
                <w:szCs w:val="21"/>
              </w:rPr>
              <w:t>法定代表人</w:t>
            </w:r>
          </w:p>
        </w:tc>
        <w:tc>
          <w:tcPr>
            <w:tcW w:w="2076" w:type="dxa"/>
            <w:gridSpan w:val="7"/>
            <w:tcBorders>
              <w:top w:val="single" w:color="auto" w:sz="8"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cs="仿宋"/>
                <w:kern w:val="0"/>
                <w:szCs w:val="21"/>
              </w:rPr>
              <w:t>签章</w:t>
            </w:r>
          </w:p>
        </w:tc>
        <w:tc>
          <w:tcPr>
            <w:tcW w:w="1290" w:type="dxa"/>
            <w:gridSpan w:val="8"/>
            <w:tcBorders>
              <w:top w:val="single" w:color="auto" w:sz="8" w:space="0"/>
              <w:left w:val="single" w:color="auto" w:sz="2" w:space="0"/>
              <w:bottom w:val="single" w:color="auto" w:sz="2" w:space="0"/>
              <w:right w:val="single" w:color="auto" w:sz="2" w:space="0"/>
            </w:tcBorders>
            <w:noWrap w:val="0"/>
            <w:vAlign w:val="center"/>
          </w:tcPr>
          <w:p>
            <w:pPr>
              <w:spacing w:line="240" w:lineRule="atLeast"/>
              <w:jc w:val="center"/>
              <w:rPr>
                <w:rFonts w:hint="eastAsia" w:ascii="宋体" w:hAnsi="宋体" w:cs="仿宋"/>
                <w:kern w:val="0"/>
                <w:szCs w:val="21"/>
              </w:rPr>
            </w:pPr>
            <w:r>
              <w:rPr>
                <w:rFonts w:hint="eastAsia" w:ascii="宋体" w:hAnsi="宋体" w:cs="仿宋"/>
                <w:kern w:val="0"/>
                <w:szCs w:val="21"/>
              </w:rPr>
              <w:t>经济类型</w:t>
            </w:r>
          </w:p>
        </w:tc>
        <w:tc>
          <w:tcPr>
            <w:tcW w:w="2500" w:type="dxa"/>
            <w:gridSpan w:val="10"/>
            <w:tcBorders>
              <w:top w:val="single" w:color="auto" w:sz="8" w:space="0"/>
              <w:left w:val="single" w:color="auto" w:sz="2" w:space="0"/>
              <w:bottom w:val="single" w:color="auto" w:sz="2" w:space="0"/>
              <w:right w:val="single" w:color="auto" w:sz="8" w:space="0"/>
            </w:tcBorders>
            <w:noWrap w:val="0"/>
            <w:vAlign w:val="center"/>
          </w:tcPr>
          <w:p>
            <w:pPr>
              <w:spacing w:line="240" w:lineRule="atLeast"/>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592" w:hRule="atLeast"/>
          <w:jc w:val="center"/>
        </w:trPr>
        <w:tc>
          <w:tcPr>
            <w:tcW w:w="1454" w:type="dxa"/>
            <w:gridSpan w:val="2"/>
            <w:vMerge w:val="continue"/>
            <w:tcBorders>
              <w:top w:val="single" w:color="auto" w:sz="2" w:space="0"/>
              <w:left w:val="single" w:color="auto" w:sz="8" w:space="0"/>
              <w:bottom w:val="single" w:color="auto" w:sz="2" w:space="0"/>
              <w:right w:val="single" w:color="auto" w:sz="2" w:space="0"/>
            </w:tcBorders>
            <w:noWrap w:val="0"/>
            <w:vAlign w:val="center"/>
          </w:tcPr>
          <w:p>
            <w:pPr>
              <w:spacing w:line="240" w:lineRule="atLeast"/>
              <w:jc w:val="center"/>
              <w:rPr>
                <w:rFonts w:ascii="宋体" w:cs="仿宋"/>
                <w:kern w:val="0"/>
                <w:szCs w:val="21"/>
              </w:rPr>
            </w:pPr>
          </w:p>
        </w:tc>
        <w:tc>
          <w:tcPr>
            <w:tcW w:w="1604" w:type="dxa"/>
            <w:gridSpan w:val="5"/>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地</w:t>
            </w:r>
            <w:r>
              <w:rPr>
                <w:rFonts w:ascii="宋体" w:hAnsi="宋体" w:cs="仿宋"/>
                <w:kern w:val="0"/>
                <w:szCs w:val="21"/>
              </w:rPr>
              <w:t xml:space="preserve">    </w:t>
            </w:r>
            <w:r>
              <w:rPr>
                <w:rFonts w:hint="eastAsia" w:ascii="宋体" w:hAnsi="宋体" w:cs="仿宋"/>
                <w:kern w:val="0"/>
                <w:szCs w:val="21"/>
              </w:rPr>
              <w:t>址</w:t>
            </w:r>
          </w:p>
        </w:tc>
        <w:tc>
          <w:tcPr>
            <w:tcW w:w="5866" w:type="dxa"/>
            <w:gridSpan w:val="25"/>
            <w:tcBorders>
              <w:top w:val="single" w:color="auto" w:sz="2" w:space="0"/>
              <w:left w:val="single" w:color="auto" w:sz="2" w:space="0"/>
              <w:bottom w:val="single" w:color="auto" w:sz="2" w:space="0"/>
              <w:right w:val="single" w:color="auto" w:sz="8" w:space="0"/>
            </w:tcBorders>
            <w:noWrap w:val="0"/>
            <w:vAlign w:val="center"/>
          </w:tcPr>
          <w:p>
            <w:pPr>
              <w:spacing w:line="240" w:lineRule="atLeast"/>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532" w:hRule="atLeast"/>
          <w:jc w:val="center"/>
        </w:trPr>
        <w:tc>
          <w:tcPr>
            <w:tcW w:w="1454" w:type="dxa"/>
            <w:gridSpan w:val="2"/>
            <w:vMerge w:val="continue"/>
            <w:tcBorders>
              <w:top w:val="single" w:color="auto" w:sz="2" w:space="0"/>
              <w:left w:val="single" w:color="auto" w:sz="8" w:space="0"/>
              <w:bottom w:val="single" w:color="auto" w:sz="2" w:space="0"/>
              <w:right w:val="single" w:color="auto" w:sz="2" w:space="0"/>
            </w:tcBorders>
            <w:noWrap w:val="0"/>
            <w:vAlign w:val="center"/>
          </w:tcPr>
          <w:p>
            <w:pPr>
              <w:spacing w:line="240" w:lineRule="atLeast"/>
              <w:jc w:val="center"/>
              <w:rPr>
                <w:rFonts w:ascii="宋体" w:cs="仿宋"/>
                <w:kern w:val="0"/>
                <w:szCs w:val="21"/>
              </w:rPr>
            </w:pPr>
          </w:p>
        </w:tc>
        <w:tc>
          <w:tcPr>
            <w:tcW w:w="1604" w:type="dxa"/>
            <w:gridSpan w:val="5"/>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电</w:t>
            </w:r>
            <w:r>
              <w:rPr>
                <w:rFonts w:ascii="宋体" w:hAnsi="宋体" w:cs="仿宋"/>
                <w:kern w:val="0"/>
                <w:szCs w:val="21"/>
              </w:rPr>
              <w:t xml:space="preserve">    </w:t>
            </w:r>
            <w:r>
              <w:rPr>
                <w:rFonts w:hint="eastAsia" w:ascii="宋体" w:hAnsi="宋体" w:cs="仿宋"/>
                <w:kern w:val="0"/>
                <w:szCs w:val="21"/>
              </w:rPr>
              <w:t>话</w:t>
            </w:r>
          </w:p>
        </w:tc>
        <w:tc>
          <w:tcPr>
            <w:tcW w:w="1313" w:type="dxa"/>
            <w:gridSpan w:val="3"/>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p>
        </w:tc>
        <w:tc>
          <w:tcPr>
            <w:tcW w:w="939" w:type="dxa"/>
            <w:gridSpan w:val="6"/>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传</w:t>
            </w:r>
            <w:r>
              <w:rPr>
                <w:rFonts w:ascii="宋体" w:hAnsi="宋体" w:cs="仿宋"/>
                <w:kern w:val="0"/>
                <w:szCs w:val="21"/>
              </w:rPr>
              <w:t xml:space="preserve">  </w:t>
            </w:r>
            <w:r>
              <w:rPr>
                <w:rFonts w:hint="eastAsia" w:ascii="宋体" w:hAnsi="宋体" w:cs="仿宋"/>
                <w:kern w:val="0"/>
                <w:szCs w:val="21"/>
              </w:rPr>
              <w:t>真</w:t>
            </w:r>
          </w:p>
        </w:tc>
        <w:tc>
          <w:tcPr>
            <w:tcW w:w="1328" w:type="dxa"/>
            <w:gridSpan w:val="9"/>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p>
        </w:tc>
        <w:tc>
          <w:tcPr>
            <w:tcW w:w="1179" w:type="dxa"/>
            <w:gridSpan w:val="5"/>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邮政编码</w:t>
            </w:r>
          </w:p>
        </w:tc>
        <w:tc>
          <w:tcPr>
            <w:tcW w:w="1107" w:type="dxa"/>
            <w:gridSpan w:val="2"/>
            <w:tcBorders>
              <w:top w:val="single" w:color="auto" w:sz="2" w:space="0"/>
              <w:left w:val="single" w:color="auto" w:sz="2" w:space="0"/>
              <w:bottom w:val="single" w:color="auto" w:sz="2" w:space="0"/>
              <w:right w:val="single" w:color="auto" w:sz="8" w:space="0"/>
            </w:tcBorders>
            <w:noWrap w:val="0"/>
            <w:vAlign w:val="center"/>
          </w:tcPr>
          <w:p>
            <w:pPr>
              <w:spacing w:line="240" w:lineRule="atLeast"/>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502" w:hRule="atLeast"/>
          <w:jc w:val="center"/>
        </w:trPr>
        <w:tc>
          <w:tcPr>
            <w:tcW w:w="1454" w:type="dxa"/>
            <w:gridSpan w:val="2"/>
            <w:vMerge w:val="continue"/>
            <w:tcBorders>
              <w:top w:val="single" w:color="auto" w:sz="2" w:space="0"/>
              <w:left w:val="single" w:color="auto" w:sz="8" w:space="0"/>
              <w:bottom w:val="single" w:color="auto" w:sz="2" w:space="0"/>
              <w:right w:val="single" w:color="auto" w:sz="2" w:space="0"/>
            </w:tcBorders>
            <w:noWrap w:val="0"/>
            <w:vAlign w:val="center"/>
          </w:tcPr>
          <w:p>
            <w:pPr>
              <w:spacing w:line="240" w:lineRule="atLeast"/>
              <w:jc w:val="center"/>
              <w:rPr>
                <w:rFonts w:ascii="宋体" w:cs="仿宋"/>
                <w:kern w:val="0"/>
                <w:szCs w:val="21"/>
              </w:rPr>
            </w:pPr>
          </w:p>
        </w:tc>
        <w:tc>
          <w:tcPr>
            <w:tcW w:w="1604" w:type="dxa"/>
            <w:gridSpan w:val="5"/>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开户银行</w:t>
            </w:r>
          </w:p>
        </w:tc>
        <w:tc>
          <w:tcPr>
            <w:tcW w:w="2632" w:type="dxa"/>
            <w:gridSpan w:val="12"/>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p>
        </w:tc>
        <w:tc>
          <w:tcPr>
            <w:tcW w:w="948" w:type="dxa"/>
            <w:gridSpan w:val="6"/>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帐</w:t>
            </w:r>
            <w:r>
              <w:rPr>
                <w:rFonts w:ascii="宋体" w:hAnsi="宋体" w:cs="仿宋"/>
                <w:kern w:val="0"/>
                <w:szCs w:val="21"/>
              </w:rPr>
              <w:t xml:space="preserve">  </w:t>
            </w:r>
            <w:r>
              <w:rPr>
                <w:rFonts w:hint="eastAsia" w:ascii="宋体" w:hAnsi="宋体" w:cs="仿宋"/>
                <w:kern w:val="0"/>
                <w:szCs w:val="21"/>
              </w:rPr>
              <w:t>号</w:t>
            </w:r>
          </w:p>
        </w:tc>
        <w:tc>
          <w:tcPr>
            <w:tcW w:w="2286" w:type="dxa"/>
            <w:gridSpan w:val="7"/>
            <w:tcBorders>
              <w:top w:val="single" w:color="auto" w:sz="2" w:space="0"/>
              <w:left w:val="single" w:color="auto" w:sz="2" w:space="0"/>
              <w:bottom w:val="single" w:color="auto" w:sz="2" w:space="0"/>
              <w:right w:val="single" w:color="auto" w:sz="8" w:space="0"/>
            </w:tcBorders>
            <w:noWrap w:val="0"/>
            <w:vAlign w:val="center"/>
          </w:tcPr>
          <w:p>
            <w:pPr>
              <w:spacing w:line="240" w:lineRule="atLeast"/>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798" w:hRule="atLeast"/>
          <w:jc w:val="center"/>
        </w:trPr>
        <w:tc>
          <w:tcPr>
            <w:tcW w:w="1454" w:type="dxa"/>
            <w:gridSpan w:val="2"/>
            <w:tcBorders>
              <w:top w:val="single" w:color="auto" w:sz="2" w:space="0"/>
              <w:left w:val="single" w:color="auto" w:sz="8"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探矿权获得</w:t>
            </w:r>
          </w:p>
          <w:p>
            <w:pPr>
              <w:spacing w:line="240" w:lineRule="atLeast"/>
              <w:jc w:val="center"/>
              <w:rPr>
                <w:rFonts w:ascii="宋体" w:cs="仿宋"/>
                <w:kern w:val="0"/>
                <w:szCs w:val="21"/>
              </w:rPr>
            </w:pPr>
            <w:r>
              <w:rPr>
                <w:rFonts w:hint="eastAsia" w:ascii="宋体" w:hAnsi="宋体" w:cs="仿宋"/>
                <w:kern w:val="0"/>
                <w:szCs w:val="21"/>
              </w:rPr>
              <w:t>时间及方式</w:t>
            </w:r>
          </w:p>
        </w:tc>
        <w:tc>
          <w:tcPr>
            <w:tcW w:w="7470" w:type="dxa"/>
            <w:gridSpan w:val="30"/>
            <w:tcBorders>
              <w:top w:val="single" w:color="auto" w:sz="2" w:space="0"/>
              <w:left w:val="single" w:color="auto" w:sz="2" w:space="0"/>
              <w:bottom w:val="single" w:color="auto" w:sz="2" w:space="0"/>
              <w:right w:val="single" w:color="auto" w:sz="8" w:space="0"/>
            </w:tcBorders>
            <w:noWrap w:val="0"/>
            <w:vAlign w:val="center"/>
          </w:tcPr>
          <w:p>
            <w:pPr>
              <w:spacing w:line="240" w:lineRule="atLeast"/>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837" w:hRule="atLeast"/>
          <w:jc w:val="center"/>
        </w:trPr>
        <w:tc>
          <w:tcPr>
            <w:tcW w:w="1454" w:type="dxa"/>
            <w:gridSpan w:val="2"/>
            <w:tcBorders>
              <w:top w:val="single" w:color="auto" w:sz="2" w:space="0"/>
              <w:left w:val="single" w:color="auto" w:sz="8"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探矿权转让</w:t>
            </w:r>
          </w:p>
          <w:p>
            <w:pPr>
              <w:spacing w:line="240" w:lineRule="atLeast"/>
              <w:jc w:val="center"/>
              <w:rPr>
                <w:rFonts w:ascii="宋体" w:cs="仿宋"/>
                <w:kern w:val="0"/>
                <w:szCs w:val="21"/>
              </w:rPr>
            </w:pPr>
            <w:r>
              <w:rPr>
                <w:rFonts w:hint="eastAsia" w:ascii="宋体" w:hAnsi="宋体" w:cs="仿宋"/>
                <w:kern w:val="0"/>
                <w:szCs w:val="21"/>
              </w:rPr>
              <w:t>原因及方式</w:t>
            </w:r>
          </w:p>
        </w:tc>
        <w:tc>
          <w:tcPr>
            <w:tcW w:w="7470" w:type="dxa"/>
            <w:gridSpan w:val="30"/>
            <w:tcBorders>
              <w:top w:val="single" w:color="auto" w:sz="2" w:space="0"/>
              <w:left w:val="single" w:color="auto" w:sz="2" w:space="0"/>
              <w:bottom w:val="single" w:color="auto" w:sz="2" w:space="0"/>
              <w:right w:val="single" w:color="auto" w:sz="8" w:space="0"/>
            </w:tcBorders>
            <w:noWrap w:val="0"/>
            <w:vAlign w:val="center"/>
          </w:tcPr>
          <w:p>
            <w:pPr>
              <w:spacing w:line="240" w:lineRule="atLeast"/>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547" w:hRule="atLeast"/>
          <w:jc w:val="center"/>
        </w:trPr>
        <w:tc>
          <w:tcPr>
            <w:tcW w:w="1454" w:type="dxa"/>
            <w:gridSpan w:val="2"/>
            <w:vMerge w:val="restart"/>
            <w:tcBorders>
              <w:top w:val="single" w:color="auto" w:sz="2" w:space="0"/>
              <w:left w:val="single" w:color="auto" w:sz="8"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勘查许可证</w:t>
            </w:r>
          </w:p>
        </w:tc>
        <w:tc>
          <w:tcPr>
            <w:tcW w:w="1511" w:type="dxa"/>
            <w:gridSpan w:val="3"/>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证</w:t>
            </w:r>
            <w:r>
              <w:rPr>
                <w:rFonts w:ascii="宋体" w:hAnsi="宋体" w:cs="仿宋"/>
                <w:kern w:val="0"/>
                <w:szCs w:val="21"/>
              </w:rPr>
              <w:t xml:space="preserve">    </w:t>
            </w:r>
            <w:r>
              <w:rPr>
                <w:rFonts w:hint="eastAsia" w:ascii="宋体" w:hAnsi="宋体" w:cs="仿宋"/>
                <w:kern w:val="0"/>
                <w:szCs w:val="21"/>
              </w:rPr>
              <w:t>号</w:t>
            </w:r>
          </w:p>
        </w:tc>
        <w:tc>
          <w:tcPr>
            <w:tcW w:w="2345" w:type="dxa"/>
            <w:gridSpan w:val="11"/>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p>
        </w:tc>
        <w:tc>
          <w:tcPr>
            <w:tcW w:w="1187" w:type="dxa"/>
            <w:gridSpan w:val="7"/>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发证机关</w:t>
            </w:r>
          </w:p>
        </w:tc>
        <w:tc>
          <w:tcPr>
            <w:tcW w:w="2427" w:type="dxa"/>
            <w:gridSpan w:val="9"/>
            <w:tcBorders>
              <w:top w:val="single" w:color="auto" w:sz="2" w:space="0"/>
              <w:left w:val="single" w:color="auto" w:sz="2" w:space="0"/>
              <w:bottom w:val="single" w:color="auto" w:sz="2" w:space="0"/>
              <w:right w:val="single" w:color="auto" w:sz="8" w:space="0"/>
            </w:tcBorders>
            <w:noWrap w:val="0"/>
            <w:vAlign w:val="center"/>
          </w:tcPr>
          <w:p>
            <w:pPr>
              <w:spacing w:line="240" w:lineRule="atLeast"/>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547" w:hRule="atLeast"/>
          <w:jc w:val="center"/>
        </w:trPr>
        <w:tc>
          <w:tcPr>
            <w:tcW w:w="1454" w:type="dxa"/>
            <w:gridSpan w:val="2"/>
            <w:vMerge w:val="continue"/>
            <w:tcBorders>
              <w:top w:val="single" w:color="auto" w:sz="2" w:space="0"/>
              <w:left w:val="single" w:color="auto" w:sz="8" w:space="0"/>
              <w:bottom w:val="single" w:color="auto" w:sz="2" w:space="0"/>
              <w:right w:val="single" w:color="auto" w:sz="2" w:space="0"/>
            </w:tcBorders>
            <w:noWrap w:val="0"/>
            <w:vAlign w:val="center"/>
          </w:tcPr>
          <w:p>
            <w:pPr>
              <w:spacing w:line="240" w:lineRule="atLeast"/>
              <w:jc w:val="center"/>
              <w:rPr>
                <w:rFonts w:hint="eastAsia" w:ascii="宋体" w:hAnsi="宋体" w:cs="仿宋"/>
                <w:kern w:val="0"/>
                <w:szCs w:val="21"/>
              </w:rPr>
            </w:pPr>
          </w:p>
        </w:tc>
        <w:tc>
          <w:tcPr>
            <w:tcW w:w="1511" w:type="dxa"/>
            <w:gridSpan w:val="3"/>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hint="eastAsia" w:ascii="宋体" w:hAnsi="宋体" w:cs="仿宋"/>
                <w:kern w:val="0"/>
                <w:szCs w:val="21"/>
              </w:rPr>
            </w:pPr>
            <w:r>
              <w:rPr>
                <w:rFonts w:hint="eastAsia" w:ascii="宋体" w:hAnsi="宋体" w:cs="仿宋"/>
                <w:kern w:val="0"/>
                <w:szCs w:val="21"/>
              </w:rPr>
              <w:t>勘查面积</w:t>
            </w:r>
          </w:p>
        </w:tc>
        <w:tc>
          <w:tcPr>
            <w:tcW w:w="2345" w:type="dxa"/>
            <w:gridSpan w:val="11"/>
            <w:tcBorders>
              <w:top w:val="single" w:color="auto" w:sz="2" w:space="0"/>
              <w:left w:val="single" w:color="auto" w:sz="2" w:space="0"/>
              <w:bottom w:val="single" w:color="auto" w:sz="2" w:space="0"/>
              <w:right w:val="single" w:color="auto" w:sz="2" w:space="0"/>
            </w:tcBorders>
            <w:noWrap w:val="0"/>
            <w:vAlign w:val="center"/>
          </w:tcPr>
          <w:p>
            <w:pPr>
              <w:spacing w:line="240" w:lineRule="atLeast"/>
              <w:jc w:val="right"/>
              <w:rPr>
                <w:rFonts w:hint="eastAsia" w:ascii="宋体" w:cs="仿宋"/>
                <w:kern w:val="0"/>
                <w:szCs w:val="21"/>
              </w:rPr>
            </w:pPr>
            <w:r>
              <w:rPr>
                <w:rFonts w:hint="eastAsia" w:ascii="宋体" w:cs="仿宋"/>
                <w:kern w:val="0"/>
                <w:szCs w:val="21"/>
              </w:rPr>
              <w:t>km</w:t>
            </w:r>
            <w:r>
              <w:rPr>
                <w:rFonts w:hint="eastAsia" w:ascii="宋体" w:cs="仿宋"/>
                <w:kern w:val="0"/>
                <w:szCs w:val="21"/>
                <w:vertAlign w:val="superscript"/>
              </w:rPr>
              <w:t>2</w:t>
            </w:r>
          </w:p>
        </w:tc>
        <w:tc>
          <w:tcPr>
            <w:tcW w:w="1187" w:type="dxa"/>
            <w:gridSpan w:val="7"/>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hint="eastAsia" w:ascii="宋体" w:hAnsi="宋体" w:cs="仿宋"/>
                <w:kern w:val="0"/>
                <w:szCs w:val="21"/>
              </w:rPr>
            </w:pPr>
            <w:r>
              <w:rPr>
                <w:rFonts w:hint="eastAsia" w:ascii="宋体" w:hAnsi="宋体" w:cs="仿宋"/>
                <w:kern w:val="0"/>
                <w:szCs w:val="21"/>
              </w:rPr>
              <w:t>地理位置</w:t>
            </w:r>
          </w:p>
        </w:tc>
        <w:tc>
          <w:tcPr>
            <w:tcW w:w="2427" w:type="dxa"/>
            <w:gridSpan w:val="9"/>
            <w:tcBorders>
              <w:top w:val="single" w:color="auto" w:sz="2" w:space="0"/>
              <w:left w:val="single" w:color="auto" w:sz="2" w:space="0"/>
              <w:bottom w:val="single" w:color="auto" w:sz="2" w:space="0"/>
              <w:right w:val="single" w:color="auto" w:sz="8" w:space="0"/>
            </w:tcBorders>
            <w:noWrap w:val="0"/>
            <w:vAlign w:val="center"/>
          </w:tcPr>
          <w:p>
            <w:pPr>
              <w:spacing w:line="240" w:lineRule="atLeast"/>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547" w:hRule="atLeast"/>
          <w:jc w:val="center"/>
        </w:trPr>
        <w:tc>
          <w:tcPr>
            <w:tcW w:w="1454" w:type="dxa"/>
            <w:gridSpan w:val="2"/>
            <w:vMerge w:val="continue"/>
            <w:tcBorders>
              <w:top w:val="single" w:color="auto" w:sz="2" w:space="0"/>
              <w:left w:val="single" w:color="auto" w:sz="8" w:space="0"/>
              <w:bottom w:val="single" w:color="auto" w:sz="2" w:space="0"/>
              <w:right w:val="single" w:color="auto" w:sz="2" w:space="0"/>
            </w:tcBorders>
            <w:noWrap w:val="0"/>
            <w:vAlign w:val="center"/>
          </w:tcPr>
          <w:p>
            <w:pPr>
              <w:spacing w:line="240" w:lineRule="atLeast"/>
              <w:jc w:val="center"/>
              <w:rPr>
                <w:rFonts w:ascii="宋体" w:cs="仿宋"/>
                <w:kern w:val="0"/>
                <w:szCs w:val="21"/>
              </w:rPr>
            </w:pPr>
          </w:p>
        </w:tc>
        <w:tc>
          <w:tcPr>
            <w:tcW w:w="1511" w:type="dxa"/>
            <w:gridSpan w:val="3"/>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有效期限</w:t>
            </w:r>
          </w:p>
        </w:tc>
        <w:tc>
          <w:tcPr>
            <w:tcW w:w="5959" w:type="dxa"/>
            <w:gridSpan w:val="27"/>
            <w:tcBorders>
              <w:top w:val="single" w:color="auto" w:sz="2" w:space="0"/>
              <w:left w:val="single" w:color="auto" w:sz="2" w:space="0"/>
              <w:bottom w:val="single" w:color="auto" w:sz="2" w:space="0"/>
              <w:right w:val="single" w:color="auto" w:sz="8"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自</w:t>
            </w:r>
            <w:r>
              <w:rPr>
                <w:rFonts w:ascii="宋体" w:hAnsi="宋体" w:cs="仿宋"/>
                <w:kern w:val="0"/>
                <w:szCs w:val="21"/>
              </w:rPr>
              <w:t xml:space="preserve">    </w:t>
            </w:r>
            <w:r>
              <w:rPr>
                <w:rFonts w:hint="eastAsia" w:ascii="宋体" w:hAnsi="宋体" w:cs="仿宋"/>
                <w:kern w:val="0"/>
                <w:szCs w:val="21"/>
              </w:rPr>
              <w:t>年</w:t>
            </w:r>
            <w:r>
              <w:rPr>
                <w:rFonts w:ascii="宋体" w:hAnsi="宋体" w:cs="仿宋"/>
                <w:kern w:val="0"/>
                <w:szCs w:val="21"/>
              </w:rPr>
              <w:t xml:space="preserve">    </w:t>
            </w:r>
            <w:r>
              <w:rPr>
                <w:rFonts w:hint="eastAsia" w:ascii="宋体" w:hAnsi="宋体" w:cs="仿宋"/>
                <w:kern w:val="0"/>
                <w:szCs w:val="21"/>
              </w:rPr>
              <w:t>月</w:t>
            </w:r>
            <w:r>
              <w:rPr>
                <w:rFonts w:ascii="宋体" w:hAnsi="宋体" w:cs="仿宋"/>
                <w:kern w:val="0"/>
                <w:szCs w:val="21"/>
              </w:rPr>
              <w:t xml:space="preserve">    </w:t>
            </w:r>
            <w:r>
              <w:rPr>
                <w:rFonts w:hint="eastAsia" w:ascii="宋体" w:hAnsi="宋体" w:cs="仿宋"/>
                <w:kern w:val="0"/>
                <w:szCs w:val="21"/>
              </w:rPr>
              <w:t>日</w:t>
            </w:r>
            <w:r>
              <w:rPr>
                <w:rFonts w:ascii="宋体" w:hAnsi="宋体" w:cs="仿宋"/>
                <w:kern w:val="0"/>
                <w:szCs w:val="21"/>
              </w:rPr>
              <w:t xml:space="preserve">    </w:t>
            </w:r>
            <w:r>
              <w:rPr>
                <w:rFonts w:hint="eastAsia" w:ascii="宋体" w:hAnsi="宋体" w:cs="仿宋"/>
                <w:kern w:val="0"/>
                <w:szCs w:val="21"/>
              </w:rPr>
              <w:t>至</w:t>
            </w:r>
            <w:r>
              <w:rPr>
                <w:rFonts w:ascii="宋体" w:hAnsi="宋体" w:cs="仿宋"/>
                <w:kern w:val="0"/>
                <w:szCs w:val="21"/>
              </w:rPr>
              <w:t xml:space="preserve">    </w:t>
            </w:r>
            <w:r>
              <w:rPr>
                <w:rFonts w:hint="eastAsia" w:ascii="宋体" w:hAnsi="宋体" w:cs="仿宋"/>
                <w:kern w:val="0"/>
                <w:szCs w:val="21"/>
              </w:rPr>
              <w:t>年</w:t>
            </w:r>
            <w:r>
              <w:rPr>
                <w:rFonts w:ascii="宋体" w:hAnsi="宋体" w:cs="仿宋"/>
                <w:kern w:val="0"/>
                <w:szCs w:val="21"/>
              </w:rPr>
              <w:t xml:space="preserve">    </w:t>
            </w:r>
            <w:r>
              <w:rPr>
                <w:rFonts w:hint="eastAsia" w:ascii="宋体" w:hAnsi="宋体" w:cs="仿宋"/>
                <w:kern w:val="0"/>
                <w:szCs w:val="21"/>
              </w:rPr>
              <w:t>月</w:t>
            </w:r>
            <w:r>
              <w:rPr>
                <w:rFonts w:ascii="宋体" w:hAnsi="宋体" w:cs="仿宋"/>
                <w:kern w:val="0"/>
                <w:szCs w:val="21"/>
              </w:rPr>
              <w:t xml:space="preserve">    </w:t>
            </w:r>
            <w:r>
              <w:rPr>
                <w:rFonts w:hint="eastAsia" w:ascii="宋体" w:hAnsi="宋体" w:cs="仿宋"/>
                <w:kern w:val="0"/>
                <w:szCs w:val="21"/>
              </w:rPr>
              <w:t>日</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547" w:hRule="atLeast"/>
          <w:jc w:val="center"/>
        </w:trPr>
        <w:tc>
          <w:tcPr>
            <w:tcW w:w="2965" w:type="dxa"/>
            <w:gridSpan w:val="5"/>
            <w:tcBorders>
              <w:top w:val="single" w:color="auto" w:sz="2" w:space="0"/>
              <w:left w:val="single" w:color="auto" w:sz="8" w:space="0"/>
              <w:bottom w:val="single" w:color="auto" w:sz="2" w:space="0"/>
              <w:right w:val="single" w:color="auto" w:sz="2" w:space="0"/>
            </w:tcBorders>
            <w:noWrap w:val="0"/>
            <w:vAlign w:val="center"/>
          </w:tcPr>
          <w:p>
            <w:pPr>
              <w:spacing w:line="240" w:lineRule="atLeast"/>
              <w:jc w:val="center"/>
              <w:rPr>
                <w:rFonts w:hint="eastAsia" w:ascii="宋体" w:hAnsi="宋体" w:cs="仿宋"/>
                <w:kern w:val="0"/>
                <w:szCs w:val="21"/>
              </w:rPr>
            </w:pPr>
            <w:r>
              <w:rPr>
                <w:rFonts w:hint="eastAsia" w:ascii="宋体" w:hAnsi="宋体" w:cs="仿宋"/>
                <w:kern w:val="0"/>
                <w:szCs w:val="21"/>
              </w:rPr>
              <w:t>转让合同中的探矿权转让价格</w:t>
            </w:r>
          </w:p>
        </w:tc>
        <w:tc>
          <w:tcPr>
            <w:tcW w:w="5959" w:type="dxa"/>
            <w:gridSpan w:val="27"/>
            <w:tcBorders>
              <w:top w:val="single" w:color="auto" w:sz="2" w:space="0"/>
              <w:left w:val="single" w:color="auto" w:sz="2" w:space="0"/>
              <w:bottom w:val="single" w:color="auto" w:sz="2" w:space="0"/>
              <w:right w:val="single" w:color="auto" w:sz="8" w:space="0"/>
            </w:tcBorders>
            <w:noWrap w:val="0"/>
            <w:vAlign w:val="center"/>
          </w:tcPr>
          <w:p>
            <w:pPr>
              <w:spacing w:line="240" w:lineRule="atLeast"/>
              <w:jc w:val="right"/>
              <w:rPr>
                <w:rFonts w:hint="eastAsia" w:ascii="宋体" w:hAnsi="宋体" w:cs="仿宋"/>
                <w:kern w:val="0"/>
                <w:szCs w:val="21"/>
              </w:rPr>
            </w:pPr>
            <w:r>
              <w:rPr>
                <w:rFonts w:hint="eastAsia" w:ascii="宋体" w:hAnsi="宋体" w:cs="仿宋"/>
                <w:kern w:val="0"/>
                <w:szCs w:val="21"/>
              </w:rPr>
              <w:t>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751" w:hRule="atLeast"/>
          <w:jc w:val="center"/>
        </w:trPr>
        <w:tc>
          <w:tcPr>
            <w:tcW w:w="1454" w:type="dxa"/>
            <w:gridSpan w:val="2"/>
            <w:tcBorders>
              <w:top w:val="single" w:color="auto" w:sz="2" w:space="0"/>
              <w:left w:val="single" w:color="auto" w:sz="8"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已完成的</w:t>
            </w:r>
          </w:p>
          <w:p>
            <w:pPr>
              <w:spacing w:line="240" w:lineRule="atLeast"/>
              <w:jc w:val="center"/>
              <w:rPr>
                <w:rFonts w:ascii="宋体" w:cs="仿宋"/>
                <w:kern w:val="0"/>
                <w:szCs w:val="21"/>
              </w:rPr>
            </w:pPr>
            <w:r>
              <w:rPr>
                <w:rFonts w:hint="eastAsia" w:ascii="宋体" w:hAnsi="宋体" w:cs="仿宋"/>
                <w:kern w:val="0"/>
                <w:szCs w:val="21"/>
              </w:rPr>
              <w:t>勘查投入</w:t>
            </w:r>
          </w:p>
        </w:tc>
        <w:tc>
          <w:tcPr>
            <w:tcW w:w="2459" w:type="dxa"/>
            <w:gridSpan w:val="6"/>
            <w:tcBorders>
              <w:top w:val="single" w:color="auto" w:sz="2" w:space="0"/>
              <w:left w:val="single" w:color="auto" w:sz="2" w:space="0"/>
              <w:bottom w:val="single" w:color="auto" w:sz="2" w:space="0"/>
              <w:right w:val="single" w:color="auto" w:sz="2" w:space="0"/>
            </w:tcBorders>
            <w:noWrap w:val="0"/>
            <w:vAlign w:val="center"/>
          </w:tcPr>
          <w:p>
            <w:pPr>
              <w:spacing w:line="240" w:lineRule="atLeast"/>
              <w:jc w:val="right"/>
              <w:rPr>
                <w:rFonts w:hint="eastAsia" w:ascii="宋体" w:cs="仿宋"/>
                <w:kern w:val="0"/>
                <w:szCs w:val="21"/>
              </w:rPr>
            </w:pPr>
            <w:r>
              <w:rPr>
                <w:rFonts w:hint="eastAsia" w:ascii="宋体" w:cs="仿宋"/>
                <w:kern w:val="0"/>
                <w:szCs w:val="21"/>
              </w:rPr>
              <w:t>万元</w:t>
            </w:r>
          </w:p>
        </w:tc>
        <w:tc>
          <w:tcPr>
            <w:tcW w:w="1964" w:type="dxa"/>
            <w:gridSpan w:val="12"/>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勘查资金来源</w:t>
            </w:r>
          </w:p>
        </w:tc>
        <w:tc>
          <w:tcPr>
            <w:tcW w:w="3047" w:type="dxa"/>
            <w:gridSpan w:val="12"/>
            <w:tcBorders>
              <w:top w:val="single" w:color="auto" w:sz="2" w:space="0"/>
              <w:left w:val="single" w:color="auto" w:sz="2" w:space="0"/>
              <w:bottom w:val="single" w:color="auto" w:sz="2" w:space="0"/>
              <w:right w:val="single" w:color="auto" w:sz="8" w:space="0"/>
            </w:tcBorders>
            <w:noWrap w:val="0"/>
            <w:vAlign w:val="center"/>
          </w:tcPr>
          <w:p>
            <w:pPr>
              <w:spacing w:line="240" w:lineRule="atLeast"/>
              <w:jc w:val="right"/>
              <w:rPr>
                <w:rFonts w:hint="eastAsia" w:ascii="宋体" w:cs="仿宋"/>
                <w:kern w:val="0"/>
                <w:szCs w:val="21"/>
              </w:rPr>
            </w:pPr>
            <w:r>
              <w:rPr>
                <w:rFonts w:hint="eastAsia" w:ascii="宋体" w:cs="仿宋"/>
                <w:kern w:val="0"/>
                <w:szCs w:val="21"/>
              </w:rPr>
              <w:t>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857" w:hRule="atLeast"/>
          <w:jc w:val="center"/>
        </w:trPr>
        <w:tc>
          <w:tcPr>
            <w:tcW w:w="1454" w:type="dxa"/>
            <w:gridSpan w:val="2"/>
            <w:tcBorders>
              <w:top w:val="single" w:color="auto" w:sz="2" w:space="0"/>
              <w:left w:val="single" w:color="auto" w:sz="8"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应缴纳的探</w:t>
            </w:r>
          </w:p>
          <w:p>
            <w:pPr>
              <w:spacing w:line="240" w:lineRule="atLeast"/>
              <w:jc w:val="center"/>
              <w:rPr>
                <w:rFonts w:ascii="宋体" w:cs="仿宋"/>
                <w:kern w:val="0"/>
                <w:szCs w:val="21"/>
              </w:rPr>
            </w:pPr>
            <w:r>
              <w:rPr>
                <w:rFonts w:hint="eastAsia" w:ascii="宋体" w:hAnsi="宋体" w:cs="仿宋"/>
                <w:kern w:val="0"/>
                <w:szCs w:val="21"/>
              </w:rPr>
              <w:t>矿权使用费</w:t>
            </w:r>
          </w:p>
        </w:tc>
        <w:tc>
          <w:tcPr>
            <w:tcW w:w="1348" w:type="dxa"/>
            <w:gridSpan w:val="2"/>
            <w:tcBorders>
              <w:top w:val="single" w:color="auto" w:sz="2" w:space="0"/>
              <w:left w:val="single" w:color="auto" w:sz="2" w:space="0"/>
              <w:bottom w:val="single" w:color="auto" w:sz="2" w:space="0"/>
              <w:right w:val="single" w:color="auto" w:sz="2" w:space="0"/>
            </w:tcBorders>
            <w:noWrap w:val="0"/>
            <w:vAlign w:val="center"/>
          </w:tcPr>
          <w:p>
            <w:pPr>
              <w:spacing w:line="240" w:lineRule="atLeast"/>
              <w:jc w:val="right"/>
              <w:rPr>
                <w:rFonts w:ascii="宋体" w:cs="仿宋"/>
                <w:kern w:val="0"/>
                <w:szCs w:val="21"/>
              </w:rPr>
            </w:pPr>
            <w:r>
              <w:rPr>
                <w:rFonts w:hint="eastAsia" w:ascii="宋体" w:hAnsi="宋体" w:cs="仿宋"/>
                <w:kern w:val="0"/>
                <w:szCs w:val="21"/>
              </w:rPr>
              <w:t>万元</w:t>
            </w:r>
          </w:p>
        </w:tc>
        <w:tc>
          <w:tcPr>
            <w:tcW w:w="2005" w:type="dxa"/>
            <w:gridSpan w:val="8"/>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经有关部门批准减免的探矿权使用费</w:t>
            </w:r>
          </w:p>
        </w:tc>
        <w:tc>
          <w:tcPr>
            <w:tcW w:w="1384" w:type="dxa"/>
            <w:gridSpan w:val="9"/>
            <w:tcBorders>
              <w:top w:val="single" w:color="auto" w:sz="2" w:space="0"/>
              <w:left w:val="single" w:color="auto" w:sz="2" w:space="0"/>
              <w:bottom w:val="single" w:color="auto" w:sz="2" w:space="0"/>
              <w:right w:val="single" w:color="auto" w:sz="2" w:space="0"/>
            </w:tcBorders>
            <w:noWrap w:val="0"/>
            <w:vAlign w:val="center"/>
          </w:tcPr>
          <w:p>
            <w:pPr>
              <w:spacing w:line="240" w:lineRule="atLeast"/>
              <w:jc w:val="right"/>
              <w:rPr>
                <w:rFonts w:ascii="宋体" w:cs="仿宋"/>
                <w:kern w:val="0"/>
                <w:szCs w:val="21"/>
              </w:rPr>
            </w:pPr>
            <w:r>
              <w:rPr>
                <w:rFonts w:hint="eastAsia" w:ascii="宋体" w:hAnsi="宋体" w:cs="仿宋"/>
                <w:kern w:val="0"/>
                <w:szCs w:val="21"/>
              </w:rPr>
              <w:t>万元</w:t>
            </w:r>
          </w:p>
        </w:tc>
        <w:tc>
          <w:tcPr>
            <w:tcW w:w="1501" w:type="dxa"/>
            <w:gridSpan w:val="7"/>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实际缴纳的探矿权使用费</w:t>
            </w:r>
          </w:p>
        </w:tc>
        <w:tc>
          <w:tcPr>
            <w:tcW w:w="1232" w:type="dxa"/>
            <w:gridSpan w:val="4"/>
            <w:tcBorders>
              <w:top w:val="single" w:color="auto" w:sz="2" w:space="0"/>
              <w:left w:val="single" w:color="auto" w:sz="2" w:space="0"/>
              <w:bottom w:val="single" w:color="auto" w:sz="2" w:space="0"/>
              <w:right w:val="single" w:color="auto" w:sz="8" w:space="0"/>
            </w:tcBorders>
            <w:noWrap w:val="0"/>
            <w:vAlign w:val="center"/>
          </w:tcPr>
          <w:p>
            <w:pPr>
              <w:spacing w:line="240" w:lineRule="atLeast"/>
              <w:jc w:val="right"/>
              <w:rPr>
                <w:rFonts w:ascii="宋体" w:cs="仿宋"/>
                <w:kern w:val="0"/>
                <w:szCs w:val="21"/>
              </w:rPr>
            </w:pPr>
            <w:r>
              <w:rPr>
                <w:rFonts w:hint="eastAsia" w:ascii="宋体" w:hAnsi="宋体" w:cs="仿宋"/>
                <w:kern w:val="0"/>
                <w:szCs w:val="21"/>
              </w:rPr>
              <w:t>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841" w:hRule="atLeast"/>
          <w:jc w:val="center"/>
        </w:trPr>
        <w:tc>
          <w:tcPr>
            <w:tcW w:w="1454" w:type="dxa"/>
            <w:gridSpan w:val="2"/>
            <w:tcBorders>
              <w:top w:val="single" w:color="auto" w:sz="2" w:space="0"/>
              <w:left w:val="single" w:color="auto" w:sz="8"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应缴纳的</w:t>
            </w:r>
            <w:r>
              <w:rPr>
                <w:rFonts w:hint="eastAsia" w:ascii="宋体" w:hAnsi="宋体"/>
                <w:szCs w:val="24"/>
              </w:rPr>
              <w:t>矿业权出让收益（价款）</w:t>
            </w:r>
          </w:p>
        </w:tc>
        <w:tc>
          <w:tcPr>
            <w:tcW w:w="1348" w:type="dxa"/>
            <w:gridSpan w:val="2"/>
            <w:tcBorders>
              <w:top w:val="single" w:color="auto" w:sz="2" w:space="0"/>
              <w:left w:val="single" w:color="auto" w:sz="2" w:space="0"/>
              <w:bottom w:val="single" w:color="auto" w:sz="2" w:space="0"/>
              <w:right w:val="single" w:color="auto" w:sz="2" w:space="0"/>
            </w:tcBorders>
            <w:noWrap w:val="0"/>
            <w:vAlign w:val="center"/>
          </w:tcPr>
          <w:p>
            <w:pPr>
              <w:spacing w:line="240" w:lineRule="atLeast"/>
              <w:jc w:val="right"/>
              <w:rPr>
                <w:rFonts w:ascii="宋体" w:cs="仿宋"/>
                <w:kern w:val="0"/>
                <w:szCs w:val="21"/>
              </w:rPr>
            </w:pPr>
            <w:r>
              <w:rPr>
                <w:rFonts w:hint="eastAsia" w:ascii="宋体" w:hAnsi="宋体" w:cs="仿宋"/>
                <w:kern w:val="0"/>
                <w:szCs w:val="21"/>
              </w:rPr>
              <w:t>万元</w:t>
            </w:r>
          </w:p>
        </w:tc>
        <w:tc>
          <w:tcPr>
            <w:tcW w:w="2005" w:type="dxa"/>
            <w:gridSpan w:val="8"/>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经有关部门批准减免的</w:t>
            </w:r>
            <w:r>
              <w:rPr>
                <w:rFonts w:hint="eastAsia" w:ascii="宋体" w:hAnsi="宋体"/>
                <w:szCs w:val="24"/>
              </w:rPr>
              <w:t>矿业权出让收益（价款）</w:t>
            </w:r>
          </w:p>
        </w:tc>
        <w:tc>
          <w:tcPr>
            <w:tcW w:w="1384" w:type="dxa"/>
            <w:gridSpan w:val="9"/>
            <w:tcBorders>
              <w:top w:val="single" w:color="auto" w:sz="2" w:space="0"/>
              <w:left w:val="single" w:color="auto" w:sz="2" w:space="0"/>
              <w:bottom w:val="single" w:color="auto" w:sz="2" w:space="0"/>
              <w:right w:val="single" w:color="auto" w:sz="2" w:space="0"/>
            </w:tcBorders>
            <w:noWrap w:val="0"/>
            <w:vAlign w:val="center"/>
          </w:tcPr>
          <w:p>
            <w:pPr>
              <w:spacing w:line="240" w:lineRule="atLeast"/>
              <w:jc w:val="right"/>
              <w:rPr>
                <w:rFonts w:ascii="宋体" w:cs="仿宋"/>
                <w:kern w:val="0"/>
                <w:szCs w:val="21"/>
              </w:rPr>
            </w:pPr>
            <w:r>
              <w:rPr>
                <w:rFonts w:hint="eastAsia" w:ascii="宋体" w:hAnsi="宋体" w:cs="仿宋"/>
                <w:kern w:val="0"/>
                <w:szCs w:val="21"/>
              </w:rPr>
              <w:t>万元</w:t>
            </w:r>
          </w:p>
        </w:tc>
        <w:tc>
          <w:tcPr>
            <w:tcW w:w="1501" w:type="dxa"/>
            <w:gridSpan w:val="7"/>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实际缴纳的</w:t>
            </w:r>
            <w:r>
              <w:rPr>
                <w:rFonts w:hint="eastAsia" w:ascii="宋体" w:hAnsi="宋体"/>
                <w:szCs w:val="24"/>
              </w:rPr>
              <w:t>矿业权出让收益（价款）</w:t>
            </w:r>
          </w:p>
        </w:tc>
        <w:tc>
          <w:tcPr>
            <w:tcW w:w="1232" w:type="dxa"/>
            <w:gridSpan w:val="4"/>
            <w:tcBorders>
              <w:top w:val="single" w:color="auto" w:sz="2" w:space="0"/>
              <w:left w:val="single" w:color="auto" w:sz="2" w:space="0"/>
              <w:bottom w:val="single" w:color="auto" w:sz="2" w:space="0"/>
              <w:right w:val="single" w:color="auto" w:sz="8" w:space="0"/>
            </w:tcBorders>
            <w:noWrap w:val="0"/>
            <w:vAlign w:val="center"/>
          </w:tcPr>
          <w:p>
            <w:pPr>
              <w:spacing w:line="240" w:lineRule="atLeast"/>
              <w:jc w:val="right"/>
              <w:rPr>
                <w:rFonts w:ascii="宋体" w:cs="仿宋"/>
                <w:kern w:val="0"/>
                <w:szCs w:val="21"/>
              </w:rPr>
            </w:pPr>
            <w:r>
              <w:rPr>
                <w:rFonts w:hint="eastAsia" w:ascii="宋体" w:hAnsi="宋体" w:cs="仿宋"/>
                <w:kern w:val="0"/>
                <w:szCs w:val="21"/>
              </w:rPr>
              <w:t>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676" w:hRule="atLeast"/>
          <w:jc w:val="center"/>
        </w:trPr>
        <w:tc>
          <w:tcPr>
            <w:tcW w:w="1454" w:type="dxa"/>
            <w:gridSpan w:val="2"/>
            <w:tcBorders>
              <w:top w:val="single" w:color="auto" w:sz="2" w:space="0"/>
              <w:left w:val="single" w:color="auto" w:sz="8"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探矿权属</w:t>
            </w:r>
          </w:p>
          <w:p>
            <w:pPr>
              <w:spacing w:line="240" w:lineRule="atLeast"/>
              <w:jc w:val="center"/>
              <w:rPr>
                <w:rFonts w:ascii="宋体" w:cs="仿宋"/>
                <w:kern w:val="0"/>
                <w:szCs w:val="21"/>
              </w:rPr>
            </w:pPr>
            <w:r>
              <w:rPr>
                <w:rFonts w:hint="eastAsia" w:ascii="宋体" w:hAnsi="宋体" w:cs="仿宋"/>
                <w:kern w:val="0"/>
                <w:szCs w:val="21"/>
              </w:rPr>
              <w:t>有无争议</w:t>
            </w:r>
          </w:p>
        </w:tc>
        <w:tc>
          <w:tcPr>
            <w:tcW w:w="3353" w:type="dxa"/>
            <w:gridSpan w:val="10"/>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p>
        </w:tc>
        <w:tc>
          <w:tcPr>
            <w:tcW w:w="2340" w:type="dxa"/>
            <w:gridSpan w:val="15"/>
            <w:tcBorders>
              <w:top w:val="single" w:color="auto" w:sz="2" w:space="0"/>
              <w:left w:val="single" w:color="auto" w:sz="2"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szCs w:val="24"/>
              </w:rPr>
              <w:t>矿业权出让收益（价款）</w:t>
            </w:r>
            <w:r>
              <w:rPr>
                <w:rFonts w:hint="eastAsia" w:ascii="宋体" w:hAnsi="宋体" w:cs="仿宋"/>
                <w:kern w:val="0"/>
                <w:szCs w:val="21"/>
              </w:rPr>
              <w:t>缴纳方式</w:t>
            </w:r>
          </w:p>
        </w:tc>
        <w:tc>
          <w:tcPr>
            <w:tcW w:w="1777" w:type="dxa"/>
            <w:gridSpan w:val="5"/>
            <w:tcBorders>
              <w:top w:val="single" w:color="auto" w:sz="2" w:space="0"/>
              <w:left w:val="single" w:color="auto" w:sz="2" w:space="0"/>
              <w:bottom w:val="single" w:color="auto" w:sz="2" w:space="0"/>
              <w:right w:val="single" w:color="auto" w:sz="8" w:space="0"/>
            </w:tcBorders>
            <w:noWrap w:val="0"/>
            <w:vAlign w:val="center"/>
          </w:tcPr>
          <w:p>
            <w:pPr>
              <w:spacing w:line="240" w:lineRule="atLeast"/>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3706" w:hRule="atLeast"/>
          <w:jc w:val="center"/>
        </w:trPr>
        <w:tc>
          <w:tcPr>
            <w:tcW w:w="797" w:type="dxa"/>
            <w:tcBorders>
              <w:top w:val="single" w:color="auto" w:sz="2" w:space="0"/>
              <w:left w:val="single" w:color="auto" w:sz="8" w:space="0"/>
              <w:bottom w:val="single" w:color="auto" w:sz="2" w:space="0"/>
              <w:right w:val="single" w:color="auto" w:sz="2" w:space="0"/>
            </w:tcBorders>
            <w:noWrap w:val="0"/>
            <w:vAlign w:val="center"/>
          </w:tcPr>
          <w:p>
            <w:pPr>
              <w:spacing w:line="240" w:lineRule="atLeast"/>
              <w:jc w:val="center"/>
              <w:rPr>
                <w:rFonts w:ascii="宋体" w:cs="仿宋"/>
                <w:kern w:val="0"/>
                <w:szCs w:val="21"/>
              </w:rPr>
            </w:pPr>
            <w:r>
              <w:rPr>
                <w:rFonts w:hint="eastAsia" w:ascii="宋体" w:hAnsi="宋体" w:cs="仿宋"/>
                <w:kern w:val="0"/>
                <w:szCs w:val="21"/>
              </w:rPr>
              <w:t>勘查</w:t>
            </w:r>
          </w:p>
          <w:p>
            <w:pPr>
              <w:spacing w:line="240" w:lineRule="atLeast"/>
              <w:jc w:val="center"/>
              <w:rPr>
                <w:rFonts w:ascii="宋体" w:cs="仿宋"/>
                <w:kern w:val="0"/>
                <w:szCs w:val="21"/>
              </w:rPr>
            </w:pPr>
          </w:p>
          <w:p>
            <w:pPr>
              <w:spacing w:line="240" w:lineRule="atLeast"/>
              <w:jc w:val="center"/>
              <w:rPr>
                <w:rFonts w:ascii="宋体" w:cs="仿宋"/>
                <w:kern w:val="0"/>
                <w:szCs w:val="21"/>
              </w:rPr>
            </w:pPr>
            <w:r>
              <w:rPr>
                <w:rFonts w:hint="eastAsia" w:ascii="宋体" w:hAnsi="宋体" w:cs="仿宋"/>
                <w:kern w:val="0"/>
                <w:szCs w:val="21"/>
              </w:rPr>
              <w:t>工作</w:t>
            </w:r>
          </w:p>
          <w:p>
            <w:pPr>
              <w:spacing w:line="240" w:lineRule="atLeast"/>
              <w:jc w:val="center"/>
              <w:rPr>
                <w:rFonts w:ascii="宋体" w:cs="仿宋"/>
                <w:kern w:val="0"/>
                <w:szCs w:val="21"/>
              </w:rPr>
            </w:pPr>
          </w:p>
          <w:p>
            <w:pPr>
              <w:spacing w:line="240" w:lineRule="atLeast"/>
              <w:jc w:val="center"/>
              <w:rPr>
                <w:rFonts w:ascii="宋体" w:cs="仿宋"/>
                <w:kern w:val="0"/>
                <w:szCs w:val="21"/>
              </w:rPr>
            </w:pPr>
            <w:r>
              <w:rPr>
                <w:rFonts w:hint="eastAsia" w:ascii="宋体" w:hAnsi="宋体" w:cs="仿宋"/>
                <w:kern w:val="0"/>
                <w:szCs w:val="21"/>
              </w:rPr>
              <w:t>主要</w:t>
            </w:r>
          </w:p>
          <w:p>
            <w:pPr>
              <w:spacing w:line="240" w:lineRule="atLeast"/>
              <w:jc w:val="center"/>
              <w:rPr>
                <w:rFonts w:ascii="宋体" w:cs="仿宋"/>
                <w:kern w:val="0"/>
                <w:szCs w:val="21"/>
              </w:rPr>
            </w:pPr>
          </w:p>
          <w:p>
            <w:pPr>
              <w:spacing w:line="240" w:lineRule="atLeast"/>
              <w:jc w:val="center"/>
              <w:rPr>
                <w:rFonts w:ascii="宋体" w:cs="仿宋"/>
                <w:kern w:val="0"/>
                <w:szCs w:val="21"/>
              </w:rPr>
            </w:pPr>
            <w:r>
              <w:rPr>
                <w:rFonts w:hint="eastAsia" w:ascii="宋体" w:hAnsi="宋体" w:cs="仿宋"/>
                <w:kern w:val="0"/>
                <w:szCs w:val="21"/>
              </w:rPr>
              <w:t>进展</w:t>
            </w:r>
          </w:p>
          <w:p>
            <w:pPr>
              <w:spacing w:line="240" w:lineRule="atLeast"/>
              <w:jc w:val="center"/>
              <w:rPr>
                <w:rFonts w:ascii="宋体" w:cs="仿宋"/>
                <w:kern w:val="0"/>
                <w:szCs w:val="21"/>
              </w:rPr>
            </w:pPr>
          </w:p>
          <w:p>
            <w:pPr>
              <w:spacing w:line="240" w:lineRule="atLeast"/>
              <w:jc w:val="center"/>
              <w:rPr>
                <w:rFonts w:ascii="宋体" w:cs="仿宋"/>
                <w:kern w:val="0"/>
                <w:szCs w:val="21"/>
              </w:rPr>
            </w:pPr>
            <w:r>
              <w:rPr>
                <w:rFonts w:hint="eastAsia" w:ascii="宋体" w:hAnsi="宋体" w:cs="仿宋"/>
                <w:kern w:val="0"/>
                <w:szCs w:val="21"/>
              </w:rPr>
              <w:t>情况</w:t>
            </w:r>
          </w:p>
        </w:tc>
        <w:tc>
          <w:tcPr>
            <w:tcW w:w="8127" w:type="dxa"/>
            <w:gridSpan w:val="31"/>
            <w:tcBorders>
              <w:top w:val="single" w:color="auto" w:sz="2" w:space="0"/>
              <w:left w:val="single" w:color="auto" w:sz="2" w:space="0"/>
              <w:bottom w:val="single" w:color="auto" w:sz="2" w:space="0"/>
              <w:right w:val="single" w:color="auto" w:sz="8" w:space="0"/>
            </w:tcBorders>
            <w:noWrap w:val="0"/>
            <w:vAlign w:val="center"/>
          </w:tcPr>
          <w:p>
            <w:pPr>
              <w:spacing w:line="240" w:lineRule="atLeast"/>
              <w:jc w:val="center"/>
              <w:rPr>
                <w:rFonts w:ascii="宋体" w:cs="仿宋"/>
                <w:kern w:val="0"/>
                <w:szCs w:val="21"/>
              </w:rPr>
            </w:pPr>
          </w:p>
          <w:p>
            <w:pPr>
              <w:spacing w:line="240" w:lineRule="atLeast"/>
              <w:jc w:val="center"/>
              <w:rPr>
                <w:rFonts w:hint="eastAsia"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463" w:hRule="atLeast"/>
          <w:jc w:val="center"/>
        </w:trPr>
        <w:tc>
          <w:tcPr>
            <w:tcW w:w="797" w:type="dxa"/>
            <w:vMerge w:val="restart"/>
            <w:tcBorders>
              <w:top w:val="single" w:color="auto" w:sz="2" w:space="0"/>
              <w:left w:val="single" w:color="auto" w:sz="8" w:space="0"/>
              <w:bottom w:val="single" w:color="auto" w:sz="2" w:space="0"/>
              <w:right w:val="single" w:color="auto" w:sz="2" w:space="0"/>
            </w:tcBorders>
            <w:noWrap w:val="0"/>
            <w:vAlign w:val="center"/>
          </w:tcPr>
          <w:p>
            <w:pPr>
              <w:spacing w:line="480" w:lineRule="auto"/>
              <w:jc w:val="center"/>
              <w:rPr>
                <w:rFonts w:ascii="宋体" w:cs="仿宋"/>
                <w:kern w:val="0"/>
                <w:szCs w:val="21"/>
              </w:rPr>
            </w:pPr>
            <w:r>
              <w:rPr>
                <w:rFonts w:hint="eastAsia" w:ascii="宋体" w:hAnsi="宋体" w:cs="仿宋"/>
                <w:kern w:val="0"/>
                <w:szCs w:val="21"/>
              </w:rPr>
              <w:t>受</w:t>
            </w:r>
          </w:p>
          <w:p>
            <w:pPr>
              <w:spacing w:line="480" w:lineRule="auto"/>
              <w:jc w:val="center"/>
              <w:rPr>
                <w:rFonts w:ascii="宋体" w:cs="仿宋"/>
                <w:kern w:val="0"/>
                <w:szCs w:val="21"/>
              </w:rPr>
            </w:pPr>
            <w:r>
              <w:rPr>
                <w:rFonts w:hint="eastAsia" w:ascii="宋体" w:hAnsi="宋体" w:cs="仿宋"/>
                <w:kern w:val="0"/>
                <w:szCs w:val="21"/>
              </w:rPr>
              <w:t>让</w:t>
            </w:r>
          </w:p>
          <w:p>
            <w:pPr>
              <w:spacing w:line="480" w:lineRule="auto"/>
              <w:jc w:val="center"/>
              <w:rPr>
                <w:rFonts w:ascii="宋体" w:cs="仿宋"/>
                <w:kern w:val="0"/>
                <w:szCs w:val="21"/>
              </w:rPr>
            </w:pPr>
            <w:r>
              <w:rPr>
                <w:rFonts w:hint="eastAsia" w:ascii="宋体" w:hAnsi="宋体" w:cs="仿宋"/>
                <w:kern w:val="0"/>
                <w:szCs w:val="21"/>
              </w:rPr>
              <w:t>人</w:t>
            </w:r>
          </w:p>
        </w:tc>
        <w:tc>
          <w:tcPr>
            <w:tcW w:w="4327" w:type="dxa"/>
            <w:gridSpan w:val="12"/>
            <w:tcBorders>
              <w:top w:val="single" w:color="auto" w:sz="2" w:space="0"/>
              <w:left w:val="single" w:color="auto" w:sz="2" w:space="0"/>
              <w:bottom w:val="single" w:color="auto" w:sz="2" w:space="0"/>
              <w:right w:val="single" w:color="auto" w:sz="2" w:space="0"/>
            </w:tcBorders>
            <w:noWrap w:val="0"/>
            <w:vAlign w:val="center"/>
          </w:tcPr>
          <w:p>
            <w:pPr>
              <w:jc w:val="center"/>
              <w:rPr>
                <w:rFonts w:ascii="宋体" w:cs="仿宋"/>
                <w:kern w:val="0"/>
                <w:szCs w:val="21"/>
              </w:rPr>
            </w:pPr>
            <w:r>
              <w:rPr>
                <w:rFonts w:hint="eastAsia" w:ascii="宋体" w:hAnsi="宋体" w:cs="仿宋"/>
                <w:kern w:val="0"/>
                <w:szCs w:val="21"/>
              </w:rPr>
              <w:t>统一社会信用代码</w:t>
            </w:r>
          </w:p>
        </w:tc>
        <w:tc>
          <w:tcPr>
            <w:tcW w:w="3800" w:type="dxa"/>
            <w:gridSpan w:val="19"/>
            <w:tcBorders>
              <w:top w:val="single" w:color="auto" w:sz="2" w:space="0"/>
              <w:left w:val="single" w:color="auto" w:sz="2" w:space="0"/>
              <w:bottom w:val="single" w:color="auto" w:sz="2" w:space="0"/>
              <w:right w:val="single" w:color="auto" w:sz="8" w:space="0"/>
            </w:tcBorders>
            <w:noWrap w:val="0"/>
            <w:vAlign w:val="center"/>
          </w:tcPr>
          <w:p>
            <w:pPr>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469" w:hRule="atLeast"/>
          <w:jc w:val="center"/>
        </w:trPr>
        <w:tc>
          <w:tcPr>
            <w:tcW w:w="797" w:type="dxa"/>
            <w:vMerge w:val="continue"/>
            <w:tcBorders>
              <w:top w:val="single" w:color="auto" w:sz="2" w:space="0"/>
              <w:left w:val="single" w:color="auto" w:sz="8" w:space="0"/>
              <w:bottom w:val="single" w:color="auto" w:sz="2" w:space="0"/>
              <w:right w:val="single" w:color="auto" w:sz="2" w:space="0"/>
            </w:tcBorders>
            <w:noWrap w:val="0"/>
            <w:vAlign w:val="center"/>
          </w:tcPr>
          <w:p>
            <w:pPr>
              <w:spacing w:line="480" w:lineRule="auto"/>
              <w:jc w:val="center"/>
              <w:rPr>
                <w:rFonts w:hint="eastAsia" w:ascii="宋体" w:hAnsi="宋体" w:cs="仿宋"/>
                <w:kern w:val="0"/>
                <w:szCs w:val="21"/>
              </w:rPr>
            </w:pPr>
          </w:p>
        </w:tc>
        <w:tc>
          <w:tcPr>
            <w:tcW w:w="1618" w:type="dxa"/>
            <w:gridSpan w:val="2"/>
            <w:tcBorders>
              <w:top w:val="single" w:color="auto" w:sz="2" w:space="0"/>
              <w:left w:val="single" w:color="auto" w:sz="2" w:space="0"/>
              <w:bottom w:val="single" w:color="auto" w:sz="2" w:space="0"/>
              <w:right w:val="single" w:color="auto" w:sz="2" w:space="0"/>
            </w:tcBorders>
            <w:noWrap w:val="0"/>
            <w:vAlign w:val="center"/>
          </w:tcPr>
          <w:p>
            <w:pPr>
              <w:jc w:val="center"/>
              <w:rPr>
                <w:rFonts w:hint="eastAsia" w:ascii="宋体" w:hAnsi="宋体" w:cs="仿宋"/>
                <w:kern w:val="0"/>
                <w:szCs w:val="21"/>
              </w:rPr>
            </w:pPr>
            <w:r>
              <w:rPr>
                <w:rFonts w:hint="eastAsia" w:ascii="宋体" w:hAnsi="宋体" w:cs="仿宋"/>
                <w:kern w:val="0"/>
                <w:szCs w:val="21"/>
              </w:rPr>
              <w:t>法定代表人</w:t>
            </w:r>
          </w:p>
        </w:tc>
        <w:tc>
          <w:tcPr>
            <w:tcW w:w="2709" w:type="dxa"/>
            <w:gridSpan w:val="10"/>
            <w:tcBorders>
              <w:top w:val="single" w:color="auto" w:sz="2" w:space="0"/>
              <w:left w:val="single" w:color="auto" w:sz="2" w:space="0"/>
              <w:bottom w:val="single" w:color="auto" w:sz="2" w:space="0"/>
              <w:right w:val="single" w:color="auto" w:sz="2" w:space="0"/>
            </w:tcBorders>
            <w:noWrap w:val="0"/>
            <w:vAlign w:val="center"/>
          </w:tcPr>
          <w:p>
            <w:pPr>
              <w:jc w:val="center"/>
              <w:rPr>
                <w:rFonts w:ascii="宋体" w:cs="仿宋"/>
                <w:kern w:val="0"/>
                <w:szCs w:val="21"/>
              </w:rPr>
            </w:pPr>
            <w:r>
              <w:rPr>
                <w:rFonts w:hint="eastAsia" w:ascii="宋体" w:cs="仿宋"/>
                <w:kern w:val="0"/>
                <w:szCs w:val="21"/>
              </w:rPr>
              <w:t>（签章）</w:t>
            </w:r>
          </w:p>
        </w:tc>
        <w:tc>
          <w:tcPr>
            <w:tcW w:w="1465" w:type="dxa"/>
            <w:gridSpan w:val="11"/>
            <w:tcBorders>
              <w:top w:val="single" w:color="auto" w:sz="2" w:space="0"/>
              <w:left w:val="single" w:color="auto" w:sz="2" w:space="0"/>
              <w:bottom w:val="single" w:color="auto" w:sz="2" w:space="0"/>
              <w:right w:val="single" w:color="auto" w:sz="2" w:space="0"/>
            </w:tcBorders>
            <w:noWrap w:val="0"/>
            <w:vAlign w:val="center"/>
          </w:tcPr>
          <w:p>
            <w:pPr>
              <w:jc w:val="center"/>
              <w:rPr>
                <w:rFonts w:hint="eastAsia" w:ascii="宋体" w:hAnsi="宋体" w:cs="仿宋"/>
                <w:kern w:val="0"/>
                <w:szCs w:val="21"/>
              </w:rPr>
            </w:pPr>
            <w:r>
              <w:rPr>
                <w:rFonts w:hint="eastAsia" w:ascii="宋体" w:hAnsi="宋体" w:cs="仿宋"/>
                <w:kern w:val="0"/>
                <w:szCs w:val="21"/>
              </w:rPr>
              <w:t>经济类型</w:t>
            </w:r>
          </w:p>
        </w:tc>
        <w:tc>
          <w:tcPr>
            <w:tcW w:w="2335" w:type="dxa"/>
            <w:gridSpan w:val="8"/>
            <w:tcBorders>
              <w:top w:val="single" w:color="auto" w:sz="2" w:space="0"/>
              <w:left w:val="single" w:color="auto" w:sz="2" w:space="0"/>
              <w:bottom w:val="single" w:color="auto" w:sz="2" w:space="0"/>
              <w:right w:val="single" w:color="auto" w:sz="8" w:space="0"/>
            </w:tcBorders>
            <w:noWrap w:val="0"/>
            <w:vAlign w:val="center"/>
          </w:tcPr>
          <w:p>
            <w:pPr>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468" w:hRule="atLeast"/>
          <w:jc w:val="center"/>
        </w:trPr>
        <w:tc>
          <w:tcPr>
            <w:tcW w:w="797" w:type="dxa"/>
            <w:vMerge w:val="continue"/>
            <w:tcBorders>
              <w:top w:val="single" w:color="auto" w:sz="2" w:space="0"/>
              <w:left w:val="single" w:color="auto" w:sz="8" w:space="0"/>
              <w:bottom w:val="single" w:color="auto" w:sz="2" w:space="0"/>
              <w:right w:val="single" w:color="auto" w:sz="2" w:space="0"/>
            </w:tcBorders>
            <w:noWrap w:val="0"/>
            <w:vAlign w:val="center"/>
          </w:tcPr>
          <w:p>
            <w:pPr>
              <w:spacing w:line="480" w:lineRule="auto"/>
              <w:jc w:val="center"/>
              <w:rPr>
                <w:rFonts w:ascii="宋体" w:cs="仿宋"/>
                <w:kern w:val="0"/>
                <w:szCs w:val="21"/>
              </w:rPr>
            </w:pPr>
          </w:p>
        </w:tc>
        <w:tc>
          <w:tcPr>
            <w:tcW w:w="1618" w:type="dxa"/>
            <w:gridSpan w:val="2"/>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r>
              <w:rPr>
                <w:rFonts w:hint="eastAsia" w:ascii="宋体" w:hAnsi="宋体" w:cs="仿宋"/>
                <w:kern w:val="0"/>
                <w:szCs w:val="21"/>
              </w:rPr>
              <w:t>地</w:t>
            </w:r>
            <w:r>
              <w:rPr>
                <w:rFonts w:ascii="宋体" w:hAnsi="宋体" w:cs="仿宋"/>
                <w:kern w:val="0"/>
                <w:szCs w:val="21"/>
              </w:rPr>
              <w:t xml:space="preserve">    </w:t>
            </w:r>
            <w:r>
              <w:rPr>
                <w:rFonts w:hint="eastAsia" w:ascii="宋体" w:hAnsi="宋体" w:cs="仿宋"/>
                <w:kern w:val="0"/>
                <w:szCs w:val="21"/>
              </w:rPr>
              <w:t>址</w:t>
            </w:r>
          </w:p>
        </w:tc>
        <w:tc>
          <w:tcPr>
            <w:tcW w:w="6509" w:type="dxa"/>
            <w:gridSpan w:val="29"/>
            <w:tcBorders>
              <w:top w:val="single" w:color="auto" w:sz="2" w:space="0"/>
              <w:left w:val="single" w:color="auto" w:sz="2" w:space="0"/>
              <w:bottom w:val="single" w:color="auto" w:sz="2" w:space="0"/>
              <w:right w:val="single" w:color="auto" w:sz="8" w:space="0"/>
            </w:tcBorders>
            <w:noWrap w:val="0"/>
            <w:vAlign w:val="center"/>
          </w:tcPr>
          <w:p>
            <w:pPr>
              <w:spacing w:line="480" w:lineRule="auto"/>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jc w:val="center"/>
        </w:trPr>
        <w:tc>
          <w:tcPr>
            <w:tcW w:w="797" w:type="dxa"/>
            <w:vMerge w:val="continue"/>
            <w:tcBorders>
              <w:top w:val="single" w:color="auto" w:sz="2" w:space="0"/>
              <w:left w:val="single" w:color="auto" w:sz="8" w:space="0"/>
              <w:bottom w:val="single" w:color="auto" w:sz="2" w:space="0"/>
              <w:right w:val="single" w:color="auto" w:sz="2" w:space="0"/>
            </w:tcBorders>
            <w:noWrap w:val="0"/>
            <w:vAlign w:val="center"/>
          </w:tcPr>
          <w:p>
            <w:pPr>
              <w:spacing w:line="480" w:lineRule="auto"/>
              <w:jc w:val="center"/>
              <w:rPr>
                <w:rFonts w:ascii="宋体" w:cs="仿宋"/>
                <w:kern w:val="0"/>
                <w:szCs w:val="21"/>
              </w:rPr>
            </w:pPr>
          </w:p>
        </w:tc>
        <w:tc>
          <w:tcPr>
            <w:tcW w:w="1618" w:type="dxa"/>
            <w:gridSpan w:val="2"/>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r>
              <w:rPr>
                <w:rFonts w:hint="eastAsia" w:ascii="宋体" w:hAnsi="宋体" w:cs="仿宋"/>
                <w:kern w:val="0"/>
                <w:szCs w:val="21"/>
              </w:rPr>
              <w:t>电</w:t>
            </w:r>
            <w:r>
              <w:rPr>
                <w:rFonts w:ascii="宋体" w:hAnsi="宋体" w:cs="仿宋"/>
                <w:kern w:val="0"/>
                <w:szCs w:val="21"/>
              </w:rPr>
              <w:t xml:space="preserve">    </w:t>
            </w:r>
            <w:r>
              <w:rPr>
                <w:rFonts w:hint="eastAsia" w:ascii="宋体" w:hAnsi="宋体" w:cs="仿宋"/>
                <w:kern w:val="0"/>
                <w:szCs w:val="21"/>
              </w:rPr>
              <w:t>话</w:t>
            </w:r>
          </w:p>
        </w:tc>
        <w:tc>
          <w:tcPr>
            <w:tcW w:w="1712" w:type="dxa"/>
            <w:gridSpan w:val="6"/>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p>
        </w:tc>
        <w:tc>
          <w:tcPr>
            <w:tcW w:w="1079" w:type="dxa"/>
            <w:gridSpan w:val="6"/>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r>
              <w:rPr>
                <w:rFonts w:hint="eastAsia" w:ascii="宋体" w:hAnsi="宋体" w:cs="仿宋"/>
                <w:kern w:val="0"/>
                <w:szCs w:val="21"/>
              </w:rPr>
              <w:t>传</w:t>
            </w:r>
            <w:r>
              <w:rPr>
                <w:rFonts w:ascii="宋体" w:hAnsi="宋体" w:cs="仿宋"/>
                <w:kern w:val="0"/>
                <w:szCs w:val="21"/>
              </w:rPr>
              <w:t xml:space="preserve">  </w:t>
            </w:r>
            <w:r>
              <w:rPr>
                <w:rFonts w:hint="eastAsia" w:ascii="宋体" w:hAnsi="宋体" w:cs="仿宋"/>
                <w:kern w:val="0"/>
                <w:szCs w:val="21"/>
              </w:rPr>
              <w:t>真</w:t>
            </w:r>
          </w:p>
        </w:tc>
        <w:tc>
          <w:tcPr>
            <w:tcW w:w="1383" w:type="dxa"/>
            <w:gridSpan w:val="9"/>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p>
        </w:tc>
        <w:tc>
          <w:tcPr>
            <w:tcW w:w="1126" w:type="dxa"/>
            <w:gridSpan w:val="5"/>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r>
              <w:rPr>
                <w:rFonts w:hint="eastAsia" w:ascii="宋体" w:hAnsi="宋体" w:cs="仿宋"/>
                <w:kern w:val="0"/>
                <w:szCs w:val="21"/>
              </w:rPr>
              <w:t>邮政编码</w:t>
            </w:r>
          </w:p>
        </w:tc>
        <w:tc>
          <w:tcPr>
            <w:tcW w:w="1209" w:type="dxa"/>
            <w:gridSpan w:val="3"/>
            <w:tcBorders>
              <w:top w:val="single" w:color="auto" w:sz="2" w:space="0"/>
              <w:left w:val="single" w:color="auto" w:sz="2" w:space="0"/>
              <w:bottom w:val="single" w:color="auto" w:sz="2" w:space="0"/>
              <w:right w:val="single" w:color="auto" w:sz="8" w:space="0"/>
            </w:tcBorders>
            <w:noWrap w:val="0"/>
            <w:vAlign w:val="center"/>
          </w:tcPr>
          <w:p>
            <w:pPr>
              <w:spacing w:line="480" w:lineRule="auto"/>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jc w:val="center"/>
        </w:trPr>
        <w:tc>
          <w:tcPr>
            <w:tcW w:w="797" w:type="dxa"/>
            <w:vMerge w:val="continue"/>
            <w:tcBorders>
              <w:top w:val="single" w:color="auto" w:sz="2" w:space="0"/>
              <w:left w:val="single" w:color="auto" w:sz="8" w:space="0"/>
              <w:bottom w:val="single" w:color="auto" w:sz="2" w:space="0"/>
              <w:right w:val="single" w:color="auto" w:sz="2" w:space="0"/>
            </w:tcBorders>
            <w:noWrap w:val="0"/>
            <w:vAlign w:val="center"/>
          </w:tcPr>
          <w:p>
            <w:pPr>
              <w:spacing w:line="480" w:lineRule="auto"/>
              <w:jc w:val="center"/>
              <w:rPr>
                <w:rFonts w:ascii="宋体" w:cs="仿宋"/>
                <w:kern w:val="0"/>
                <w:szCs w:val="21"/>
              </w:rPr>
            </w:pPr>
          </w:p>
        </w:tc>
        <w:tc>
          <w:tcPr>
            <w:tcW w:w="1618" w:type="dxa"/>
            <w:gridSpan w:val="2"/>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r>
              <w:rPr>
                <w:rFonts w:hint="eastAsia" w:ascii="宋体" w:hAnsi="宋体" w:cs="仿宋"/>
                <w:kern w:val="0"/>
                <w:szCs w:val="21"/>
              </w:rPr>
              <w:t>开户银行</w:t>
            </w:r>
          </w:p>
        </w:tc>
        <w:tc>
          <w:tcPr>
            <w:tcW w:w="3201" w:type="dxa"/>
            <w:gridSpan w:val="15"/>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p>
        </w:tc>
        <w:tc>
          <w:tcPr>
            <w:tcW w:w="973" w:type="dxa"/>
            <w:gridSpan w:val="6"/>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r>
              <w:rPr>
                <w:rFonts w:hint="eastAsia" w:ascii="宋体" w:hAnsi="宋体" w:cs="仿宋"/>
                <w:kern w:val="0"/>
                <w:szCs w:val="21"/>
              </w:rPr>
              <w:t>帐</w:t>
            </w:r>
            <w:r>
              <w:rPr>
                <w:rFonts w:ascii="宋体" w:hAnsi="宋体" w:cs="仿宋"/>
                <w:kern w:val="0"/>
                <w:szCs w:val="21"/>
              </w:rPr>
              <w:t xml:space="preserve">  </w:t>
            </w:r>
            <w:r>
              <w:rPr>
                <w:rFonts w:hint="eastAsia" w:ascii="宋体" w:hAnsi="宋体" w:cs="仿宋"/>
                <w:kern w:val="0"/>
                <w:szCs w:val="21"/>
              </w:rPr>
              <w:t>号</w:t>
            </w:r>
          </w:p>
        </w:tc>
        <w:tc>
          <w:tcPr>
            <w:tcW w:w="2335" w:type="dxa"/>
            <w:gridSpan w:val="8"/>
            <w:tcBorders>
              <w:top w:val="single" w:color="auto" w:sz="2" w:space="0"/>
              <w:left w:val="single" w:color="auto" w:sz="2" w:space="0"/>
              <w:bottom w:val="single" w:color="auto" w:sz="2" w:space="0"/>
              <w:right w:val="single" w:color="auto" w:sz="8" w:space="0"/>
            </w:tcBorders>
            <w:noWrap w:val="0"/>
            <w:vAlign w:val="center"/>
          </w:tcPr>
          <w:p>
            <w:pPr>
              <w:spacing w:line="480" w:lineRule="auto"/>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jc w:val="center"/>
        </w:trPr>
        <w:tc>
          <w:tcPr>
            <w:tcW w:w="797" w:type="dxa"/>
            <w:tcBorders>
              <w:top w:val="single" w:color="auto" w:sz="2" w:space="0"/>
              <w:left w:val="single" w:color="auto" w:sz="8" w:space="0"/>
              <w:bottom w:val="single" w:color="auto" w:sz="2" w:space="0"/>
              <w:right w:val="single" w:color="auto" w:sz="2" w:space="0"/>
            </w:tcBorders>
            <w:noWrap w:val="0"/>
            <w:vAlign w:val="center"/>
          </w:tcPr>
          <w:p>
            <w:pPr>
              <w:jc w:val="center"/>
              <w:rPr>
                <w:rFonts w:ascii="宋体" w:cs="仿宋"/>
                <w:kern w:val="0"/>
                <w:szCs w:val="21"/>
              </w:rPr>
            </w:pPr>
            <w:r>
              <w:rPr>
                <w:rFonts w:hint="eastAsia" w:ascii="宋体" w:hAnsi="宋体" w:cs="仿宋"/>
                <w:kern w:val="0"/>
                <w:szCs w:val="21"/>
              </w:rPr>
              <w:t>受让</w:t>
            </w:r>
          </w:p>
          <w:p>
            <w:pPr>
              <w:jc w:val="center"/>
              <w:rPr>
                <w:rFonts w:ascii="宋体" w:cs="仿宋"/>
                <w:kern w:val="0"/>
                <w:szCs w:val="21"/>
              </w:rPr>
            </w:pPr>
            <w:r>
              <w:rPr>
                <w:rFonts w:hint="eastAsia" w:ascii="宋体" w:hAnsi="宋体" w:cs="仿宋"/>
                <w:kern w:val="0"/>
                <w:szCs w:val="21"/>
              </w:rPr>
              <w:t>目的</w:t>
            </w:r>
          </w:p>
        </w:tc>
        <w:tc>
          <w:tcPr>
            <w:tcW w:w="8127" w:type="dxa"/>
            <w:gridSpan w:val="31"/>
            <w:tcBorders>
              <w:top w:val="single" w:color="auto" w:sz="2" w:space="0"/>
              <w:left w:val="single" w:color="auto" w:sz="2" w:space="0"/>
              <w:bottom w:val="single" w:color="auto" w:sz="2" w:space="0"/>
              <w:right w:val="single" w:color="auto" w:sz="8" w:space="0"/>
            </w:tcBorders>
            <w:noWrap w:val="0"/>
            <w:vAlign w:val="center"/>
          </w:tcPr>
          <w:p>
            <w:pPr>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jc w:val="center"/>
        </w:trPr>
        <w:tc>
          <w:tcPr>
            <w:tcW w:w="797" w:type="dxa"/>
            <w:tcBorders>
              <w:top w:val="single" w:color="auto" w:sz="2" w:space="0"/>
              <w:left w:val="single" w:color="auto" w:sz="8" w:space="0"/>
              <w:bottom w:val="single" w:color="auto" w:sz="2" w:space="0"/>
              <w:right w:val="single" w:color="auto" w:sz="2" w:space="0"/>
            </w:tcBorders>
            <w:noWrap w:val="0"/>
            <w:vAlign w:val="center"/>
          </w:tcPr>
          <w:p>
            <w:pPr>
              <w:jc w:val="center"/>
              <w:rPr>
                <w:rFonts w:ascii="宋体" w:cs="仿宋"/>
                <w:kern w:val="0"/>
                <w:szCs w:val="21"/>
              </w:rPr>
            </w:pPr>
            <w:r>
              <w:rPr>
                <w:rFonts w:hint="eastAsia" w:ascii="宋体" w:hAnsi="宋体" w:cs="仿宋"/>
                <w:kern w:val="0"/>
                <w:szCs w:val="21"/>
              </w:rPr>
              <w:t>准备投</w:t>
            </w:r>
          </w:p>
          <w:p>
            <w:pPr>
              <w:jc w:val="center"/>
              <w:rPr>
                <w:rFonts w:ascii="宋体" w:cs="仿宋"/>
                <w:kern w:val="0"/>
                <w:szCs w:val="21"/>
              </w:rPr>
            </w:pPr>
            <w:r>
              <w:rPr>
                <w:rFonts w:hint="eastAsia" w:ascii="宋体" w:hAnsi="宋体" w:cs="仿宋"/>
                <w:kern w:val="0"/>
                <w:szCs w:val="21"/>
              </w:rPr>
              <w:t>资规模</w:t>
            </w:r>
          </w:p>
        </w:tc>
        <w:tc>
          <w:tcPr>
            <w:tcW w:w="8127" w:type="dxa"/>
            <w:gridSpan w:val="31"/>
            <w:tcBorders>
              <w:top w:val="single" w:color="auto" w:sz="2" w:space="0"/>
              <w:left w:val="single" w:color="auto" w:sz="2" w:space="0"/>
              <w:bottom w:val="single" w:color="auto" w:sz="2" w:space="0"/>
              <w:right w:val="single" w:color="auto" w:sz="8" w:space="0"/>
            </w:tcBorders>
            <w:noWrap w:val="0"/>
            <w:vAlign w:val="center"/>
          </w:tcPr>
          <w:p>
            <w:pPr>
              <w:jc w:val="center"/>
              <w:rPr>
                <w:rFonts w:ascii="宋体" w:cs="仿宋"/>
                <w:kern w:val="0"/>
                <w:szCs w:val="21"/>
              </w:rPr>
            </w:pPr>
            <w:r>
              <w:rPr>
                <w:rFonts w:hint="eastAsia" w:ascii="宋体" w:hAnsi="宋体" w:cs="仿宋"/>
                <w:kern w:val="0"/>
                <w:szCs w:val="21"/>
              </w:rPr>
              <w:t>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6213" w:hRule="atLeast"/>
          <w:jc w:val="center"/>
        </w:trPr>
        <w:tc>
          <w:tcPr>
            <w:tcW w:w="797" w:type="dxa"/>
            <w:tcBorders>
              <w:top w:val="single" w:color="auto" w:sz="2" w:space="0"/>
              <w:left w:val="single" w:color="auto" w:sz="8" w:space="0"/>
              <w:bottom w:val="single" w:color="auto" w:sz="2" w:space="0"/>
              <w:right w:val="single" w:color="auto" w:sz="2" w:space="0"/>
            </w:tcBorders>
            <w:noWrap w:val="0"/>
            <w:vAlign w:val="center"/>
          </w:tcPr>
          <w:p>
            <w:pPr>
              <w:jc w:val="center"/>
              <w:rPr>
                <w:rFonts w:ascii="宋体" w:cs="仿宋"/>
                <w:kern w:val="0"/>
                <w:szCs w:val="21"/>
              </w:rPr>
            </w:pPr>
            <w:r>
              <w:rPr>
                <w:rFonts w:hint="eastAsia" w:ascii="宋体" w:hAnsi="宋体" w:cs="仿宋"/>
                <w:kern w:val="0"/>
                <w:szCs w:val="21"/>
              </w:rPr>
              <w:t>受让人</w:t>
            </w:r>
          </w:p>
          <w:p>
            <w:pPr>
              <w:jc w:val="center"/>
              <w:rPr>
                <w:rFonts w:ascii="宋体" w:cs="仿宋"/>
                <w:kern w:val="0"/>
                <w:szCs w:val="21"/>
              </w:rPr>
            </w:pPr>
            <w:r>
              <w:rPr>
                <w:rFonts w:hint="eastAsia" w:ascii="宋体" w:hAnsi="宋体" w:cs="仿宋"/>
                <w:kern w:val="0"/>
                <w:szCs w:val="21"/>
              </w:rPr>
              <w:t>的资质</w:t>
            </w:r>
          </w:p>
          <w:p>
            <w:pPr>
              <w:jc w:val="center"/>
              <w:rPr>
                <w:rFonts w:ascii="宋体" w:cs="仿宋"/>
                <w:kern w:val="0"/>
                <w:szCs w:val="21"/>
              </w:rPr>
            </w:pPr>
            <w:r>
              <w:rPr>
                <w:rFonts w:hint="eastAsia" w:ascii="宋体" w:hAnsi="宋体" w:cs="仿宋"/>
                <w:kern w:val="0"/>
                <w:szCs w:val="21"/>
              </w:rPr>
              <w:t>条件</w:t>
            </w:r>
          </w:p>
        </w:tc>
        <w:tc>
          <w:tcPr>
            <w:tcW w:w="8127" w:type="dxa"/>
            <w:gridSpan w:val="31"/>
            <w:tcBorders>
              <w:top w:val="single" w:color="auto" w:sz="2" w:space="0"/>
              <w:left w:val="single" w:color="auto" w:sz="2" w:space="0"/>
              <w:bottom w:val="single" w:color="auto" w:sz="2" w:space="0"/>
              <w:right w:val="single" w:color="auto" w:sz="8" w:space="0"/>
            </w:tcBorders>
            <w:noWrap w:val="0"/>
            <w:vAlign w:val="center"/>
          </w:tcPr>
          <w:p>
            <w:pPr>
              <w:jc w:val="center"/>
              <w:rPr>
                <w:rFonts w:ascii="宋体" w:cs="仿宋"/>
                <w:kern w:val="0"/>
                <w:szCs w:val="21"/>
              </w:rPr>
            </w:pPr>
          </w:p>
          <w:p>
            <w:pPr>
              <w:jc w:val="center"/>
              <w:rPr>
                <w:rFonts w:ascii="宋体" w:cs="仿宋"/>
                <w:kern w:val="0"/>
                <w:szCs w:val="21"/>
              </w:rPr>
            </w:pPr>
          </w:p>
          <w:p>
            <w:pPr>
              <w:jc w:val="center"/>
              <w:rPr>
                <w:rFonts w:ascii="宋体" w:cs="仿宋"/>
                <w:kern w:val="0"/>
                <w:szCs w:val="21"/>
              </w:rPr>
            </w:pPr>
          </w:p>
          <w:p>
            <w:pPr>
              <w:jc w:val="center"/>
              <w:rPr>
                <w:rFonts w:ascii="宋体" w:cs="仿宋"/>
                <w:kern w:val="0"/>
                <w:szCs w:val="21"/>
              </w:rPr>
            </w:pPr>
          </w:p>
          <w:p>
            <w:pPr>
              <w:jc w:val="center"/>
              <w:rPr>
                <w:rFonts w:ascii="宋体" w:cs="仿宋"/>
                <w:kern w:val="0"/>
                <w:szCs w:val="21"/>
              </w:rPr>
            </w:pPr>
          </w:p>
          <w:p>
            <w:pPr>
              <w:jc w:val="center"/>
              <w:rPr>
                <w:rFonts w:ascii="宋体" w:cs="仿宋"/>
                <w:kern w:val="0"/>
                <w:szCs w:val="21"/>
              </w:rPr>
            </w:pPr>
          </w:p>
          <w:p>
            <w:pPr>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jc w:val="center"/>
        </w:trPr>
        <w:tc>
          <w:tcPr>
            <w:tcW w:w="797" w:type="dxa"/>
            <w:vMerge w:val="restart"/>
            <w:tcBorders>
              <w:top w:val="single" w:color="auto" w:sz="2" w:space="0"/>
              <w:left w:val="single" w:color="auto" w:sz="8" w:space="0"/>
              <w:bottom w:val="single" w:color="auto" w:sz="2" w:space="0"/>
              <w:right w:val="single" w:color="auto" w:sz="2" w:space="0"/>
            </w:tcBorders>
            <w:noWrap w:val="0"/>
            <w:vAlign w:val="center"/>
          </w:tcPr>
          <w:p>
            <w:pPr>
              <w:spacing w:line="480" w:lineRule="auto"/>
              <w:jc w:val="center"/>
              <w:rPr>
                <w:rFonts w:ascii="宋体" w:cs="仿宋"/>
                <w:kern w:val="0"/>
                <w:szCs w:val="21"/>
              </w:rPr>
            </w:pPr>
            <w:r>
              <w:rPr>
                <w:rFonts w:hint="eastAsia" w:ascii="宋体" w:hAnsi="宋体" w:cs="仿宋"/>
                <w:kern w:val="0"/>
                <w:szCs w:val="21"/>
              </w:rPr>
              <w:t>勘查</w:t>
            </w:r>
          </w:p>
          <w:p>
            <w:pPr>
              <w:spacing w:line="480" w:lineRule="auto"/>
              <w:jc w:val="center"/>
              <w:rPr>
                <w:rFonts w:ascii="宋体" w:cs="仿宋"/>
                <w:kern w:val="0"/>
                <w:szCs w:val="21"/>
              </w:rPr>
            </w:pPr>
            <w:r>
              <w:rPr>
                <w:rFonts w:hint="eastAsia" w:ascii="宋体" w:hAnsi="宋体" w:cs="仿宋"/>
                <w:kern w:val="0"/>
                <w:szCs w:val="21"/>
              </w:rPr>
              <w:t>单位</w:t>
            </w:r>
          </w:p>
          <w:p>
            <w:pPr>
              <w:spacing w:line="480" w:lineRule="auto"/>
              <w:jc w:val="center"/>
              <w:rPr>
                <w:rFonts w:ascii="宋体" w:cs="仿宋"/>
                <w:kern w:val="0"/>
                <w:szCs w:val="21"/>
              </w:rPr>
            </w:pPr>
            <w:r>
              <w:rPr>
                <w:rFonts w:hint="eastAsia" w:ascii="宋体" w:hAnsi="宋体" w:cs="仿宋"/>
                <w:kern w:val="0"/>
                <w:szCs w:val="21"/>
              </w:rPr>
              <w:t>情况</w:t>
            </w:r>
          </w:p>
        </w:tc>
        <w:tc>
          <w:tcPr>
            <w:tcW w:w="2231" w:type="dxa"/>
            <w:gridSpan w:val="5"/>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r>
              <w:rPr>
                <w:rFonts w:hint="eastAsia" w:ascii="宋体" w:hAnsi="宋体" w:cs="仿宋"/>
                <w:kern w:val="0"/>
                <w:szCs w:val="21"/>
              </w:rPr>
              <w:t>统一社会信用代码</w:t>
            </w:r>
          </w:p>
        </w:tc>
        <w:tc>
          <w:tcPr>
            <w:tcW w:w="5896" w:type="dxa"/>
            <w:gridSpan w:val="26"/>
            <w:tcBorders>
              <w:top w:val="single" w:color="auto" w:sz="2" w:space="0"/>
              <w:left w:val="single" w:color="auto" w:sz="2" w:space="0"/>
              <w:bottom w:val="single" w:color="auto" w:sz="2" w:space="0"/>
              <w:right w:val="single" w:color="auto" w:sz="8" w:space="0"/>
            </w:tcBorders>
            <w:noWrap w:val="0"/>
            <w:vAlign w:val="center"/>
          </w:tcPr>
          <w:p>
            <w:pPr>
              <w:spacing w:line="480" w:lineRule="auto"/>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jc w:val="center"/>
        </w:trPr>
        <w:tc>
          <w:tcPr>
            <w:tcW w:w="797" w:type="dxa"/>
            <w:vMerge w:val="continue"/>
            <w:tcBorders>
              <w:top w:val="single" w:color="auto" w:sz="2" w:space="0"/>
              <w:left w:val="single" w:color="auto" w:sz="8" w:space="0"/>
              <w:bottom w:val="single" w:color="auto" w:sz="2" w:space="0"/>
              <w:right w:val="single" w:color="auto" w:sz="2" w:space="0"/>
            </w:tcBorders>
            <w:noWrap w:val="0"/>
            <w:vAlign w:val="center"/>
          </w:tcPr>
          <w:p>
            <w:pPr>
              <w:spacing w:line="480" w:lineRule="auto"/>
              <w:jc w:val="center"/>
              <w:rPr>
                <w:rFonts w:hint="eastAsia" w:ascii="宋体" w:hAnsi="宋体" w:cs="仿宋"/>
                <w:kern w:val="0"/>
                <w:szCs w:val="21"/>
              </w:rPr>
            </w:pPr>
          </w:p>
        </w:tc>
        <w:tc>
          <w:tcPr>
            <w:tcW w:w="2231" w:type="dxa"/>
            <w:gridSpan w:val="5"/>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hint="eastAsia" w:ascii="宋体" w:hAnsi="宋体" w:cs="仿宋"/>
                <w:kern w:val="0"/>
                <w:szCs w:val="21"/>
              </w:rPr>
            </w:pPr>
            <w:r>
              <w:rPr>
                <w:rFonts w:hint="eastAsia" w:ascii="宋体" w:hAnsi="宋体" w:cs="仿宋"/>
                <w:kern w:val="0"/>
                <w:szCs w:val="21"/>
              </w:rPr>
              <w:t>名</w:t>
            </w:r>
            <w:r>
              <w:rPr>
                <w:rFonts w:ascii="宋体" w:hAnsi="宋体" w:cs="仿宋"/>
                <w:kern w:val="0"/>
                <w:szCs w:val="21"/>
              </w:rPr>
              <w:t xml:space="preserve">  </w:t>
            </w:r>
            <w:r>
              <w:rPr>
                <w:rFonts w:hint="eastAsia" w:ascii="宋体" w:hAnsi="宋体" w:cs="仿宋"/>
                <w:kern w:val="0"/>
                <w:szCs w:val="21"/>
              </w:rPr>
              <w:t>称</w:t>
            </w:r>
          </w:p>
        </w:tc>
        <w:tc>
          <w:tcPr>
            <w:tcW w:w="5896" w:type="dxa"/>
            <w:gridSpan w:val="26"/>
            <w:tcBorders>
              <w:top w:val="single" w:color="auto" w:sz="2" w:space="0"/>
              <w:left w:val="single" w:color="auto" w:sz="2" w:space="0"/>
              <w:bottom w:val="single" w:color="auto" w:sz="2" w:space="0"/>
              <w:right w:val="single" w:color="auto" w:sz="8" w:space="0"/>
            </w:tcBorders>
            <w:noWrap w:val="0"/>
            <w:vAlign w:val="center"/>
          </w:tcPr>
          <w:p>
            <w:pPr>
              <w:spacing w:line="480" w:lineRule="auto"/>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jc w:val="center"/>
        </w:trPr>
        <w:tc>
          <w:tcPr>
            <w:tcW w:w="797" w:type="dxa"/>
            <w:vMerge w:val="continue"/>
            <w:tcBorders>
              <w:top w:val="single" w:color="auto" w:sz="2" w:space="0"/>
              <w:left w:val="single" w:color="auto" w:sz="8" w:space="0"/>
              <w:bottom w:val="single" w:color="auto" w:sz="2" w:space="0"/>
              <w:right w:val="single" w:color="auto" w:sz="2" w:space="0"/>
            </w:tcBorders>
            <w:noWrap w:val="0"/>
            <w:vAlign w:val="center"/>
          </w:tcPr>
          <w:p>
            <w:pPr>
              <w:spacing w:line="480" w:lineRule="auto"/>
              <w:jc w:val="center"/>
              <w:rPr>
                <w:rFonts w:ascii="宋体" w:cs="仿宋"/>
                <w:kern w:val="0"/>
                <w:szCs w:val="21"/>
              </w:rPr>
            </w:pPr>
          </w:p>
        </w:tc>
        <w:tc>
          <w:tcPr>
            <w:tcW w:w="2231" w:type="dxa"/>
            <w:gridSpan w:val="5"/>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r>
              <w:rPr>
                <w:rFonts w:hint="eastAsia" w:ascii="宋体" w:hAnsi="宋体" w:cs="仿宋"/>
                <w:kern w:val="0"/>
                <w:szCs w:val="21"/>
              </w:rPr>
              <w:t>地</w:t>
            </w:r>
            <w:r>
              <w:rPr>
                <w:rFonts w:ascii="宋体" w:hAnsi="宋体" w:cs="仿宋"/>
                <w:kern w:val="0"/>
                <w:szCs w:val="21"/>
              </w:rPr>
              <w:t xml:space="preserve">  </w:t>
            </w:r>
            <w:r>
              <w:rPr>
                <w:rFonts w:hint="eastAsia" w:ascii="宋体" w:hAnsi="宋体" w:cs="仿宋"/>
                <w:kern w:val="0"/>
                <w:szCs w:val="21"/>
              </w:rPr>
              <w:t>址</w:t>
            </w:r>
          </w:p>
        </w:tc>
        <w:tc>
          <w:tcPr>
            <w:tcW w:w="5896" w:type="dxa"/>
            <w:gridSpan w:val="26"/>
            <w:tcBorders>
              <w:top w:val="single" w:color="auto" w:sz="2" w:space="0"/>
              <w:left w:val="single" w:color="auto" w:sz="2" w:space="0"/>
              <w:bottom w:val="single" w:color="auto" w:sz="2" w:space="0"/>
              <w:right w:val="single" w:color="auto" w:sz="8" w:space="0"/>
            </w:tcBorders>
            <w:noWrap w:val="0"/>
            <w:vAlign w:val="center"/>
          </w:tcPr>
          <w:p>
            <w:pPr>
              <w:spacing w:line="480" w:lineRule="auto"/>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584" w:hRule="atLeast"/>
          <w:jc w:val="center"/>
        </w:trPr>
        <w:tc>
          <w:tcPr>
            <w:tcW w:w="797" w:type="dxa"/>
            <w:vMerge w:val="continue"/>
            <w:tcBorders>
              <w:top w:val="single" w:color="auto" w:sz="2" w:space="0"/>
              <w:left w:val="single" w:color="auto" w:sz="8" w:space="0"/>
              <w:bottom w:val="single" w:color="auto" w:sz="2" w:space="0"/>
              <w:right w:val="single" w:color="auto" w:sz="2" w:space="0"/>
            </w:tcBorders>
            <w:noWrap w:val="0"/>
            <w:vAlign w:val="center"/>
          </w:tcPr>
          <w:p>
            <w:pPr>
              <w:spacing w:line="480" w:lineRule="auto"/>
              <w:jc w:val="center"/>
              <w:rPr>
                <w:rFonts w:ascii="宋体" w:cs="仿宋"/>
                <w:kern w:val="0"/>
                <w:szCs w:val="21"/>
              </w:rPr>
            </w:pPr>
          </w:p>
        </w:tc>
        <w:tc>
          <w:tcPr>
            <w:tcW w:w="2231" w:type="dxa"/>
            <w:gridSpan w:val="5"/>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r>
              <w:rPr>
                <w:rFonts w:hint="eastAsia" w:ascii="宋体" w:hAnsi="宋体" w:cs="仿宋"/>
                <w:kern w:val="0"/>
                <w:szCs w:val="21"/>
              </w:rPr>
              <w:t>电</w:t>
            </w:r>
            <w:r>
              <w:rPr>
                <w:rFonts w:ascii="宋体" w:hAnsi="宋体" w:cs="仿宋"/>
                <w:kern w:val="0"/>
                <w:szCs w:val="21"/>
              </w:rPr>
              <w:t xml:space="preserve">  </w:t>
            </w:r>
            <w:r>
              <w:rPr>
                <w:rFonts w:hint="eastAsia" w:ascii="宋体" w:hAnsi="宋体" w:cs="仿宋"/>
                <w:kern w:val="0"/>
                <w:szCs w:val="21"/>
              </w:rPr>
              <w:t>话</w:t>
            </w:r>
          </w:p>
        </w:tc>
        <w:tc>
          <w:tcPr>
            <w:tcW w:w="1413" w:type="dxa"/>
            <w:gridSpan w:val="5"/>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p>
        </w:tc>
        <w:tc>
          <w:tcPr>
            <w:tcW w:w="1035" w:type="dxa"/>
            <w:gridSpan w:val="6"/>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r>
              <w:rPr>
                <w:rFonts w:hint="eastAsia" w:ascii="宋体" w:hAnsi="宋体" w:cs="仿宋"/>
                <w:kern w:val="0"/>
                <w:szCs w:val="21"/>
              </w:rPr>
              <w:t>传</w:t>
            </w:r>
            <w:r>
              <w:rPr>
                <w:rFonts w:ascii="宋体" w:hAnsi="宋体" w:cs="仿宋"/>
                <w:kern w:val="0"/>
                <w:szCs w:val="21"/>
              </w:rPr>
              <w:t xml:space="preserve">  </w:t>
            </w:r>
            <w:r>
              <w:rPr>
                <w:rFonts w:hint="eastAsia" w:ascii="宋体" w:hAnsi="宋体" w:cs="仿宋"/>
                <w:kern w:val="0"/>
                <w:szCs w:val="21"/>
              </w:rPr>
              <w:t>真</w:t>
            </w:r>
          </w:p>
        </w:tc>
        <w:tc>
          <w:tcPr>
            <w:tcW w:w="1328" w:type="dxa"/>
            <w:gridSpan w:val="9"/>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p>
        </w:tc>
        <w:tc>
          <w:tcPr>
            <w:tcW w:w="1125" w:type="dxa"/>
            <w:gridSpan w:val="5"/>
            <w:tcBorders>
              <w:top w:val="single" w:color="auto" w:sz="2" w:space="0"/>
              <w:left w:val="single" w:color="auto" w:sz="2" w:space="0"/>
              <w:bottom w:val="single" w:color="auto" w:sz="2" w:space="0"/>
              <w:right w:val="single" w:color="auto" w:sz="2" w:space="0"/>
            </w:tcBorders>
            <w:noWrap w:val="0"/>
            <w:vAlign w:val="center"/>
          </w:tcPr>
          <w:p>
            <w:pPr>
              <w:spacing w:line="480" w:lineRule="auto"/>
              <w:jc w:val="center"/>
              <w:rPr>
                <w:rFonts w:ascii="宋体" w:cs="仿宋"/>
                <w:kern w:val="0"/>
                <w:szCs w:val="21"/>
              </w:rPr>
            </w:pPr>
            <w:r>
              <w:rPr>
                <w:rFonts w:hint="eastAsia" w:ascii="宋体" w:hAnsi="宋体" w:cs="仿宋"/>
                <w:kern w:val="0"/>
                <w:szCs w:val="21"/>
              </w:rPr>
              <w:t>邮政编码</w:t>
            </w:r>
          </w:p>
        </w:tc>
        <w:tc>
          <w:tcPr>
            <w:tcW w:w="995" w:type="dxa"/>
            <w:tcBorders>
              <w:top w:val="single" w:color="auto" w:sz="2" w:space="0"/>
              <w:left w:val="single" w:color="auto" w:sz="2" w:space="0"/>
              <w:bottom w:val="single" w:color="auto" w:sz="2" w:space="0"/>
              <w:right w:val="single" w:color="auto" w:sz="8" w:space="0"/>
            </w:tcBorders>
            <w:noWrap w:val="0"/>
            <w:vAlign w:val="center"/>
          </w:tcPr>
          <w:p>
            <w:pPr>
              <w:spacing w:line="480" w:lineRule="auto"/>
              <w:jc w:val="center"/>
              <w:rPr>
                <w:rFonts w:ascii="宋体" w:cs="仿宋"/>
                <w:kern w:val="0"/>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5807" w:hRule="atLeast"/>
          <w:jc w:val="center"/>
        </w:trPr>
        <w:tc>
          <w:tcPr>
            <w:tcW w:w="797" w:type="dxa"/>
            <w:tcBorders>
              <w:top w:val="single" w:color="auto" w:sz="2" w:space="0"/>
              <w:left w:val="single" w:color="auto" w:sz="8" w:space="0"/>
              <w:bottom w:val="single" w:color="auto" w:sz="2" w:space="0"/>
              <w:right w:val="single" w:color="auto" w:sz="2" w:space="0"/>
            </w:tcBorders>
            <w:noWrap w:val="0"/>
            <w:vAlign w:val="center"/>
          </w:tcPr>
          <w:p>
            <w:pPr>
              <w:jc w:val="center"/>
              <w:rPr>
                <w:rFonts w:ascii="宋体" w:cs="仿宋"/>
                <w:kern w:val="0"/>
                <w:szCs w:val="21"/>
              </w:rPr>
            </w:pPr>
            <w:r>
              <w:rPr>
                <w:rFonts w:hint="eastAsia" w:ascii="宋体" w:hAnsi="宋体" w:cs="仿宋"/>
                <w:kern w:val="0"/>
                <w:szCs w:val="21"/>
              </w:rPr>
              <w:t>转</w:t>
            </w:r>
          </w:p>
          <w:p>
            <w:pPr>
              <w:jc w:val="center"/>
              <w:rPr>
                <w:rFonts w:ascii="宋体" w:cs="仿宋"/>
                <w:kern w:val="0"/>
                <w:szCs w:val="21"/>
              </w:rPr>
            </w:pPr>
            <w:r>
              <w:rPr>
                <w:rFonts w:hint="eastAsia" w:ascii="宋体" w:hAnsi="宋体" w:cs="仿宋"/>
                <w:kern w:val="0"/>
                <w:szCs w:val="21"/>
              </w:rPr>
              <w:t>让</w:t>
            </w:r>
          </w:p>
          <w:p>
            <w:pPr>
              <w:jc w:val="center"/>
              <w:rPr>
                <w:rFonts w:ascii="宋体" w:cs="仿宋"/>
                <w:kern w:val="0"/>
                <w:szCs w:val="21"/>
              </w:rPr>
            </w:pPr>
            <w:r>
              <w:rPr>
                <w:rFonts w:hint="eastAsia" w:ascii="宋体" w:hAnsi="宋体" w:cs="仿宋"/>
                <w:kern w:val="0"/>
                <w:szCs w:val="21"/>
              </w:rPr>
              <w:t>申</w:t>
            </w:r>
          </w:p>
          <w:p>
            <w:pPr>
              <w:jc w:val="center"/>
              <w:rPr>
                <w:rFonts w:ascii="宋体" w:cs="仿宋"/>
                <w:kern w:val="0"/>
                <w:szCs w:val="21"/>
              </w:rPr>
            </w:pPr>
            <w:r>
              <w:rPr>
                <w:rFonts w:hint="eastAsia" w:ascii="宋体" w:hAnsi="宋体" w:cs="仿宋"/>
                <w:kern w:val="0"/>
                <w:szCs w:val="21"/>
              </w:rPr>
              <w:t>请</w:t>
            </w:r>
          </w:p>
          <w:p>
            <w:pPr>
              <w:jc w:val="center"/>
              <w:rPr>
                <w:rFonts w:ascii="宋体" w:cs="仿宋"/>
                <w:kern w:val="0"/>
                <w:szCs w:val="21"/>
              </w:rPr>
            </w:pPr>
            <w:r>
              <w:rPr>
                <w:rFonts w:hint="eastAsia" w:ascii="宋体" w:hAnsi="宋体" w:cs="仿宋"/>
                <w:kern w:val="0"/>
                <w:szCs w:val="21"/>
              </w:rPr>
              <w:t>人</w:t>
            </w:r>
          </w:p>
          <w:p>
            <w:pPr>
              <w:jc w:val="center"/>
              <w:rPr>
                <w:rFonts w:ascii="宋体" w:cs="仿宋"/>
                <w:kern w:val="0"/>
                <w:szCs w:val="21"/>
              </w:rPr>
            </w:pPr>
            <w:r>
              <w:rPr>
                <w:rFonts w:hint="eastAsia" w:ascii="宋体" w:hAnsi="宋体" w:cs="仿宋"/>
                <w:kern w:val="0"/>
                <w:szCs w:val="21"/>
              </w:rPr>
              <w:t>上</w:t>
            </w:r>
          </w:p>
          <w:p>
            <w:pPr>
              <w:jc w:val="center"/>
              <w:rPr>
                <w:rFonts w:ascii="宋体" w:cs="仿宋"/>
                <w:kern w:val="0"/>
                <w:szCs w:val="21"/>
              </w:rPr>
            </w:pPr>
            <w:r>
              <w:rPr>
                <w:rFonts w:hint="eastAsia" w:ascii="宋体" w:hAnsi="宋体" w:cs="仿宋"/>
                <w:kern w:val="0"/>
                <w:szCs w:val="21"/>
              </w:rPr>
              <w:t>级</w:t>
            </w:r>
          </w:p>
          <w:p>
            <w:pPr>
              <w:jc w:val="center"/>
              <w:rPr>
                <w:rFonts w:ascii="宋体" w:cs="仿宋"/>
                <w:kern w:val="0"/>
                <w:szCs w:val="21"/>
              </w:rPr>
            </w:pPr>
            <w:r>
              <w:rPr>
                <w:rFonts w:hint="eastAsia" w:ascii="宋体" w:hAnsi="宋体" w:cs="仿宋"/>
                <w:kern w:val="0"/>
                <w:szCs w:val="21"/>
              </w:rPr>
              <w:t>主</w:t>
            </w:r>
          </w:p>
          <w:p>
            <w:pPr>
              <w:jc w:val="center"/>
              <w:rPr>
                <w:rFonts w:ascii="宋体" w:cs="仿宋"/>
                <w:kern w:val="0"/>
                <w:szCs w:val="21"/>
              </w:rPr>
            </w:pPr>
            <w:r>
              <w:rPr>
                <w:rFonts w:hint="eastAsia" w:ascii="宋体" w:hAnsi="宋体" w:cs="仿宋"/>
                <w:kern w:val="0"/>
                <w:szCs w:val="21"/>
              </w:rPr>
              <w:t>管</w:t>
            </w:r>
          </w:p>
          <w:p>
            <w:pPr>
              <w:jc w:val="center"/>
              <w:rPr>
                <w:rFonts w:ascii="宋体" w:cs="仿宋"/>
                <w:kern w:val="0"/>
                <w:szCs w:val="21"/>
              </w:rPr>
            </w:pPr>
            <w:r>
              <w:rPr>
                <w:rFonts w:hint="eastAsia" w:ascii="宋体" w:hAnsi="宋体" w:cs="仿宋"/>
                <w:kern w:val="0"/>
                <w:szCs w:val="21"/>
              </w:rPr>
              <w:t>部</w:t>
            </w:r>
          </w:p>
          <w:p>
            <w:pPr>
              <w:jc w:val="center"/>
              <w:rPr>
                <w:rFonts w:ascii="宋体" w:cs="仿宋"/>
                <w:kern w:val="0"/>
                <w:szCs w:val="21"/>
              </w:rPr>
            </w:pPr>
            <w:r>
              <w:rPr>
                <w:rFonts w:hint="eastAsia" w:ascii="宋体" w:hAnsi="宋体" w:cs="仿宋"/>
                <w:kern w:val="0"/>
                <w:szCs w:val="21"/>
              </w:rPr>
              <w:t>门</w:t>
            </w:r>
          </w:p>
          <w:p>
            <w:pPr>
              <w:jc w:val="center"/>
              <w:rPr>
                <w:rFonts w:ascii="宋体" w:cs="仿宋"/>
                <w:kern w:val="0"/>
                <w:szCs w:val="21"/>
              </w:rPr>
            </w:pPr>
            <w:r>
              <w:rPr>
                <w:rFonts w:hint="eastAsia" w:ascii="宋体" w:hAnsi="宋体" w:cs="仿宋"/>
                <w:kern w:val="0"/>
                <w:szCs w:val="21"/>
              </w:rPr>
              <w:t>意</w:t>
            </w:r>
          </w:p>
          <w:p>
            <w:pPr>
              <w:jc w:val="center"/>
              <w:rPr>
                <w:rFonts w:ascii="宋体" w:cs="仿宋"/>
                <w:kern w:val="0"/>
                <w:szCs w:val="21"/>
              </w:rPr>
            </w:pPr>
            <w:r>
              <w:rPr>
                <w:rFonts w:hint="eastAsia" w:ascii="宋体" w:hAnsi="宋体" w:cs="仿宋"/>
                <w:kern w:val="0"/>
                <w:szCs w:val="21"/>
              </w:rPr>
              <w:t>见</w:t>
            </w:r>
          </w:p>
        </w:tc>
        <w:tc>
          <w:tcPr>
            <w:tcW w:w="8127" w:type="dxa"/>
            <w:gridSpan w:val="31"/>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ind w:right="223" w:rightChars="106"/>
              <w:jc w:val="right"/>
              <w:rPr>
                <w:rFonts w:ascii="宋体"/>
                <w:szCs w:val="21"/>
              </w:rPr>
            </w:pPr>
          </w:p>
          <w:p>
            <w:pPr>
              <w:adjustRightInd w:val="0"/>
              <w:snapToGrid w:val="0"/>
              <w:spacing w:line="240" w:lineRule="exact"/>
              <w:ind w:right="223" w:rightChars="106"/>
              <w:jc w:val="right"/>
              <w:rPr>
                <w:rFonts w:ascii="宋体"/>
                <w:szCs w:val="21"/>
              </w:rPr>
            </w:pPr>
          </w:p>
          <w:p>
            <w:pPr>
              <w:adjustRightInd w:val="0"/>
              <w:snapToGrid w:val="0"/>
              <w:spacing w:line="240" w:lineRule="exact"/>
              <w:ind w:right="223" w:rightChars="106"/>
              <w:jc w:val="right"/>
              <w:rPr>
                <w:rFonts w:ascii="宋体"/>
                <w:szCs w:val="21"/>
              </w:rPr>
            </w:pPr>
          </w:p>
          <w:p>
            <w:pPr>
              <w:adjustRightInd w:val="0"/>
              <w:snapToGrid w:val="0"/>
              <w:spacing w:line="240" w:lineRule="exact"/>
              <w:ind w:right="223" w:rightChars="106"/>
              <w:jc w:val="right"/>
              <w:rPr>
                <w:rFonts w:ascii="宋体"/>
                <w:szCs w:val="21"/>
              </w:rPr>
            </w:pPr>
          </w:p>
          <w:p>
            <w:pPr>
              <w:adjustRightInd w:val="0"/>
              <w:snapToGrid w:val="0"/>
              <w:spacing w:line="240" w:lineRule="exact"/>
              <w:ind w:right="223" w:rightChars="106"/>
              <w:jc w:val="right"/>
              <w:rPr>
                <w:rFonts w:ascii="宋体"/>
                <w:szCs w:val="21"/>
              </w:rPr>
            </w:pPr>
          </w:p>
          <w:p>
            <w:pPr>
              <w:adjustRightInd w:val="0"/>
              <w:snapToGrid w:val="0"/>
              <w:spacing w:line="240" w:lineRule="exact"/>
              <w:ind w:right="223" w:rightChars="106"/>
              <w:jc w:val="right"/>
              <w:rPr>
                <w:rFonts w:ascii="宋体"/>
                <w:szCs w:val="21"/>
              </w:rPr>
            </w:pPr>
          </w:p>
          <w:p>
            <w:pPr>
              <w:adjustRightInd w:val="0"/>
              <w:snapToGrid w:val="0"/>
              <w:spacing w:line="240" w:lineRule="exact"/>
              <w:ind w:right="223" w:rightChars="106"/>
              <w:jc w:val="right"/>
              <w:rPr>
                <w:rFonts w:ascii="宋体"/>
                <w:szCs w:val="21"/>
              </w:rPr>
            </w:pPr>
          </w:p>
          <w:p>
            <w:pPr>
              <w:adjustRightInd w:val="0"/>
              <w:snapToGrid w:val="0"/>
              <w:spacing w:line="240" w:lineRule="exact"/>
              <w:ind w:right="223" w:rightChars="106"/>
              <w:jc w:val="right"/>
              <w:rPr>
                <w:rFonts w:ascii="宋体"/>
                <w:szCs w:val="21"/>
              </w:rPr>
            </w:pPr>
          </w:p>
          <w:p>
            <w:pPr>
              <w:adjustRightInd w:val="0"/>
              <w:snapToGrid w:val="0"/>
              <w:spacing w:line="240" w:lineRule="exact"/>
              <w:ind w:right="223" w:rightChars="106"/>
              <w:jc w:val="right"/>
              <w:rPr>
                <w:rFonts w:ascii="宋体"/>
                <w:szCs w:val="21"/>
              </w:rPr>
            </w:pPr>
          </w:p>
          <w:p>
            <w:pPr>
              <w:adjustRightInd w:val="0"/>
              <w:snapToGrid w:val="0"/>
              <w:spacing w:line="240" w:lineRule="exact"/>
              <w:ind w:right="223" w:rightChars="106"/>
              <w:jc w:val="right"/>
              <w:rPr>
                <w:rFonts w:ascii="宋体"/>
                <w:szCs w:val="21"/>
              </w:rPr>
            </w:pPr>
          </w:p>
          <w:p>
            <w:pPr>
              <w:adjustRightInd w:val="0"/>
              <w:snapToGrid w:val="0"/>
              <w:spacing w:line="240" w:lineRule="exact"/>
              <w:ind w:right="223" w:rightChars="106"/>
              <w:jc w:val="right"/>
              <w:rPr>
                <w:rFonts w:ascii="宋体"/>
                <w:szCs w:val="21"/>
              </w:rPr>
            </w:pPr>
          </w:p>
          <w:p>
            <w:pPr>
              <w:adjustRightInd w:val="0"/>
              <w:snapToGrid w:val="0"/>
              <w:spacing w:line="240" w:lineRule="exact"/>
              <w:ind w:right="223" w:rightChars="106"/>
              <w:jc w:val="right"/>
              <w:rPr>
                <w:rFonts w:ascii="宋体"/>
                <w:szCs w:val="21"/>
              </w:rPr>
            </w:pPr>
          </w:p>
          <w:p>
            <w:pPr>
              <w:adjustRightInd w:val="0"/>
              <w:snapToGrid w:val="0"/>
              <w:spacing w:line="240" w:lineRule="exact"/>
              <w:ind w:right="223" w:rightChars="106"/>
              <w:jc w:val="right"/>
              <w:rPr>
                <w:rFonts w:ascii="宋体"/>
                <w:szCs w:val="21"/>
              </w:rPr>
            </w:pPr>
          </w:p>
          <w:p>
            <w:pPr>
              <w:wordWrap w:val="0"/>
              <w:spacing w:line="480" w:lineRule="auto"/>
              <w:ind w:right="223" w:rightChars="106"/>
              <w:jc w:val="right"/>
              <w:rPr>
                <w:rFonts w:ascii="宋体" w:cs="仿宋"/>
                <w:kern w:val="0"/>
                <w:szCs w:val="21"/>
              </w:rPr>
            </w:pPr>
            <w:r>
              <w:rPr>
                <w:rFonts w:hint="eastAsia" w:ascii="宋体" w:hAnsi="宋体"/>
                <w:szCs w:val="21"/>
              </w:rPr>
              <w:t>（印章）</w:t>
            </w:r>
            <w:r>
              <w:rPr>
                <w:rFonts w:ascii="宋体" w:hAnsi="宋体"/>
                <w:szCs w:val="21"/>
              </w:rPr>
              <w:t xml:space="preserve">    </w:t>
            </w:r>
            <w:r>
              <w:rPr>
                <w:rFonts w:hint="eastAsia" w:ascii="宋体" w:hAnsi="宋体"/>
                <w:szCs w:val="21"/>
              </w:rPr>
              <w:t>年</w:t>
            </w:r>
            <w:r>
              <w:rPr>
                <w:rFonts w:ascii="宋体" w:hAnsi="宋体"/>
                <w:szCs w:val="21"/>
              </w:rPr>
              <w:t xml:space="preserve">    </w:t>
            </w:r>
            <w:r>
              <w:rPr>
                <w:rFonts w:hint="eastAsia" w:ascii="宋体" w:hAnsi="宋体"/>
                <w:szCs w:val="21"/>
              </w:rPr>
              <w:t>月</w:t>
            </w:r>
            <w:r>
              <w:rPr>
                <w:rFonts w:ascii="宋体" w:hAnsi="宋体"/>
                <w:szCs w:val="21"/>
              </w:rPr>
              <w:t xml:space="preserve">   </w:t>
            </w:r>
            <w:r>
              <w:rPr>
                <w:rFonts w:hint="eastAsia" w:ascii="宋体" w:hAnsi="宋体"/>
                <w:szCs w:val="21"/>
              </w:rPr>
              <w:t>日</w:t>
            </w:r>
            <w:r>
              <w:rPr>
                <w:rFonts w:ascii="宋体" w:hAnsi="宋体"/>
                <w:szCs w:val="21"/>
              </w:rPr>
              <w:t xml:space="preserve">  </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28" w:type="dxa"/>
            <w:bottom w:w="0" w:type="dxa"/>
            <w:right w:w="28" w:type="dxa"/>
          </w:tblCellMar>
        </w:tblPrEx>
        <w:trPr>
          <w:trHeight w:val="6371" w:hRule="atLeast"/>
          <w:jc w:val="center"/>
        </w:trPr>
        <w:tc>
          <w:tcPr>
            <w:tcW w:w="797" w:type="dxa"/>
            <w:tcBorders>
              <w:top w:val="single" w:color="auto" w:sz="2" w:space="0"/>
              <w:left w:val="single" w:color="auto" w:sz="8" w:space="0"/>
              <w:bottom w:val="single" w:color="auto" w:sz="8" w:space="0"/>
              <w:right w:val="single" w:color="auto" w:sz="2" w:space="0"/>
            </w:tcBorders>
            <w:noWrap w:val="0"/>
            <w:vAlign w:val="center"/>
          </w:tcPr>
          <w:p>
            <w:pPr>
              <w:ind w:left="113" w:right="113"/>
              <w:jc w:val="center"/>
              <w:rPr>
                <w:rFonts w:ascii="宋体"/>
                <w:szCs w:val="24"/>
              </w:rPr>
            </w:pPr>
            <w:r>
              <w:rPr>
                <w:rFonts w:hint="eastAsia" w:ascii="宋体" w:hAnsi="宋体"/>
                <w:szCs w:val="24"/>
              </w:rPr>
              <w:t>备</w:t>
            </w:r>
          </w:p>
          <w:p>
            <w:pPr>
              <w:ind w:left="113" w:right="113"/>
              <w:jc w:val="center"/>
              <w:rPr>
                <w:rFonts w:ascii="宋体"/>
                <w:szCs w:val="24"/>
              </w:rPr>
            </w:pPr>
          </w:p>
          <w:p>
            <w:pPr>
              <w:spacing w:line="480" w:lineRule="auto"/>
              <w:jc w:val="center"/>
              <w:rPr>
                <w:rFonts w:ascii="宋体" w:cs="仿宋"/>
                <w:kern w:val="0"/>
                <w:szCs w:val="21"/>
              </w:rPr>
            </w:pPr>
            <w:r>
              <w:rPr>
                <w:rFonts w:hint="eastAsia" w:ascii="宋体" w:hAnsi="宋体"/>
                <w:szCs w:val="24"/>
              </w:rPr>
              <w:t>注</w:t>
            </w:r>
          </w:p>
        </w:tc>
        <w:tc>
          <w:tcPr>
            <w:tcW w:w="8127" w:type="dxa"/>
            <w:gridSpan w:val="31"/>
            <w:tcBorders>
              <w:top w:val="single" w:color="auto" w:sz="2" w:space="0"/>
              <w:left w:val="single" w:color="auto" w:sz="2" w:space="0"/>
              <w:bottom w:val="single" w:color="auto" w:sz="8" w:space="0"/>
              <w:right w:val="single" w:color="auto" w:sz="8" w:space="0"/>
            </w:tcBorders>
            <w:noWrap w:val="0"/>
            <w:vAlign w:val="center"/>
          </w:tcPr>
          <w:p>
            <w:pPr>
              <w:spacing w:line="480" w:lineRule="auto"/>
              <w:jc w:val="center"/>
              <w:rPr>
                <w:rFonts w:ascii="宋体" w:cs="仿宋"/>
                <w:kern w:val="0"/>
                <w:szCs w:val="21"/>
              </w:rPr>
            </w:pPr>
          </w:p>
        </w:tc>
      </w:tr>
    </w:tbl>
    <w:p>
      <w:pPr>
        <w:widowControl/>
        <w:jc w:val="center"/>
        <w:rPr>
          <w:rFonts w:ascii="黑体" w:hAnsi="黑体" w:eastAsia="黑体"/>
          <w:b/>
          <w:sz w:val="36"/>
          <w:szCs w:val="36"/>
          <w:lang w:val="en-GB"/>
        </w:rPr>
      </w:pPr>
    </w:p>
    <w:p>
      <w:pPr>
        <w:widowControl/>
        <w:jc w:val="left"/>
        <w:rPr>
          <w:rFonts w:hint="eastAsia"/>
          <w:b/>
          <w:sz w:val="32"/>
          <w:szCs w:val="32"/>
        </w:rPr>
      </w:pPr>
      <w:r>
        <w:rPr>
          <w:rFonts w:ascii="黑体" w:hAnsi="黑体" w:eastAsia="黑体"/>
          <w:b/>
          <w:sz w:val="36"/>
          <w:szCs w:val="36"/>
          <w:lang w:val="en-GB"/>
        </w:rPr>
        <w:br w:type="page"/>
      </w:r>
      <w:r>
        <w:rPr>
          <w:rFonts w:hint="eastAsia"/>
          <w:b/>
          <w:bCs/>
          <w:sz w:val="32"/>
          <w:szCs w:val="32"/>
        </w:rPr>
        <w:t>（8）</w:t>
      </w:r>
    </w:p>
    <w:p>
      <w:pPr>
        <w:adjustRightInd w:val="0"/>
        <w:snapToGrid w:val="0"/>
        <w:ind w:firstLine="600"/>
        <w:rPr>
          <w:rFonts w:ascii="Calibri" w:hAnsi="Calibri" w:eastAsia="仿宋_GB2312"/>
          <w:sz w:val="30"/>
          <w:szCs w:val="22"/>
        </w:rPr>
      </w:pPr>
    </w:p>
    <w:p>
      <w:pPr>
        <w:rPr>
          <w:b/>
          <w:sz w:val="24"/>
          <w:szCs w:val="24"/>
        </w:rPr>
      </w:pPr>
      <w:r>
        <w:rPr>
          <w:rFonts w:hint="eastAsia"/>
          <w:b/>
          <w:sz w:val="24"/>
          <w:szCs w:val="24"/>
        </w:rPr>
        <w:t xml:space="preserve">收到申请顺序号                                 </w:t>
      </w:r>
      <w:r>
        <w:rPr>
          <w:rFonts w:hint="eastAsia"/>
          <w:b/>
          <w:snapToGrid w:val="0"/>
          <w:kern w:val="0"/>
          <w:sz w:val="24"/>
          <w:szCs w:val="24"/>
        </w:rPr>
        <w:t>批准文号</w:t>
      </w:r>
    </w:p>
    <w:p>
      <w:pPr>
        <w:rPr>
          <w:b/>
          <w:sz w:val="24"/>
          <w:szCs w:val="24"/>
        </w:rPr>
      </w:pPr>
      <w:r>
        <w:rPr>
          <w:rFonts w:hint="eastAsia"/>
          <w:b/>
          <w:spacing w:val="22"/>
          <w:sz w:val="24"/>
          <w:szCs w:val="24"/>
        </w:rPr>
        <w:t>收到申请时</w:t>
      </w:r>
      <w:r>
        <w:rPr>
          <w:rFonts w:hint="eastAsia"/>
          <w:b/>
          <w:spacing w:val="10"/>
          <w:sz w:val="24"/>
          <w:szCs w:val="24"/>
        </w:rPr>
        <w:t>间</w:t>
      </w:r>
      <w:r>
        <w:rPr>
          <w:rFonts w:hint="eastAsia"/>
          <w:b/>
          <w:sz w:val="24"/>
          <w:szCs w:val="24"/>
        </w:rPr>
        <w:t xml:space="preserve">                                 </w:t>
      </w:r>
      <w:r>
        <w:rPr>
          <w:rFonts w:hint="eastAsia"/>
          <w:b/>
          <w:snapToGrid w:val="0"/>
          <w:spacing w:val="0"/>
          <w:kern w:val="0"/>
          <w:sz w:val="24"/>
          <w:szCs w:val="24"/>
        </w:rPr>
        <w:t>批准时间</w:t>
      </w:r>
    </w:p>
    <w:p>
      <w:pPr>
        <w:rPr>
          <w:szCs w:val="24"/>
        </w:rPr>
      </w:pPr>
    </w:p>
    <w:p>
      <w:pPr>
        <w:rPr>
          <w:szCs w:val="24"/>
        </w:rPr>
      </w:pPr>
    </w:p>
    <w:p>
      <w:pPr>
        <w:rPr>
          <w:szCs w:val="24"/>
        </w:rPr>
      </w:pPr>
    </w:p>
    <w:p>
      <w:pPr>
        <w:jc w:val="center"/>
        <w:rPr>
          <w:rFonts w:hint="eastAsia" w:ascii="方正小标宋_GBK" w:eastAsia="方正小标宋_GBK"/>
          <w:sz w:val="52"/>
          <w:szCs w:val="24"/>
        </w:rPr>
      </w:pPr>
      <w:r>
        <w:rPr>
          <w:rFonts w:hint="eastAsia" w:ascii="方正小标宋_GBK" w:eastAsia="方正小标宋_GBK"/>
          <w:b w:val="0"/>
          <w:spacing w:val="220"/>
          <w:sz w:val="52"/>
          <w:szCs w:val="24"/>
        </w:rPr>
        <w:t>油气探矿</w:t>
      </w:r>
      <w:r>
        <w:rPr>
          <w:rFonts w:hint="eastAsia" w:ascii="方正小标宋_GBK" w:eastAsia="方正小标宋_GBK"/>
          <w:b w:val="0"/>
          <w:spacing w:val="70"/>
          <w:sz w:val="52"/>
          <w:szCs w:val="24"/>
        </w:rPr>
        <w:t>权</w:t>
      </w:r>
    </w:p>
    <w:p>
      <w:pPr>
        <w:rPr>
          <w:rFonts w:hint="eastAsia" w:ascii="方正小标宋_GBK" w:eastAsia="方正小标宋_GBK"/>
          <w:szCs w:val="24"/>
        </w:rPr>
      </w:pPr>
    </w:p>
    <w:p>
      <w:pPr>
        <w:tabs>
          <w:tab w:val="left" w:pos="7080"/>
        </w:tabs>
        <w:jc w:val="center"/>
        <w:rPr>
          <w:rFonts w:hint="eastAsia" w:ascii="方正小标宋_GBK" w:eastAsia="方正小标宋_GBK"/>
          <w:spacing w:val="70"/>
          <w:sz w:val="84"/>
          <w:szCs w:val="24"/>
        </w:rPr>
      </w:pPr>
      <w:r>
        <w:rPr>
          <w:rFonts w:hint="eastAsia" w:ascii="方正小标宋_GBK" w:eastAsia="方正小标宋_GBK"/>
          <w:b w:val="0"/>
          <w:spacing w:val="140"/>
          <w:sz w:val="84"/>
          <w:szCs w:val="24"/>
        </w:rPr>
        <w:t>注销申请</w:t>
      </w:r>
      <w:r>
        <w:rPr>
          <w:rFonts w:hint="eastAsia" w:ascii="方正小标宋_GBK" w:eastAsia="方正小标宋_GBK"/>
          <w:b w:val="0"/>
          <w:spacing w:val="50"/>
          <w:sz w:val="84"/>
          <w:szCs w:val="24"/>
        </w:rPr>
        <w:t>书</w:t>
      </w:r>
    </w:p>
    <w:p>
      <w:pPr>
        <w:rPr>
          <w:sz w:val="30"/>
          <w:szCs w:val="24"/>
        </w:rPr>
      </w:pPr>
    </w:p>
    <w:p>
      <w:pPr>
        <w:rPr>
          <w:sz w:val="30"/>
          <w:szCs w:val="24"/>
        </w:rPr>
      </w:pPr>
    </w:p>
    <w:p>
      <w:pPr>
        <w:rPr>
          <w:sz w:val="30"/>
          <w:szCs w:val="24"/>
        </w:rPr>
      </w:pPr>
    </w:p>
    <w:p>
      <w:pPr>
        <w:rPr>
          <w:sz w:val="30"/>
          <w:szCs w:val="24"/>
        </w:rPr>
      </w:pPr>
    </w:p>
    <w:p>
      <w:pPr>
        <w:rPr>
          <w:rFonts w:hint="eastAsia"/>
          <w:sz w:val="30"/>
          <w:szCs w:val="24"/>
        </w:rPr>
      </w:pPr>
    </w:p>
    <w:p>
      <w:pPr>
        <w:rPr>
          <w:rFonts w:hint="eastAsia"/>
          <w:sz w:val="30"/>
          <w:szCs w:val="24"/>
        </w:rPr>
      </w:pPr>
    </w:p>
    <w:p>
      <w:pPr>
        <w:rPr>
          <w:rFonts w:hint="eastAsia"/>
          <w:sz w:val="30"/>
          <w:szCs w:val="24"/>
        </w:rPr>
      </w:pPr>
    </w:p>
    <w:p>
      <w:pPr>
        <w:rPr>
          <w:rFonts w:hint="eastAsia"/>
          <w:sz w:val="30"/>
          <w:szCs w:val="24"/>
        </w:rPr>
      </w:pPr>
    </w:p>
    <w:p>
      <w:pPr>
        <w:rPr>
          <w:rFonts w:hint="eastAsia"/>
          <w:sz w:val="30"/>
          <w:szCs w:val="24"/>
        </w:rPr>
      </w:pPr>
    </w:p>
    <w:tbl>
      <w:tblPr>
        <w:tblStyle w:val="7"/>
        <w:tblW w:w="0" w:type="auto"/>
        <w:jc w:val="center"/>
        <w:tblLayout w:type="fixed"/>
        <w:tblCellMar>
          <w:top w:w="0" w:type="dxa"/>
          <w:left w:w="108" w:type="dxa"/>
          <w:bottom w:w="0" w:type="dxa"/>
          <w:right w:w="108" w:type="dxa"/>
        </w:tblCellMar>
      </w:tblPr>
      <w:tblGrid>
        <w:gridCol w:w="2376"/>
        <w:gridCol w:w="6146"/>
      </w:tblGrid>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eastAsia="仿宋_GB2312"/>
                <w:b/>
                <w:kern w:val="0"/>
                <w:sz w:val="30"/>
                <w:szCs w:val="30"/>
              </w:rPr>
            </w:pPr>
            <w:r>
              <w:rPr>
                <w:rFonts w:hint="eastAsia" w:eastAsia="仿宋_GB2312"/>
                <w:b/>
                <w:kern w:val="0"/>
                <w:sz w:val="30"/>
                <w:szCs w:val="30"/>
              </w:rPr>
              <w:t>项目名称</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ascii="宋体"/>
                      <w:b/>
                      <w:kern w:val="0"/>
                      <w:sz w:val="30"/>
                      <w:szCs w:val="30"/>
                    </w:rPr>
                  </w:pPr>
                  <w:r>
                    <w:rPr>
                      <w:rFonts w:hint="eastAsia" w:ascii="仿宋" w:hAnsi="仿宋" w:eastAsia="仿宋"/>
                      <w:b/>
                      <w:kern w:val="0"/>
                      <w:sz w:val="30"/>
                      <w:szCs w:val="30"/>
                      <w:u w:val="single"/>
                    </w:rPr>
                    <w:t xml:space="preserve">                                    </w:t>
                  </w:r>
                </w:p>
              </w:tc>
            </w:tr>
          </w:tbl>
          <w:p>
            <w:pPr>
              <w:spacing w:line="320" w:lineRule="exact"/>
              <w:ind w:left="42" w:leftChars="20"/>
              <w:rPr>
                <w:rFonts w:ascii="宋体"/>
                <w:b/>
                <w:kern w:val="0"/>
                <w:sz w:val="30"/>
                <w:szCs w:val="30"/>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eastAsia="仿宋_GB2312"/>
                <w:b/>
                <w:kern w:val="0"/>
                <w:sz w:val="30"/>
                <w:szCs w:val="30"/>
              </w:rPr>
            </w:pPr>
            <w:r>
              <w:rPr>
                <w:rFonts w:hint="eastAsia" w:eastAsia="仿宋_GB2312"/>
                <w:b/>
                <w:kern w:val="0"/>
                <w:sz w:val="30"/>
                <w:szCs w:val="30"/>
              </w:rPr>
              <w:t>勘查许可证号</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ascii="宋体"/>
                      <w:b/>
                      <w:kern w:val="0"/>
                      <w:sz w:val="30"/>
                      <w:szCs w:val="30"/>
                    </w:rPr>
                  </w:pPr>
                  <w:r>
                    <w:rPr>
                      <w:rFonts w:hint="eastAsia" w:ascii="仿宋" w:hAnsi="仿宋" w:eastAsia="仿宋"/>
                      <w:b/>
                      <w:kern w:val="0"/>
                      <w:sz w:val="30"/>
                      <w:szCs w:val="30"/>
                      <w:u w:val="single"/>
                    </w:rPr>
                    <w:t xml:space="preserve">                                    </w:t>
                  </w:r>
                </w:p>
              </w:tc>
            </w:tr>
          </w:tbl>
          <w:p>
            <w:pPr>
              <w:spacing w:line="320" w:lineRule="exact"/>
              <w:ind w:left="42" w:leftChars="20"/>
              <w:rPr>
                <w:rFonts w:ascii="宋体"/>
                <w:b/>
                <w:kern w:val="0"/>
                <w:sz w:val="30"/>
                <w:szCs w:val="30"/>
                <w:u w:val="single"/>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eastAsia="仿宋_GB2312"/>
                <w:b/>
                <w:kern w:val="0"/>
                <w:sz w:val="30"/>
                <w:szCs w:val="30"/>
              </w:rPr>
            </w:pPr>
            <w:r>
              <w:rPr>
                <w:rFonts w:hint="eastAsia" w:eastAsia="仿宋_GB2312"/>
                <w:b/>
                <w:kern w:val="0"/>
                <w:sz w:val="30"/>
                <w:szCs w:val="30"/>
              </w:rPr>
              <w:t>申请人</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ascii="宋体"/>
                      <w:b/>
                      <w:kern w:val="0"/>
                      <w:sz w:val="30"/>
                      <w:szCs w:val="30"/>
                    </w:rPr>
                  </w:pPr>
                  <w:r>
                    <w:rPr>
                      <w:rFonts w:hint="eastAsia" w:ascii="仿宋" w:hAnsi="仿宋" w:eastAsia="仿宋"/>
                      <w:b/>
                      <w:kern w:val="0"/>
                      <w:sz w:val="30"/>
                      <w:szCs w:val="30"/>
                      <w:u w:val="single"/>
                    </w:rPr>
                    <w:t xml:space="preserve">                              (签章)</w:t>
                  </w:r>
                </w:p>
              </w:tc>
            </w:tr>
          </w:tbl>
          <w:p>
            <w:pPr>
              <w:spacing w:line="320" w:lineRule="exact"/>
              <w:ind w:left="42" w:leftChars="20"/>
              <w:rPr>
                <w:rFonts w:ascii="宋体"/>
                <w:b/>
                <w:kern w:val="0"/>
                <w:sz w:val="30"/>
                <w:szCs w:val="30"/>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eastAsia="仿宋_GB2312"/>
                <w:b/>
                <w:kern w:val="0"/>
                <w:sz w:val="30"/>
                <w:szCs w:val="30"/>
              </w:rPr>
            </w:pPr>
            <w:r>
              <w:rPr>
                <w:rFonts w:hint="eastAsia" w:eastAsia="仿宋_GB2312"/>
                <w:b/>
                <w:kern w:val="0"/>
                <w:sz w:val="30"/>
                <w:szCs w:val="30"/>
              </w:rPr>
              <w:t>填表时间</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ascii="宋体"/>
                      <w:b/>
                      <w:kern w:val="0"/>
                      <w:sz w:val="30"/>
                      <w:szCs w:val="30"/>
                    </w:rPr>
                  </w:pPr>
                  <w:r>
                    <w:rPr>
                      <w:rFonts w:hint="eastAsia" w:ascii="仿宋" w:hAnsi="仿宋" w:eastAsia="仿宋"/>
                      <w:b/>
                      <w:kern w:val="0"/>
                      <w:sz w:val="30"/>
                      <w:szCs w:val="30"/>
                      <w:u w:val="single"/>
                    </w:rPr>
                    <w:t xml:space="preserve">                                    </w:t>
                  </w:r>
                </w:p>
              </w:tc>
            </w:tr>
          </w:tbl>
          <w:p>
            <w:pPr>
              <w:spacing w:line="320" w:lineRule="exact"/>
              <w:ind w:left="42" w:leftChars="20"/>
              <w:rPr>
                <w:rFonts w:ascii="宋体"/>
                <w:b/>
                <w:kern w:val="0"/>
                <w:sz w:val="30"/>
                <w:szCs w:val="30"/>
              </w:rPr>
            </w:pPr>
          </w:p>
        </w:tc>
      </w:tr>
    </w:tbl>
    <w:p>
      <w:pPr>
        <w:spacing w:line="280" w:lineRule="exact"/>
        <w:rPr>
          <w:szCs w:val="24"/>
        </w:rPr>
      </w:pPr>
    </w:p>
    <w:p>
      <w:pPr>
        <w:spacing w:line="280" w:lineRule="exact"/>
        <w:rPr>
          <w:szCs w:val="24"/>
        </w:rPr>
      </w:pPr>
      <w:r>
        <w:rPr>
          <w:szCs w:val="24"/>
        </w:rPr>
        <w:br w:type="page"/>
      </w:r>
    </w:p>
    <w:p>
      <w:pPr>
        <w:jc w:val="center"/>
        <w:rPr>
          <w:rFonts w:hint="eastAsia" w:ascii="方正小标宋_GBK" w:eastAsia="方正小标宋_GBK"/>
          <w:b w:val="0"/>
          <w:sz w:val="36"/>
          <w:szCs w:val="24"/>
        </w:rPr>
      </w:pPr>
      <w:r>
        <w:rPr>
          <w:rFonts w:hint="eastAsia" w:ascii="方正小标宋_GBK" w:eastAsia="方正小标宋_GBK"/>
          <w:b w:val="0"/>
          <w:sz w:val="36"/>
          <w:szCs w:val="24"/>
        </w:rPr>
        <w:t>填  表  说  明</w:t>
      </w:r>
    </w:p>
    <w:p>
      <w:pPr>
        <w:numPr>
          <w:ins w:id="55" w:author="张红红:排版" w:date="2017-12-20T15:01:00Z"/>
        </w:numPr>
        <w:jc w:val="center"/>
        <w:rPr>
          <w:rFonts w:ascii="仿宋_GB2312" w:eastAsia="仿宋_GB2312"/>
          <w:b/>
          <w:sz w:val="32"/>
          <w:szCs w:val="24"/>
        </w:rPr>
      </w:pPr>
    </w:p>
    <w:p>
      <w:pPr>
        <w:spacing w:line="560" w:lineRule="exact"/>
        <w:ind w:firstLine="480"/>
        <w:rPr>
          <w:rFonts w:hint="eastAsia" w:ascii="仿宋_GB2312" w:hAnsi="Calibri" w:eastAsia="仿宋_GB2312" w:cs="仿宋"/>
          <w:sz w:val="30"/>
          <w:szCs w:val="30"/>
          <w:shd w:val="clear" w:color="auto" w:fill="FFFFFF"/>
        </w:rPr>
      </w:pPr>
      <w:r>
        <w:rPr>
          <w:rFonts w:hint="eastAsia" w:ascii="仿宋_GB2312" w:eastAsia="仿宋_GB2312"/>
          <w:sz w:val="30"/>
          <w:szCs w:val="30"/>
        </w:rPr>
        <w:t xml:space="preserve">1. </w:t>
      </w:r>
      <w:r>
        <w:rPr>
          <w:rFonts w:hint="eastAsia" w:ascii="仿宋_GB2312" w:eastAsia="仿宋_GB2312"/>
          <w:b/>
          <w:sz w:val="30"/>
          <w:szCs w:val="30"/>
        </w:rPr>
        <w:t>项目名称</w:t>
      </w:r>
      <w:r>
        <w:rPr>
          <w:rFonts w:hint="eastAsia" w:ascii="仿宋_GB2312" w:eastAsia="仿宋_GB2312"/>
          <w:sz w:val="30"/>
          <w:szCs w:val="30"/>
        </w:rPr>
        <w:t>：</w:t>
      </w:r>
      <w:r>
        <w:rPr>
          <w:rFonts w:hint="eastAsia" w:ascii="仿宋_GB2312" w:hAnsi="宋体" w:eastAsia="仿宋_GB2312"/>
          <w:sz w:val="30"/>
          <w:szCs w:val="30"/>
        </w:rPr>
        <w:t>申请注销的勘查许可证上登记的项目名称。</w:t>
      </w:r>
    </w:p>
    <w:p>
      <w:pPr>
        <w:adjustRightInd w:val="0"/>
        <w:snapToGrid w:val="0"/>
        <w:spacing w:line="560" w:lineRule="exact"/>
        <w:ind w:firstLine="525" w:firstLineChars="175"/>
        <w:rPr>
          <w:rFonts w:hint="eastAsia" w:ascii="仿宋_GB2312" w:hAnsi="宋体" w:eastAsia="仿宋_GB2312"/>
          <w:sz w:val="30"/>
          <w:szCs w:val="30"/>
        </w:rPr>
      </w:pPr>
      <w:r>
        <w:rPr>
          <w:rFonts w:hint="eastAsia" w:ascii="仿宋_GB2312" w:hAnsi="宋体" w:eastAsia="仿宋_GB2312"/>
          <w:sz w:val="30"/>
          <w:szCs w:val="30"/>
        </w:rPr>
        <w:t xml:space="preserve">2. </w:t>
      </w:r>
      <w:r>
        <w:rPr>
          <w:rFonts w:hint="eastAsia" w:ascii="仿宋_GB2312" w:hAnsi="宋体" w:eastAsia="仿宋_GB2312"/>
          <w:b/>
          <w:sz w:val="30"/>
          <w:szCs w:val="30"/>
        </w:rPr>
        <w:t>申请人</w:t>
      </w:r>
      <w:r>
        <w:rPr>
          <w:rFonts w:hint="eastAsia" w:ascii="仿宋_GB2312" w:hAnsi="宋体" w:eastAsia="仿宋_GB2312"/>
          <w:sz w:val="30"/>
          <w:szCs w:val="30"/>
        </w:rPr>
        <w:t>：申请注销的探矿权人名称。</w:t>
      </w:r>
    </w:p>
    <w:p>
      <w:pPr>
        <w:adjustRightInd w:val="0"/>
        <w:snapToGrid w:val="0"/>
        <w:spacing w:line="560" w:lineRule="exact"/>
        <w:ind w:firstLine="525" w:firstLineChars="175"/>
        <w:rPr>
          <w:rFonts w:hint="eastAsia" w:ascii="仿宋_GB2312" w:hAnsi="宋体" w:eastAsia="仿宋_GB2312"/>
          <w:sz w:val="30"/>
          <w:szCs w:val="30"/>
        </w:rPr>
      </w:pPr>
      <w:r>
        <w:rPr>
          <w:rFonts w:hint="eastAsia" w:ascii="仿宋_GB2312" w:hAnsi="宋体" w:eastAsia="仿宋_GB2312"/>
          <w:sz w:val="30"/>
          <w:szCs w:val="30"/>
        </w:rPr>
        <w:t xml:space="preserve">3. </w:t>
      </w:r>
      <w:r>
        <w:rPr>
          <w:rFonts w:hint="eastAsia" w:ascii="仿宋_GB2312" w:hAnsi="宋体" w:eastAsia="仿宋_GB2312"/>
          <w:b/>
          <w:sz w:val="30"/>
          <w:szCs w:val="30"/>
        </w:rPr>
        <w:t>勘查单位</w:t>
      </w:r>
      <w:r>
        <w:rPr>
          <w:rFonts w:hint="eastAsia" w:ascii="仿宋_GB2312" w:hAnsi="宋体" w:eastAsia="仿宋_GB2312"/>
          <w:sz w:val="30"/>
          <w:szCs w:val="30"/>
        </w:rPr>
        <w:t>：承担项目的施工单位，与企业营业执照或事业单位法人证书注册名称一致。</w:t>
      </w:r>
    </w:p>
    <w:p>
      <w:pPr>
        <w:spacing w:line="560" w:lineRule="exact"/>
        <w:ind w:firstLine="480"/>
        <w:rPr>
          <w:rFonts w:hint="eastAsia" w:ascii="仿宋_GB2312" w:eastAsia="仿宋_GB2312"/>
          <w:sz w:val="30"/>
          <w:szCs w:val="30"/>
        </w:rPr>
      </w:pPr>
      <w:r>
        <w:rPr>
          <w:rFonts w:hint="eastAsia" w:ascii="仿宋_GB2312" w:eastAsia="仿宋_GB2312"/>
          <w:sz w:val="30"/>
          <w:szCs w:val="30"/>
        </w:rPr>
        <w:t>4.</w:t>
      </w:r>
      <w:r>
        <w:rPr>
          <w:rFonts w:hint="eastAsia" w:ascii="仿宋_GB2312" w:eastAsia="仿宋_GB2312"/>
          <w:b/>
          <w:sz w:val="30"/>
          <w:szCs w:val="30"/>
        </w:rPr>
        <w:t xml:space="preserve"> 注销类型</w:t>
      </w:r>
      <w:r>
        <w:rPr>
          <w:rFonts w:hint="eastAsia" w:ascii="仿宋_GB2312" w:eastAsia="仿宋_GB2312"/>
          <w:sz w:val="30"/>
          <w:szCs w:val="30"/>
        </w:rPr>
        <w:t>：</w:t>
      </w:r>
      <w:r>
        <w:rPr>
          <w:rFonts w:hint="eastAsia" w:ascii="仿宋_GB2312" w:hAnsi="宋体" w:eastAsia="仿宋_GB2312"/>
          <w:sz w:val="30"/>
          <w:szCs w:val="30"/>
        </w:rPr>
        <w:t>完成或终止。</w:t>
      </w:r>
    </w:p>
    <w:p>
      <w:pPr>
        <w:spacing w:line="560" w:lineRule="exact"/>
        <w:ind w:firstLine="480"/>
        <w:rPr>
          <w:rFonts w:hint="eastAsia" w:ascii="仿宋_GB2312" w:eastAsia="仿宋_GB2312"/>
          <w:sz w:val="30"/>
          <w:szCs w:val="30"/>
        </w:rPr>
      </w:pPr>
      <w:r>
        <w:rPr>
          <w:rFonts w:hint="eastAsia" w:ascii="仿宋_GB2312" w:eastAsia="仿宋_GB2312"/>
          <w:sz w:val="30"/>
          <w:szCs w:val="30"/>
        </w:rPr>
        <w:t xml:space="preserve">5. </w:t>
      </w:r>
      <w:r>
        <w:rPr>
          <w:rFonts w:hint="eastAsia" w:ascii="仿宋_GB2312" w:eastAsia="仿宋_GB2312"/>
          <w:b/>
          <w:sz w:val="30"/>
          <w:szCs w:val="30"/>
        </w:rPr>
        <w:t>有效期限</w:t>
      </w:r>
      <w:r>
        <w:rPr>
          <w:rFonts w:hint="eastAsia" w:ascii="仿宋_GB2312" w:eastAsia="仿宋_GB2312"/>
          <w:sz w:val="30"/>
          <w:szCs w:val="30"/>
        </w:rPr>
        <w:t>：</w:t>
      </w:r>
      <w:r>
        <w:rPr>
          <w:rFonts w:hint="eastAsia" w:ascii="仿宋_GB2312" w:hAnsi="宋体" w:eastAsia="仿宋_GB2312"/>
          <w:sz w:val="30"/>
          <w:szCs w:val="30"/>
        </w:rPr>
        <w:t>拟注销探矿权的有效期限。</w:t>
      </w:r>
    </w:p>
    <w:p>
      <w:pPr>
        <w:spacing w:line="560" w:lineRule="exact"/>
        <w:ind w:firstLine="480"/>
        <w:rPr>
          <w:rFonts w:hint="eastAsia" w:ascii="仿宋_GB2312" w:eastAsia="仿宋_GB2312"/>
          <w:sz w:val="30"/>
          <w:szCs w:val="30"/>
        </w:rPr>
      </w:pPr>
      <w:r>
        <w:rPr>
          <w:rFonts w:hint="eastAsia" w:ascii="仿宋_GB2312" w:eastAsia="仿宋_GB2312"/>
          <w:sz w:val="30"/>
          <w:szCs w:val="30"/>
        </w:rPr>
        <w:t xml:space="preserve">6. </w:t>
      </w:r>
      <w:r>
        <w:rPr>
          <w:rFonts w:hint="eastAsia" w:ascii="仿宋_GB2312" w:eastAsia="仿宋_GB2312"/>
          <w:b/>
          <w:sz w:val="30"/>
          <w:szCs w:val="30"/>
        </w:rPr>
        <w:t>勘查矿种</w:t>
      </w:r>
      <w:r>
        <w:rPr>
          <w:rFonts w:hint="eastAsia" w:ascii="仿宋_GB2312" w:eastAsia="仿宋_GB2312"/>
          <w:sz w:val="30"/>
          <w:szCs w:val="30"/>
        </w:rPr>
        <w:t>：</w:t>
      </w:r>
      <w:r>
        <w:rPr>
          <w:rFonts w:hint="eastAsia" w:ascii="仿宋_GB2312" w:hAnsi="宋体" w:eastAsia="仿宋_GB2312"/>
          <w:sz w:val="30"/>
          <w:szCs w:val="30"/>
        </w:rPr>
        <w:t>申请注销的原探矿权的勘查矿种，与原探矿权名称中的矿种一致。</w:t>
      </w:r>
    </w:p>
    <w:p>
      <w:pPr>
        <w:spacing w:line="560" w:lineRule="exact"/>
        <w:ind w:firstLine="480"/>
        <w:rPr>
          <w:rFonts w:hint="eastAsia" w:ascii="仿宋_GB2312" w:eastAsia="仿宋_GB2312"/>
          <w:sz w:val="30"/>
          <w:szCs w:val="30"/>
        </w:rPr>
      </w:pPr>
      <w:r>
        <w:rPr>
          <w:rFonts w:hint="eastAsia" w:ascii="仿宋_GB2312" w:eastAsia="仿宋_GB2312"/>
          <w:sz w:val="30"/>
          <w:szCs w:val="30"/>
        </w:rPr>
        <w:t xml:space="preserve">7. </w:t>
      </w:r>
      <w:r>
        <w:rPr>
          <w:rFonts w:hint="eastAsia" w:ascii="仿宋_GB2312" w:eastAsia="仿宋_GB2312"/>
          <w:b/>
          <w:sz w:val="30"/>
          <w:szCs w:val="30"/>
        </w:rPr>
        <w:t>探矿权使用费累计缴纳</w:t>
      </w:r>
      <w:r>
        <w:rPr>
          <w:rFonts w:hint="eastAsia" w:ascii="仿宋_GB2312" w:eastAsia="仿宋_GB2312"/>
          <w:sz w:val="30"/>
          <w:szCs w:val="30"/>
        </w:rPr>
        <w:t>：</w:t>
      </w:r>
      <w:r>
        <w:rPr>
          <w:rFonts w:hint="eastAsia" w:ascii="仿宋_GB2312" w:hAnsi="宋体" w:eastAsia="仿宋_GB2312"/>
          <w:sz w:val="30"/>
          <w:szCs w:val="30"/>
        </w:rPr>
        <w:t>指自第一勘查年度至探矿权申请注销时，探矿权使用费累计缴纳的金额。</w:t>
      </w:r>
    </w:p>
    <w:p>
      <w:pPr>
        <w:spacing w:line="560" w:lineRule="exact"/>
        <w:ind w:firstLine="480"/>
        <w:rPr>
          <w:rFonts w:hint="eastAsia" w:ascii="仿宋_GB2312" w:eastAsia="仿宋_GB2312"/>
          <w:sz w:val="30"/>
          <w:szCs w:val="30"/>
        </w:rPr>
      </w:pPr>
      <w:r>
        <w:rPr>
          <w:rFonts w:hint="eastAsia" w:ascii="仿宋_GB2312" w:eastAsia="仿宋_GB2312"/>
          <w:sz w:val="30"/>
          <w:szCs w:val="30"/>
        </w:rPr>
        <w:t xml:space="preserve">8. </w:t>
      </w:r>
      <w:r>
        <w:rPr>
          <w:rFonts w:hint="eastAsia" w:ascii="仿宋_GB2312" w:eastAsia="仿宋_GB2312"/>
          <w:b/>
          <w:sz w:val="30"/>
          <w:szCs w:val="30"/>
        </w:rPr>
        <w:t>矿业权出让收益（价款）缴纳情况</w:t>
      </w:r>
      <w:r>
        <w:rPr>
          <w:rFonts w:hint="eastAsia" w:ascii="仿宋_GB2312" w:eastAsia="仿宋_GB2312"/>
          <w:sz w:val="30"/>
          <w:szCs w:val="30"/>
        </w:rPr>
        <w:t>：</w:t>
      </w:r>
      <w:r>
        <w:rPr>
          <w:rFonts w:hint="eastAsia" w:ascii="仿宋_GB2312" w:hAnsi="宋体" w:eastAsia="仿宋_GB2312"/>
          <w:sz w:val="30"/>
          <w:szCs w:val="30"/>
        </w:rPr>
        <w:t>填写自第一勘查年度至探矿权申请注销时，矿业权出让收益（价款）缴纳情况的说明。</w:t>
      </w:r>
    </w:p>
    <w:p>
      <w:pPr>
        <w:spacing w:line="560" w:lineRule="exact"/>
        <w:ind w:firstLine="480"/>
        <w:rPr>
          <w:rFonts w:hint="eastAsia" w:ascii="仿宋_GB2312" w:eastAsia="仿宋_GB2312"/>
          <w:sz w:val="30"/>
          <w:szCs w:val="30"/>
        </w:rPr>
      </w:pPr>
      <w:r>
        <w:rPr>
          <w:rFonts w:hint="eastAsia" w:ascii="仿宋_GB2312" w:eastAsia="仿宋_GB2312"/>
          <w:sz w:val="30"/>
          <w:szCs w:val="30"/>
        </w:rPr>
        <w:t xml:space="preserve">9. </w:t>
      </w:r>
      <w:r>
        <w:rPr>
          <w:rFonts w:hint="eastAsia" w:ascii="仿宋_GB2312" w:eastAsia="仿宋_GB2312"/>
          <w:b/>
          <w:sz w:val="30"/>
          <w:szCs w:val="30"/>
        </w:rPr>
        <w:t>申请注销理由</w:t>
      </w:r>
      <w:r>
        <w:rPr>
          <w:rFonts w:hint="eastAsia" w:ascii="仿宋_GB2312" w:eastAsia="仿宋_GB2312"/>
          <w:sz w:val="30"/>
          <w:szCs w:val="30"/>
        </w:rPr>
        <w:t>：</w:t>
      </w:r>
      <w:r>
        <w:rPr>
          <w:rFonts w:hint="eastAsia" w:ascii="仿宋_GB2312" w:hAnsi="宋体" w:eastAsia="仿宋_GB2312"/>
          <w:sz w:val="30"/>
          <w:szCs w:val="30"/>
        </w:rPr>
        <w:t>探矿权申请注销的理由说明。</w:t>
      </w:r>
    </w:p>
    <w:p>
      <w:pPr>
        <w:ind w:firstLine="480"/>
        <w:rPr>
          <w:rFonts w:ascii="仿宋_GB2312" w:eastAsia="仿宋_GB2312"/>
          <w:sz w:val="24"/>
          <w:szCs w:val="24"/>
          <w:highlight w:val="magenta"/>
        </w:rPr>
      </w:pPr>
    </w:p>
    <w:p>
      <w:pPr>
        <w:ind w:firstLine="480"/>
        <w:rPr>
          <w:rFonts w:ascii="仿宋_GB2312" w:eastAsia="仿宋_GB2312"/>
          <w:sz w:val="24"/>
          <w:szCs w:val="24"/>
          <w:highlight w:val="magenta"/>
        </w:rPr>
      </w:pPr>
    </w:p>
    <w:p>
      <w:pPr>
        <w:ind w:firstLine="480"/>
        <w:rPr>
          <w:rFonts w:ascii="仿宋_GB2312" w:eastAsia="仿宋_GB2312"/>
          <w:sz w:val="24"/>
          <w:szCs w:val="24"/>
          <w:highlight w:val="magenta"/>
        </w:rPr>
      </w:pPr>
    </w:p>
    <w:p>
      <w:pPr>
        <w:spacing w:line="240" w:lineRule="atLeast"/>
        <w:rPr>
          <w:szCs w:val="24"/>
        </w:rPr>
      </w:pPr>
      <w:r>
        <w:rPr>
          <w:szCs w:val="24"/>
        </w:rPr>
        <w:br w:type="page"/>
      </w:r>
    </w:p>
    <w:tbl>
      <w:tblPr>
        <w:tblStyle w:val="7"/>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34"/>
        <w:gridCol w:w="1014"/>
        <w:gridCol w:w="814"/>
        <w:gridCol w:w="266"/>
        <w:gridCol w:w="915"/>
        <w:gridCol w:w="818"/>
        <w:gridCol w:w="363"/>
        <w:gridCol w:w="1054"/>
        <w:gridCol w:w="127"/>
        <w:gridCol w:w="1181"/>
        <w:gridCol w:w="11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60" w:hRule="atLeast"/>
          <w:jc w:val="center"/>
        </w:trPr>
        <w:tc>
          <w:tcPr>
            <w:tcW w:w="1548" w:type="dxa"/>
            <w:gridSpan w:val="2"/>
            <w:tcBorders>
              <w:top w:val="single" w:color="000000" w:sz="6" w:space="0"/>
              <w:left w:val="single" w:color="000000" w:sz="6" w:space="0"/>
              <w:bottom w:val="single" w:color="000000" w:sz="6" w:space="0"/>
              <w:right w:val="single" w:color="000000" w:sz="6" w:space="0"/>
            </w:tcBorders>
            <w:noWrap w:val="0"/>
            <w:vAlign w:val="top"/>
          </w:tcPr>
          <w:p>
            <w:pPr>
              <w:jc w:val="distribute"/>
              <w:rPr>
                <w:rFonts w:ascii="宋体"/>
                <w:position w:val="-32"/>
                <w:szCs w:val="21"/>
              </w:rPr>
            </w:pPr>
            <w:r>
              <w:rPr>
                <w:rFonts w:hint="eastAsia" w:ascii="宋体" w:hAnsi="宋体"/>
                <w:position w:val="-32"/>
                <w:szCs w:val="21"/>
              </w:rPr>
              <w:t>注销类型</w:t>
            </w:r>
          </w:p>
        </w:tc>
        <w:tc>
          <w:tcPr>
            <w:tcW w:w="2813" w:type="dxa"/>
            <w:gridSpan w:val="4"/>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position w:val="-32"/>
                <w:szCs w:val="21"/>
              </w:rPr>
            </w:pPr>
          </w:p>
        </w:tc>
        <w:tc>
          <w:tcPr>
            <w:tcW w:w="1417" w:type="dxa"/>
            <w:gridSpan w:val="2"/>
            <w:tcBorders>
              <w:top w:val="single" w:color="000000" w:sz="6" w:space="0"/>
              <w:left w:val="single" w:color="000000" w:sz="6" w:space="0"/>
              <w:bottom w:val="single" w:color="000000" w:sz="6" w:space="0"/>
              <w:right w:val="single" w:color="000000" w:sz="6" w:space="0"/>
            </w:tcBorders>
            <w:noWrap w:val="0"/>
            <w:vAlign w:val="top"/>
          </w:tcPr>
          <w:p>
            <w:pPr>
              <w:jc w:val="distribute"/>
              <w:rPr>
                <w:rFonts w:ascii="宋体"/>
                <w:position w:val="-32"/>
                <w:szCs w:val="21"/>
              </w:rPr>
            </w:pPr>
            <w:r>
              <w:rPr>
                <w:rFonts w:hint="eastAsia" w:ascii="宋体" w:hAnsi="宋体"/>
                <w:position w:val="-32"/>
                <w:szCs w:val="21"/>
              </w:rPr>
              <w:t>有效期限</w:t>
            </w:r>
          </w:p>
        </w:tc>
        <w:tc>
          <w:tcPr>
            <w:tcW w:w="2490"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6" w:hRule="atLeast"/>
          <w:jc w:val="center"/>
        </w:trPr>
        <w:tc>
          <w:tcPr>
            <w:tcW w:w="154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2"/>
                <w:szCs w:val="21"/>
              </w:rPr>
            </w:pPr>
            <w:r>
              <w:rPr>
                <w:rFonts w:hint="eastAsia" w:ascii="宋体" w:hAnsi="宋体"/>
                <w:position w:val="-32"/>
                <w:szCs w:val="21"/>
              </w:rPr>
              <w:t>勘查矿种</w:t>
            </w:r>
          </w:p>
        </w:tc>
        <w:tc>
          <w:tcPr>
            <w:tcW w:w="2813"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17"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面积</w:t>
            </w:r>
          </w:p>
        </w:tc>
        <w:tc>
          <w:tcPr>
            <w:tcW w:w="2490" w:type="dxa"/>
            <w:gridSpan w:val="3"/>
            <w:tcBorders>
              <w:top w:val="single" w:color="000000" w:sz="6" w:space="0"/>
              <w:left w:val="single" w:color="000000" w:sz="6" w:space="0"/>
              <w:bottom w:val="single" w:color="000000" w:sz="6" w:space="0"/>
              <w:right w:val="single" w:color="000000" w:sz="6" w:space="0"/>
            </w:tcBorders>
            <w:noWrap w:val="0"/>
            <w:vAlign w:val="center"/>
          </w:tcPr>
          <w:p>
            <w:pPr>
              <w:jc w:val="right"/>
              <w:rPr>
                <w:rFonts w:ascii="宋体"/>
                <w:szCs w:val="21"/>
              </w:rPr>
            </w:pPr>
            <w:r>
              <w:rPr>
                <w:rFonts w:hint="eastAsia" w:ascii="宋体" w:cs="仿宋"/>
                <w:kern w:val="0"/>
                <w:szCs w:val="21"/>
              </w:rPr>
              <w:t>km</w:t>
            </w:r>
            <w:r>
              <w:rPr>
                <w:rFonts w:hint="eastAsia" w:ascii="宋体" w:cs="仿宋"/>
                <w:kern w:val="0"/>
                <w:szCs w:val="21"/>
                <w:vertAlign w:val="superscript"/>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59" w:hRule="atLeast"/>
          <w:jc w:val="center"/>
        </w:trPr>
        <w:tc>
          <w:tcPr>
            <w:tcW w:w="2628" w:type="dxa"/>
            <w:gridSpan w:val="4"/>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position w:val="-32"/>
                <w:szCs w:val="21"/>
              </w:rPr>
            </w:pPr>
            <w:r>
              <w:rPr>
                <w:rFonts w:hint="eastAsia" w:ascii="宋体" w:hAnsi="宋体"/>
                <w:position w:val="-32"/>
                <w:szCs w:val="21"/>
              </w:rPr>
              <w:t>探矿权使用费累计缴纳</w:t>
            </w:r>
          </w:p>
        </w:tc>
        <w:tc>
          <w:tcPr>
            <w:tcW w:w="5640" w:type="dxa"/>
            <w:gridSpan w:val="7"/>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position w:val="-32"/>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01" w:hRule="atLeast"/>
          <w:jc w:val="center"/>
        </w:trPr>
        <w:tc>
          <w:tcPr>
            <w:tcW w:w="154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20"/>
                <w:szCs w:val="21"/>
              </w:rPr>
            </w:pPr>
            <w:r>
              <w:rPr>
                <w:rFonts w:hint="eastAsia" w:ascii="宋体" w:hAnsi="宋体"/>
                <w:position w:val="-20"/>
                <w:szCs w:val="21"/>
              </w:rPr>
              <w:t>矿业权出让收益（价款）缴纳情况</w:t>
            </w:r>
          </w:p>
        </w:tc>
        <w:tc>
          <w:tcPr>
            <w:tcW w:w="6720" w:type="dxa"/>
            <w:gridSpan w:val="9"/>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08" w:hRule="atLeast"/>
          <w:jc w:val="center"/>
        </w:trPr>
        <w:tc>
          <w:tcPr>
            <w:tcW w:w="534" w:type="dxa"/>
            <w:vMerge w:val="restart"/>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r>
              <w:rPr>
                <w:rFonts w:hint="eastAsia" w:ascii="宋体" w:hAnsi="宋体"/>
                <w:szCs w:val="21"/>
              </w:rPr>
              <w:t>探矿权人</w:t>
            </w:r>
          </w:p>
        </w:tc>
        <w:tc>
          <w:tcPr>
            <w:tcW w:w="5371" w:type="dxa"/>
            <w:gridSpan w:val="8"/>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统一社会信用代码</w:t>
            </w:r>
          </w:p>
        </w:tc>
        <w:tc>
          <w:tcPr>
            <w:tcW w:w="2363" w:type="dxa"/>
            <w:gridSpan w:val="2"/>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08" w:hRule="atLeast"/>
          <w:jc w:val="center"/>
        </w:trPr>
        <w:tc>
          <w:tcPr>
            <w:tcW w:w="534" w:type="dxa"/>
            <w:vMerge w:val="continue"/>
            <w:tcBorders>
              <w:top w:val="single" w:color="000000" w:sz="6" w:space="0"/>
              <w:left w:val="single" w:color="000000" w:sz="6" w:space="0"/>
              <w:bottom w:val="single" w:color="000000" w:sz="6" w:space="0"/>
              <w:right w:val="single" w:color="000000" w:sz="6" w:space="0"/>
            </w:tcBorders>
            <w:noWrap w:val="0"/>
            <w:vAlign w:val="center"/>
          </w:tcPr>
          <w:p>
            <w:pPr>
              <w:rPr>
                <w:rFonts w:hint="eastAsia" w:ascii="宋体" w:hAnsi="宋体"/>
                <w:szCs w:val="21"/>
              </w:rPr>
            </w:pPr>
          </w:p>
        </w:tc>
        <w:tc>
          <w:tcPr>
            <w:tcW w:w="182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hint="eastAsia" w:ascii="宋体" w:hAnsi="宋体"/>
                <w:szCs w:val="21"/>
              </w:rPr>
            </w:pPr>
            <w:r>
              <w:rPr>
                <w:rFonts w:hint="eastAsia" w:ascii="宋体" w:hAnsi="宋体"/>
                <w:szCs w:val="21"/>
              </w:rPr>
              <w:t>法定代表人</w:t>
            </w:r>
          </w:p>
        </w:tc>
        <w:tc>
          <w:tcPr>
            <w:tcW w:w="3543" w:type="dxa"/>
            <w:gridSpan w:val="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szCs w:val="21"/>
              </w:rPr>
              <w:t>（签章）</w:t>
            </w:r>
          </w:p>
        </w:tc>
        <w:tc>
          <w:tcPr>
            <w:tcW w:w="1181" w:type="dxa"/>
            <w:tcBorders>
              <w:top w:val="single" w:color="000000" w:sz="6" w:space="0"/>
              <w:left w:val="single" w:color="000000" w:sz="6" w:space="0"/>
              <w:bottom w:val="single" w:color="000000" w:sz="6" w:space="0"/>
              <w:right w:val="single" w:color="000000" w:sz="6" w:space="0"/>
            </w:tcBorders>
            <w:noWrap w:val="0"/>
            <w:vAlign w:val="center"/>
          </w:tcPr>
          <w:p>
            <w:pPr>
              <w:rPr>
                <w:rFonts w:hint="eastAsia" w:ascii="宋体" w:hAnsi="宋体"/>
                <w:szCs w:val="21"/>
              </w:rPr>
            </w:pPr>
            <w:r>
              <w:rPr>
                <w:rFonts w:hint="eastAsia" w:ascii="宋体" w:hAnsi="宋体"/>
                <w:szCs w:val="21"/>
              </w:rPr>
              <w:t>经济类型</w:t>
            </w:r>
          </w:p>
        </w:tc>
        <w:tc>
          <w:tcPr>
            <w:tcW w:w="1182" w:type="dxa"/>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4" w:hRule="atLeast"/>
          <w:jc w:val="center"/>
        </w:trPr>
        <w:tc>
          <w:tcPr>
            <w:tcW w:w="534" w:type="dxa"/>
            <w:vMerge w:val="continue"/>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182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地址</w:t>
            </w:r>
          </w:p>
        </w:tc>
        <w:tc>
          <w:tcPr>
            <w:tcW w:w="5906" w:type="dxa"/>
            <w:gridSpan w:val="8"/>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05" w:hRule="atLeast"/>
          <w:jc w:val="center"/>
        </w:trPr>
        <w:tc>
          <w:tcPr>
            <w:tcW w:w="534" w:type="dxa"/>
            <w:vMerge w:val="continue"/>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182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邮政编码</w:t>
            </w:r>
          </w:p>
        </w:tc>
        <w:tc>
          <w:tcPr>
            <w:tcW w:w="1181" w:type="dxa"/>
            <w:gridSpan w:val="2"/>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1181" w:type="dxa"/>
            <w:gridSpan w:val="2"/>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r>
              <w:rPr>
                <w:rFonts w:hint="eastAsia" w:ascii="宋体" w:hAnsi="宋体"/>
                <w:szCs w:val="21"/>
              </w:rPr>
              <w:t>电话</w:t>
            </w:r>
          </w:p>
        </w:tc>
        <w:tc>
          <w:tcPr>
            <w:tcW w:w="1181" w:type="dxa"/>
            <w:gridSpan w:val="2"/>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1181" w:type="dxa"/>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r>
              <w:rPr>
                <w:rFonts w:hint="eastAsia" w:ascii="宋体" w:hAnsi="宋体"/>
                <w:szCs w:val="21"/>
              </w:rPr>
              <w:t>联系人</w:t>
            </w:r>
          </w:p>
        </w:tc>
        <w:tc>
          <w:tcPr>
            <w:tcW w:w="1182" w:type="dxa"/>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2" w:hRule="atLeast"/>
          <w:jc w:val="center"/>
        </w:trPr>
        <w:tc>
          <w:tcPr>
            <w:tcW w:w="534" w:type="dxa"/>
            <w:vMerge w:val="continue"/>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182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开户银行</w:t>
            </w:r>
          </w:p>
        </w:tc>
        <w:tc>
          <w:tcPr>
            <w:tcW w:w="2362" w:type="dxa"/>
            <w:gridSpan w:val="4"/>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1181" w:type="dxa"/>
            <w:gridSpan w:val="2"/>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r>
              <w:rPr>
                <w:rFonts w:hint="eastAsia" w:ascii="宋体" w:hAnsi="宋体"/>
                <w:szCs w:val="21"/>
              </w:rPr>
              <w:t>帐号</w:t>
            </w:r>
          </w:p>
        </w:tc>
        <w:tc>
          <w:tcPr>
            <w:tcW w:w="2363" w:type="dxa"/>
            <w:gridSpan w:val="2"/>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738" w:hRule="atLeast"/>
          <w:jc w:val="center"/>
        </w:trPr>
        <w:tc>
          <w:tcPr>
            <w:tcW w:w="534" w:type="dxa"/>
            <w:tcBorders>
              <w:top w:val="single" w:color="000000" w:sz="6" w:space="0"/>
              <w:left w:val="single" w:color="000000" w:sz="6" w:space="0"/>
              <w:bottom w:val="single" w:color="000000" w:sz="6" w:space="0"/>
              <w:right w:val="single" w:color="000000" w:sz="6" w:space="0"/>
            </w:tcBorders>
            <w:noWrap w:val="0"/>
            <w:textDirection w:val="tbRlV"/>
            <w:vAlign w:val="center"/>
          </w:tcPr>
          <w:p>
            <w:pPr>
              <w:ind w:left="113" w:right="113"/>
              <w:jc w:val="center"/>
              <w:rPr>
                <w:rFonts w:ascii="宋体"/>
                <w:position w:val="6"/>
                <w:szCs w:val="21"/>
              </w:rPr>
            </w:pPr>
            <w:r>
              <w:rPr>
                <w:rFonts w:hint="eastAsia" w:ascii="宋体" w:hAnsi="宋体"/>
                <w:position w:val="6"/>
                <w:szCs w:val="21"/>
              </w:rPr>
              <w:t>申请注销理由</w:t>
            </w:r>
          </w:p>
        </w:tc>
        <w:tc>
          <w:tcPr>
            <w:tcW w:w="7734" w:type="dxa"/>
            <w:gridSpan w:val="10"/>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373" w:hRule="atLeast"/>
          <w:jc w:val="center"/>
        </w:trPr>
        <w:tc>
          <w:tcPr>
            <w:tcW w:w="534" w:type="dxa"/>
            <w:tcBorders>
              <w:top w:val="single" w:color="000000" w:sz="6" w:space="0"/>
              <w:left w:val="single" w:color="000000" w:sz="6" w:space="0"/>
              <w:bottom w:val="single" w:color="000000" w:sz="6" w:space="0"/>
              <w:right w:val="single" w:color="000000" w:sz="6" w:space="0"/>
            </w:tcBorders>
            <w:noWrap w:val="0"/>
            <w:textDirection w:val="tbRlV"/>
            <w:vAlign w:val="center"/>
          </w:tcPr>
          <w:p>
            <w:pPr>
              <w:ind w:left="113" w:right="113"/>
              <w:jc w:val="center"/>
              <w:rPr>
                <w:rFonts w:ascii="宋体"/>
                <w:position w:val="6"/>
                <w:szCs w:val="21"/>
              </w:rPr>
            </w:pPr>
            <w:r>
              <w:rPr>
                <w:rFonts w:hint="eastAsia" w:ascii="宋体" w:hAnsi="宋体"/>
                <w:position w:val="6"/>
                <w:szCs w:val="21"/>
              </w:rPr>
              <w:t>登记管理机关意见</w:t>
            </w:r>
          </w:p>
        </w:tc>
        <w:tc>
          <w:tcPr>
            <w:tcW w:w="7734" w:type="dxa"/>
            <w:gridSpan w:val="10"/>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p>
            <w:pPr>
              <w:rPr>
                <w:rFonts w:ascii="宋体"/>
                <w:szCs w:val="21"/>
              </w:rPr>
            </w:pPr>
          </w:p>
          <w:p>
            <w:pPr>
              <w:rPr>
                <w:rFonts w:hint="eastAsia" w:ascii="宋体"/>
                <w:szCs w:val="21"/>
              </w:rPr>
            </w:pPr>
          </w:p>
          <w:p>
            <w:pPr>
              <w:rPr>
                <w:rFonts w:hint="eastAsia" w:ascii="宋体"/>
                <w:szCs w:val="21"/>
              </w:rPr>
            </w:pPr>
          </w:p>
          <w:p>
            <w:pPr>
              <w:rPr>
                <w:rFonts w:hint="eastAsia" w:ascii="宋体"/>
                <w:szCs w:val="21"/>
              </w:rPr>
            </w:pPr>
          </w:p>
          <w:p>
            <w:pPr>
              <w:rPr>
                <w:rFonts w:ascii="宋体"/>
                <w:szCs w:val="21"/>
              </w:rPr>
            </w:pPr>
          </w:p>
          <w:p>
            <w:pPr>
              <w:rPr>
                <w:rFonts w:ascii="宋体"/>
                <w:szCs w:val="21"/>
              </w:rPr>
            </w:pPr>
            <w:r>
              <w:rPr>
                <w:rFonts w:ascii="宋体" w:hAnsi="宋体"/>
                <w:szCs w:val="21"/>
              </w:rPr>
              <w:t xml:space="preserve">                                                     </w:t>
            </w:r>
            <w:r>
              <w:rPr>
                <w:rFonts w:hint="eastAsia" w:ascii="宋体" w:hAnsi="宋体"/>
                <w:szCs w:val="21"/>
              </w:rPr>
              <w:t>（签章）</w:t>
            </w:r>
          </w:p>
          <w:p>
            <w:pPr>
              <w:wordWrap w:val="0"/>
              <w:jc w:val="right"/>
              <w:rPr>
                <w:rFonts w:ascii="宋体"/>
                <w:szCs w:val="21"/>
              </w:rPr>
            </w:pPr>
            <w:r>
              <w:rPr>
                <w:rFonts w:hint="eastAsia" w:ascii="宋体" w:hAnsi="宋体"/>
                <w:szCs w:val="21"/>
              </w:rPr>
              <w:t xml:space="preserve">年   月   日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253" w:hRule="atLeast"/>
          <w:jc w:val="center"/>
        </w:trPr>
        <w:tc>
          <w:tcPr>
            <w:tcW w:w="534" w:type="dxa"/>
            <w:tcBorders>
              <w:top w:val="single" w:color="000000" w:sz="6" w:space="0"/>
              <w:left w:val="single" w:color="000000" w:sz="6" w:space="0"/>
              <w:bottom w:val="single" w:color="000000" w:sz="6" w:space="0"/>
              <w:right w:val="single" w:color="000000" w:sz="6" w:space="0"/>
            </w:tcBorders>
            <w:noWrap w:val="0"/>
            <w:textDirection w:val="tbRlV"/>
            <w:vAlign w:val="center"/>
          </w:tcPr>
          <w:p>
            <w:pPr>
              <w:ind w:left="113" w:right="113"/>
              <w:jc w:val="center"/>
              <w:rPr>
                <w:rFonts w:ascii="宋体"/>
                <w:position w:val="6"/>
                <w:szCs w:val="21"/>
              </w:rPr>
            </w:pPr>
            <w:r>
              <w:rPr>
                <w:rFonts w:hint="eastAsia" w:ascii="宋体" w:hAnsi="宋体"/>
                <w:position w:val="6"/>
                <w:szCs w:val="21"/>
              </w:rPr>
              <w:t>备注</w:t>
            </w:r>
          </w:p>
        </w:tc>
        <w:tc>
          <w:tcPr>
            <w:tcW w:w="7734" w:type="dxa"/>
            <w:gridSpan w:val="10"/>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p>
            <w:pPr>
              <w:rPr>
                <w:rFonts w:ascii="宋体"/>
                <w:szCs w:val="21"/>
              </w:rPr>
            </w:pPr>
          </w:p>
          <w:p>
            <w:pPr>
              <w:rPr>
                <w:rFonts w:ascii="宋体"/>
                <w:szCs w:val="21"/>
              </w:rPr>
            </w:pPr>
          </w:p>
        </w:tc>
      </w:tr>
    </w:tbl>
    <w:p>
      <w:pPr>
        <w:pStyle w:val="2"/>
        <w:sectPr>
          <w:footerReference r:id="rId19" w:type="default"/>
          <w:pgSz w:w="11906" w:h="16838"/>
          <w:pgMar w:top="1440" w:right="1800" w:bottom="1440" w:left="1800" w:header="851" w:footer="992" w:gutter="0"/>
          <w:cols w:space="720" w:num="1"/>
          <w:docGrid w:type="lines" w:linePitch="312" w:charSpace="0"/>
        </w:sectPr>
      </w:pPr>
    </w:p>
    <w:p>
      <w:pPr>
        <w:pStyle w:val="2"/>
        <w:rPr>
          <w:rFonts w:hint="eastAsia"/>
          <w:b/>
          <w:sz w:val="32"/>
          <w:szCs w:val="32"/>
        </w:rPr>
      </w:pPr>
      <w:r>
        <w:rPr>
          <w:rFonts w:hint="eastAsia"/>
          <w:b/>
          <w:bCs w:val="0"/>
          <w:sz w:val="32"/>
          <w:szCs w:val="32"/>
        </w:rPr>
        <w:t>（9）</w:t>
      </w:r>
    </w:p>
    <w:p>
      <w:pPr>
        <w:rPr>
          <w:rFonts w:ascii="Calibri" w:hAnsi="Calibri"/>
          <w:szCs w:val="22"/>
        </w:rPr>
      </w:pPr>
    </w:p>
    <w:p>
      <w:pPr>
        <w:rPr>
          <w:b/>
          <w:sz w:val="24"/>
          <w:szCs w:val="24"/>
        </w:rPr>
      </w:pPr>
      <w:r>
        <w:rPr>
          <w:rFonts w:hint="eastAsia"/>
          <w:b/>
          <w:sz w:val="24"/>
          <w:szCs w:val="24"/>
        </w:rPr>
        <w:t>收到申请顺序号                                批准文号</w:t>
      </w:r>
    </w:p>
    <w:p>
      <w:pPr>
        <w:rPr>
          <w:b/>
          <w:sz w:val="24"/>
          <w:szCs w:val="24"/>
        </w:rPr>
      </w:pPr>
      <w:r>
        <w:rPr>
          <w:rFonts w:hint="eastAsia"/>
          <w:b/>
          <w:spacing w:val="22"/>
          <w:sz w:val="24"/>
          <w:szCs w:val="24"/>
        </w:rPr>
        <w:t>收到申请时</w:t>
      </w:r>
      <w:r>
        <w:rPr>
          <w:rFonts w:hint="eastAsia"/>
          <w:b/>
          <w:spacing w:val="10"/>
          <w:sz w:val="24"/>
          <w:szCs w:val="24"/>
        </w:rPr>
        <w:t>间</w:t>
      </w:r>
      <w:r>
        <w:rPr>
          <w:rFonts w:hint="eastAsia"/>
          <w:b/>
          <w:sz w:val="24"/>
          <w:szCs w:val="24"/>
        </w:rPr>
        <w:t xml:space="preserve">                                批准时间</w:t>
      </w:r>
    </w:p>
    <w:p>
      <w:pPr>
        <w:rPr>
          <w:szCs w:val="24"/>
        </w:rPr>
      </w:pPr>
    </w:p>
    <w:p>
      <w:pPr>
        <w:rPr>
          <w:szCs w:val="24"/>
        </w:rPr>
      </w:pPr>
    </w:p>
    <w:p>
      <w:pPr>
        <w:rPr>
          <w:szCs w:val="24"/>
        </w:rPr>
      </w:pPr>
    </w:p>
    <w:p>
      <w:pPr>
        <w:rPr>
          <w:szCs w:val="24"/>
        </w:rPr>
      </w:pPr>
    </w:p>
    <w:p>
      <w:pPr>
        <w:jc w:val="center"/>
        <w:rPr>
          <w:rFonts w:hint="eastAsia" w:ascii="方正小标宋_GBK" w:eastAsia="方正小标宋_GBK"/>
          <w:szCs w:val="24"/>
        </w:rPr>
      </w:pPr>
      <w:r>
        <w:rPr>
          <w:rFonts w:hint="eastAsia" w:ascii="方正小标宋_GBK" w:eastAsia="方正小标宋_GBK"/>
          <w:b w:val="0"/>
          <w:spacing w:val="220"/>
          <w:sz w:val="52"/>
          <w:szCs w:val="24"/>
        </w:rPr>
        <w:t>油气探矿</w:t>
      </w:r>
      <w:r>
        <w:rPr>
          <w:rFonts w:hint="eastAsia" w:ascii="方正小标宋_GBK" w:eastAsia="方正小标宋_GBK"/>
          <w:b w:val="0"/>
          <w:sz w:val="52"/>
          <w:szCs w:val="24"/>
        </w:rPr>
        <w:t>权</w:t>
      </w:r>
    </w:p>
    <w:p>
      <w:pPr>
        <w:rPr>
          <w:rFonts w:hint="eastAsia" w:ascii="方正小标宋_GBK" w:eastAsia="方正小标宋_GBK"/>
          <w:szCs w:val="24"/>
        </w:rPr>
      </w:pPr>
    </w:p>
    <w:p>
      <w:pPr>
        <w:rPr>
          <w:rFonts w:hint="eastAsia" w:ascii="方正小标宋_GBK" w:eastAsia="方正小标宋_GBK"/>
          <w:szCs w:val="24"/>
        </w:rPr>
      </w:pPr>
    </w:p>
    <w:p>
      <w:pPr>
        <w:tabs>
          <w:tab w:val="left" w:pos="7080"/>
        </w:tabs>
        <w:jc w:val="center"/>
        <w:rPr>
          <w:rFonts w:hint="eastAsia" w:ascii="方正小标宋_GBK" w:eastAsia="方正小标宋_GBK"/>
          <w:spacing w:val="70"/>
          <w:sz w:val="84"/>
          <w:szCs w:val="24"/>
        </w:rPr>
      </w:pPr>
      <w:r>
        <w:rPr>
          <w:rFonts w:hint="eastAsia" w:ascii="方正小标宋_GBK" w:eastAsia="方正小标宋_GBK"/>
          <w:b w:val="0"/>
          <w:spacing w:val="140"/>
          <w:sz w:val="84"/>
          <w:szCs w:val="24"/>
        </w:rPr>
        <w:t>试采申请</w:t>
      </w:r>
      <w:r>
        <w:rPr>
          <w:rFonts w:hint="eastAsia" w:ascii="方正小标宋_GBK" w:eastAsia="方正小标宋_GBK"/>
          <w:b w:val="0"/>
          <w:spacing w:val="50"/>
          <w:sz w:val="84"/>
          <w:szCs w:val="24"/>
        </w:rPr>
        <w:t>书</w:t>
      </w:r>
    </w:p>
    <w:p>
      <w:pPr>
        <w:spacing w:line="320" w:lineRule="exact"/>
        <w:rPr>
          <w:sz w:val="30"/>
          <w:szCs w:val="24"/>
        </w:rPr>
      </w:pPr>
    </w:p>
    <w:p>
      <w:pPr>
        <w:spacing w:line="320" w:lineRule="exact"/>
        <w:rPr>
          <w:sz w:val="30"/>
          <w:szCs w:val="24"/>
        </w:rPr>
      </w:pPr>
    </w:p>
    <w:p>
      <w:pPr>
        <w:spacing w:line="320" w:lineRule="exact"/>
        <w:rPr>
          <w:sz w:val="30"/>
          <w:szCs w:val="24"/>
        </w:rPr>
      </w:pPr>
    </w:p>
    <w:p>
      <w:pPr>
        <w:spacing w:line="320" w:lineRule="exact"/>
        <w:rPr>
          <w:sz w:val="30"/>
          <w:szCs w:val="24"/>
        </w:rPr>
      </w:pPr>
    </w:p>
    <w:p>
      <w:pPr>
        <w:spacing w:line="320" w:lineRule="exact"/>
        <w:rPr>
          <w:sz w:val="30"/>
          <w:szCs w:val="24"/>
        </w:rPr>
      </w:pPr>
    </w:p>
    <w:p>
      <w:pPr>
        <w:spacing w:line="320" w:lineRule="exact"/>
        <w:rPr>
          <w:sz w:val="30"/>
          <w:szCs w:val="24"/>
        </w:rPr>
      </w:pPr>
    </w:p>
    <w:p>
      <w:pPr>
        <w:spacing w:line="320" w:lineRule="exact"/>
        <w:rPr>
          <w:sz w:val="30"/>
          <w:szCs w:val="24"/>
        </w:rPr>
      </w:pPr>
    </w:p>
    <w:p>
      <w:pPr>
        <w:spacing w:line="320" w:lineRule="exact"/>
        <w:rPr>
          <w:rFonts w:hint="eastAsia"/>
          <w:sz w:val="30"/>
          <w:szCs w:val="24"/>
        </w:rPr>
      </w:pPr>
    </w:p>
    <w:p>
      <w:pPr>
        <w:spacing w:line="320" w:lineRule="exact"/>
        <w:rPr>
          <w:rFonts w:hint="eastAsia"/>
          <w:sz w:val="30"/>
          <w:szCs w:val="24"/>
        </w:rPr>
      </w:pPr>
    </w:p>
    <w:p>
      <w:pPr>
        <w:spacing w:line="320" w:lineRule="exact"/>
        <w:rPr>
          <w:rFonts w:hint="eastAsia"/>
          <w:sz w:val="30"/>
          <w:szCs w:val="24"/>
        </w:rPr>
      </w:pPr>
    </w:p>
    <w:p>
      <w:pPr>
        <w:spacing w:line="320" w:lineRule="exact"/>
        <w:rPr>
          <w:rFonts w:hint="eastAsia"/>
          <w:sz w:val="30"/>
          <w:szCs w:val="24"/>
        </w:rPr>
      </w:pPr>
    </w:p>
    <w:p>
      <w:pPr>
        <w:spacing w:line="320" w:lineRule="exact"/>
        <w:rPr>
          <w:rFonts w:hint="eastAsia"/>
          <w:sz w:val="30"/>
          <w:szCs w:val="24"/>
        </w:rPr>
      </w:pPr>
    </w:p>
    <w:p>
      <w:pPr>
        <w:spacing w:line="320" w:lineRule="exact"/>
        <w:rPr>
          <w:rFonts w:hint="eastAsia"/>
          <w:sz w:val="30"/>
          <w:szCs w:val="24"/>
        </w:rPr>
      </w:pPr>
    </w:p>
    <w:p>
      <w:pPr>
        <w:spacing w:line="320" w:lineRule="exact"/>
        <w:rPr>
          <w:rFonts w:hint="eastAsia"/>
          <w:sz w:val="30"/>
          <w:szCs w:val="24"/>
        </w:rPr>
      </w:pPr>
    </w:p>
    <w:tbl>
      <w:tblPr>
        <w:tblStyle w:val="7"/>
        <w:tblW w:w="0" w:type="auto"/>
        <w:jc w:val="center"/>
        <w:tblLayout w:type="fixed"/>
        <w:tblCellMar>
          <w:top w:w="0" w:type="dxa"/>
          <w:left w:w="108" w:type="dxa"/>
          <w:bottom w:w="0" w:type="dxa"/>
          <w:right w:w="108" w:type="dxa"/>
        </w:tblCellMar>
      </w:tblPr>
      <w:tblGrid>
        <w:gridCol w:w="2606"/>
        <w:gridCol w:w="6146"/>
      </w:tblGrid>
      <w:tr>
        <w:tblPrEx>
          <w:tblCellMar>
            <w:top w:w="0" w:type="dxa"/>
            <w:left w:w="108" w:type="dxa"/>
            <w:bottom w:w="0" w:type="dxa"/>
            <w:right w:w="108" w:type="dxa"/>
          </w:tblCellMar>
        </w:tblPrEx>
        <w:trPr>
          <w:trHeight w:val="571" w:hRule="atLeast"/>
          <w:jc w:val="center"/>
        </w:trPr>
        <w:tc>
          <w:tcPr>
            <w:tcW w:w="2606"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hAnsi="宋体" w:eastAsia="仿宋_GB2312"/>
                <w:b/>
                <w:kern w:val="0"/>
                <w:sz w:val="30"/>
                <w:szCs w:val="30"/>
              </w:rPr>
              <w:t>项目名称</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b/>
                      <w:kern w:val="0"/>
                      <w:sz w:val="30"/>
                      <w:szCs w:val="30"/>
                    </w:rPr>
                  </w:pPr>
                  <w:r>
                    <w:rPr>
                      <w:rFonts w:hint="eastAsia" w:ascii="仿宋" w:hAnsi="仿宋" w:eastAsia="仿宋"/>
                      <w:b/>
                      <w:kern w:val="0"/>
                      <w:sz w:val="30"/>
                      <w:szCs w:val="30"/>
                      <w:u w:val="single"/>
                    </w:rPr>
                    <w:t xml:space="preserve">                                       </w:t>
                  </w:r>
                </w:p>
              </w:tc>
            </w:tr>
          </w:tbl>
          <w:p>
            <w:pPr>
              <w:spacing w:line="320" w:lineRule="exact"/>
              <w:ind w:left="42" w:leftChars="20"/>
              <w:rPr>
                <w:rFonts w:hint="eastAsia" w:ascii="仿宋_GB2312" w:eastAsia="仿宋_GB2312"/>
                <w:b/>
                <w:kern w:val="0"/>
                <w:sz w:val="30"/>
                <w:szCs w:val="30"/>
              </w:rPr>
            </w:pPr>
          </w:p>
        </w:tc>
      </w:tr>
      <w:tr>
        <w:tblPrEx>
          <w:tblCellMar>
            <w:top w:w="0" w:type="dxa"/>
            <w:left w:w="108" w:type="dxa"/>
            <w:bottom w:w="0" w:type="dxa"/>
            <w:right w:w="108" w:type="dxa"/>
          </w:tblCellMar>
        </w:tblPrEx>
        <w:trPr>
          <w:trHeight w:val="571" w:hRule="atLeast"/>
          <w:jc w:val="center"/>
        </w:trPr>
        <w:tc>
          <w:tcPr>
            <w:tcW w:w="2606"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hAnsi="宋体" w:eastAsia="仿宋_GB2312"/>
                <w:b/>
                <w:kern w:val="0"/>
                <w:sz w:val="30"/>
                <w:szCs w:val="30"/>
              </w:rPr>
              <w:t>勘查许可证号</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b/>
                      <w:kern w:val="0"/>
                      <w:sz w:val="30"/>
                      <w:szCs w:val="30"/>
                    </w:rPr>
                  </w:pPr>
                  <w:r>
                    <w:rPr>
                      <w:rFonts w:hint="eastAsia" w:ascii="仿宋" w:hAnsi="仿宋" w:eastAsia="仿宋"/>
                      <w:b/>
                      <w:kern w:val="0"/>
                      <w:sz w:val="30"/>
                      <w:szCs w:val="30"/>
                      <w:u w:val="single"/>
                    </w:rPr>
                    <w:t xml:space="preserve">                                       </w:t>
                  </w:r>
                </w:p>
              </w:tc>
            </w:tr>
          </w:tbl>
          <w:p>
            <w:pPr>
              <w:spacing w:line="320" w:lineRule="exact"/>
              <w:ind w:left="42" w:leftChars="20"/>
              <w:rPr>
                <w:rFonts w:hint="eastAsia" w:ascii="仿宋_GB2312" w:eastAsia="仿宋_GB2312"/>
                <w:b/>
                <w:kern w:val="0"/>
                <w:sz w:val="30"/>
                <w:szCs w:val="30"/>
                <w:u w:val="single"/>
              </w:rPr>
            </w:pPr>
          </w:p>
        </w:tc>
      </w:tr>
      <w:tr>
        <w:tblPrEx>
          <w:tblCellMar>
            <w:top w:w="0" w:type="dxa"/>
            <w:left w:w="108" w:type="dxa"/>
            <w:bottom w:w="0" w:type="dxa"/>
            <w:right w:w="108" w:type="dxa"/>
          </w:tblCellMar>
        </w:tblPrEx>
        <w:trPr>
          <w:trHeight w:val="571" w:hRule="atLeast"/>
          <w:jc w:val="center"/>
        </w:trPr>
        <w:tc>
          <w:tcPr>
            <w:tcW w:w="2606"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hAnsi="宋体" w:eastAsia="仿宋_GB2312"/>
                <w:b/>
                <w:kern w:val="0"/>
                <w:sz w:val="30"/>
                <w:szCs w:val="30"/>
              </w:rPr>
              <w:t>申请人</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b/>
                      <w:kern w:val="0"/>
                      <w:sz w:val="30"/>
                      <w:szCs w:val="30"/>
                    </w:rPr>
                  </w:pPr>
                  <w:r>
                    <w:rPr>
                      <w:rFonts w:hint="eastAsia" w:ascii="仿宋" w:hAnsi="仿宋" w:eastAsia="仿宋"/>
                      <w:b/>
                      <w:kern w:val="0"/>
                      <w:sz w:val="30"/>
                      <w:szCs w:val="30"/>
                      <w:u w:val="single"/>
                    </w:rPr>
                    <w:t xml:space="preserve">                                 (签章)</w:t>
                  </w:r>
                </w:p>
              </w:tc>
            </w:tr>
          </w:tbl>
          <w:p>
            <w:pPr>
              <w:spacing w:line="320" w:lineRule="exact"/>
              <w:ind w:left="42" w:leftChars="20"/>
              <w:rPr>
                <w:rFonts w:hint="eastAsia" w:ascii="仿宋_GB2312" w:eastAsia="仿宋_GB2312"/>
                <w:b/>
                <w:kern w:val="0"/>
                <w:sz w:val="30"/>
                <w:szCs w:val="30"/>
              </w:rPr>
            </w:pPr>
          </w:p>
        </w:tc>
      </w:tr>
      <w:tr>
        <w:tblPrEx>
          <w:tblCellMar>
            <w:top w:w="0" w:type="dxa"/>
            <w:left w:w="108" w:type="dxa"/>
            <w:bottom w:w="0" w:type="dxa"/>
            <w:right w:w="108" w:type="dxa"/>
          </w:tblCellMar>
        </w:tblPrEx>
        <w:trPr>
          <w:trHeight w:val="571" w:hRule="atLeast"/>
          <w:jc w:val="center"/>
        </w:trPr>
        <w:tc>
          <w:tcPr>
            <w:tcW w:w="2606"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hAnsi="宋体" w:eastAsia="仿宋_GB2312"/>
                <w:b/>
                <w:kern w:val="0"/>
                <w:sz w:val="30"/>
                <w:szCs w:val="30"/>
              </w:rPr>
              <w:t>勘查单位</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b/>
                      <w:kern w:val="0"/>
                      <w:sz w:val="30"/>
                      <w:szCs w:val="30"/>
                    </w:rPr>
                  </w:pPr>
                  <w:r>
                    <w:rPr>
                      <w:rFonts w:hint="eastAsia" w:ascii="仿宋" w:hAnsi="仿宋" w:eastAsia="仿宋"/>
                      <w:b/>
                      <w:kern w:val="0"/>
                      <w:sz w:val="30"/>
                      <w:szCs w:val="30"/>
                      <w:u w:val="single"/>
                    </w:rPr>
                    <w:t xml:space="preserve">                                 (签章)</w:t>
                  </w:r>
                </w:p>
              </w:tc>
            </w:tr>
          </w:tbl>
          <w:p>
            <w:pPr>
              <w:spacing w:line="320" w:lineRule="exact"/>
              <w:ind w:left="42" w:leftChars="20"/>
              <w:rPr>
                <w:rFonts w:hint="eastAsia" w:ascii="仿宋_GB2312" w:eastAsia="仿宋_GB2312"/>
                <w:b/>
                <w:kern w:val="0"/>
                <w:sz w:val="30"/>
                <w:szCs w:val="30"/>
              </w:rPr>
            </w:pPr>
          </w:p>
        </w:tc>
      </w:tr>
      <w:tr>
        <w:tblPrEx>
          <w:tblCellMar>
            <w:top w:w="0" w:type="dxa"/>
            <w:left w:w="108" w:type="dxa"/>
            <w:bottom w:w="0" w:type="dxa"/>
            <w:right w:w="108" w:type="dxa"/>
          </w:tblCellMar>
        </w:tblPrEx>
        <w:trPr>
          <w:trHeight w:val="571" w:hRule="atLeast"/>
          <w:jc w:val="center"/>
        </w:trPr>
        <w:tc>
          <w:tcPr>
            <w:tcW w:w="2606" w:type="dxa"/>
            <w:noWrap w:val="0"/>
            <w:vAlign w:val="center"/>
          </w:tcPr>
          <w:p>
            <w:pPr>
              <w:spacing w:line="320" w:lineRule="exact"/>
              <w:ind w:right="-107" w:rightChars="-51"/>
              <w:jc w:val="distribute"/>
              <w:rPr>
                <w:rFonts w:hint="eastAsia" w:ascii="仿宋_GB2312" w:eastAsia="仿宋_GB2312"/>
                <w:b/>
                <w:kern w:val="0"/>
                <w:sz w:val="30"/>
                <w:szCs w:val="30"/>
              </w:rPr>
            </w:pPr>
            <w:r>
              <w:rPr>
                <w:rFonts w:hint="eastAsia" w:ascii="仿宋_GB2312" w:hAnsi="宋体" w:eastAsia="仿宋_GB2312"/>
                <w:b/>
                <w:kern w:val="0"/>
                <w:sz w:val="30"/>
                <w:szCs w:val="30"/>
              </w:rPr>
              <w:t>填表时间</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b/>
                      <w:kern w:val="0"/>
                      <w:sz w:val="30"/>
                      <w:szCs w:val="30"/>
                    </w:rPr>
                  </w:pPr>
                  <w:r>
                    <w:rPr>
                      <w:rFonts w:hint="eastAsia" w:ascii="仿宋" w:hAnsi="仿宋" w:eastAsia="仿宋"/>
                      <w:b/>
                      <w:kern w:val="0"/>
                      <w:sz w:val="30"/>
                      <w:szCs w:val="30"/>
                      <w:u w:val="single"/>
                    </w:rPr>
                    <w:t xml:space="preserve">                                       </w:t>
                  </w:r>
                </w:p>
              </w:tc>
            </w:tr>
          </w:tbl>
          <w:p>
            <w:pPr>
              <w:spacing w:line="320" w:lineRule="exact"/>
              <w:ind w:left="42" w:leftChars="20"/>
              <w:rPr>
                <w:rFonts w:hint="eastAsia" w:ascii="仿宋_GB2312" w:eastAsia="仿宋_GB2312"/>
                <w:b/>
                <w:kern w:val="0"/>
                <w:sz w:val="30"/>
                <w:szCs w:val="30"/>
              </w:rPr>
            </w:pPr>
          </w:p>
        </w:tc>
      </w:tr>
    </w:tbl>
    <w:p>
      <w:pPr>
        <w:spacing w:before="240"/>
        <w:jc w:val="center"/>
        <w:rPr>
          <w:rFonts w:hint="eastAsia" w:ascii="方正小标宋_GBK" w:eastAsia="方正小标宋_GBK"/>
          <w:b w:val="0"/>
          <w:sz w:val="32"/>
          <w:szCs w:val="24"/>
        </w:rPr>
      </w:pPr>
      <w:r>
        <w:rPr>
          <w:szCs w:val="24"/>
        </w:rPr>
        <w:br w:type="page"/>
      </w:r>
      <w:r>
        <w:rPr>
          <w:rFonts w:hint="eastAsia" w:ascii="方正小标宋_GBK" w:eastAsia="方正小标宋_GBK"/>
          <w:b w:val="0"/>
          <w:sz w:val="36"/>
          <w:szCs w:val="24"/>
        </w:rPr>
        <w:t>填  表  说  明</w:t>
      </w:r>
    </w:p>
    <w:p>
      <w:pPr>
        <w:numPr>
          <w:ins w:id="56" w:author="张红红:排版" w:date="2017-12-20T15:02:00Z"/>
        </w:numPr>
        <w:rPr>
          <w:rFonts w:hint="eastAsia"/>
          <w:sz w:val="24"/>
          <w:szCs w:val="24"/>
        </w:rPr>
      </w:pPr>
    </w:p>
    <w:p>
      <w:pPr>
        <w:rPr>
          <w:rFonts w:hint="eastAsia"/>
          <w:sz w:val="24"/>
          <w:szCs w:val="24"/>
        </w:rPr>
      </w:pPr>
    </w:p>
    <w:p>
      <w:pPr>
        <w:snapToGrid w:val="0"/>
        <w:spacing w:line="560" w:lineRule="exact"/>
        <w:ind w:firstLine="480"/>
        <w:rPr>
          <w:rFonts w:hint="eastAsia" w:ascii="仿宋_GB2312" w:eastAsia="仿宋_GB2312"/>
          <w:sz w:val="30"/>
          <w:szCs w:val="30"/>
        </w:rPr>
      </w:pPr>
      <w:r>
        <w:rPr>
          <w:rFonts w:hint="eastAsia" w:ascii="仿宋_GB2312" w:eastAsia="仿宋_GB2312"/>
          <w:sz w:val="30"/>
          <w:szCs w:val="30"/>
        </w:rPr>
        <w:t xml:space="preserve">1. </w:t>
      </w:r>
      <w:r>
        <w:rPr>
          <w:rFonts w:hint="eastAsia" w:ascii="仿宋_GB2312" w:eastAsia="仿宋_GB2312"/>
          <w:b/>
          <w:sz w:val="30"/>
          <w:szCs w:val="30"/>
        </w:rPr>
        <w:t>项目名称</w:t>
      </w:r>
      <w:r>
        <w:rPr>
          <w:rFonts w:hint="eastAsia" w:ascii="仿宋_GB2312" w:eastAsia="仿宋_GB2312"/>
          <w:sz w:val="30"/>
          <w:szCs w:val="30"/>
        </w:rPr>
        <w:t>：</w:t>
      </w:r>
      <w:r>
        <w:rPr>
          <w:rFonts w:hint="eastAsia" w:ascii="仿宋_GB2312" w:hAnsi="宋体" w:eastAsia="仿宋_GB2312"/>
          <w:sz w:val="30"/>
          <w:szCs w:val="30"/>
        </w:rPr>
        <w:t>指石油、天然气等试采项目名称。命名原则：陆域油气试采由试采井所在省（自治区、直辖市）名＋所在盆地名＋试采井名称＋试采矿种+试采组成。海域油气试采由试采井所在海域名＋所在盆地名＋试采井名称＋试采矿种+试采组成。</w:t>
      </w:r>
    </w:p>
    <w:p>
      <w:pPr>
        <w:spacing w:line="560" w:lineRule="exact"/>
        <w:ind w:firstLine="480"/>
        <w:rPr>
          <w:rFonts w:hint="eastAsia" w:ascii="仿宋_GB2312" w:eastAsia="仿宋_GB2312"/>
          <w:sz w:val="30"/>
          <w:szCs w:val="30"/>
        </w:rPr>
      </w:pPr>
      <w:r>
        <w:rPr>
          <w:rFonts w:hint="eastAsia" w:ascii="仿宋_GB2312" w:eastAsia="仿宋_GB2312"/>
          <w:sz w:val="30"/>
          <w:szCs w:val="30"/>
        </w:rPr>
        <w:t xml:space="preserve">2. </w:t>
      </w:r>
      <w:r>
        <w:rPr>
          <w:rFonts w:hint="eastAsia" w:ascii="仿宋_GB2312" w:eastAsia="仿宋_GB2312"/>
          <w:b/>
          <w:sz w:val="30"/>
          <w:szCs w:val="30"/>
        </w:rPr>
        <w:t>申请人</w:t>
      </w:r>
      <w:r>
        <w:rPr>
          <w:rFonts w:hint="eastAsia" w:ascii="仿宋_GB2312" w:eastAsia="仿宋_GB2312"/>
          <w:sz w:val="30"/>
          <w:szCs w:val="30"/>
        </w:rPr>
        <w:t>：</w:t>
      </w:r>
      <w:r>
        <w:rPr>
          <w:rFonts w:hint="eastAsia" w:ascii="仿宋_GB2312" w:hAnsi="宋体" w:eastAsia="仿宋_GB2312"/>
          <w:sz w:val="30"/>
          <w:szCs w:val="30"/>
        </w:rPr>
        <w:t>指油气试采的申请人，同时应为试采井所在勘查项目的探矿权人。</w:t>
      </w:r>
    </w:p>
    <w:p>
      <w:pPr>
        <w:adjustRightInd w:val="0"/>
        <w:snapToGrid w:val="0"/>
        <w:spacing w:line="560" w:lineRule="exact"/>
        <w:ind w:firstLine="525" w:firstLineChars="175"/>
        <w:rPr>
          <w:rFonts w:hint="eastAsia" w:ascii="仿宋_GB2312" w:eastAsia="仿宋_GB2312"/>
          <w:sz w:val="30"/>
          <w:szCs w:val="30"/>
        </w:rPr>
      </w:pPr>
      <w:r>
        <w:rPr>
          <w:rFonts w:hint="eastAsia" w:ascii="仿宋_GB2312" w:eastAsia="仿宋_GB2312"/>
          <w:sz w:val="30"/>
          <w:szCs w:val="30"/>
        </w:rPr>
        <w:t xml:space="preserve">3. </w:t>
      </w:r>
      <w:r>
        <w:rPr>
          <w:rFonts w:hint="eastAsia" w:ascii="仿宋_GB2312" w:eastAsia="仿宋_GB2312"/>
          <w:b/>
          <w:sz w:val="30"/>
          <w:szCs w:val="30"/>
        </w:rPr>
        <w:t>勘查单位</w:t>
      </w:r>
      <w:r>
        <w:rPr>
          <w:rFonts w:hint="eastAsia" w:ascii="仿宋_GB2312" w:eastAsia="仿宋_GB2312"/>
          <w:sz w:val="30"/>
          <w:szCs w:val="30"/>
        </w:rPr>
        <w:t>：</w:t>
      </w:r>
      <w:r>
        <w:rPr>
          <w:rFonts w:hint="eastAsia" w:ascii="仿宋_GB2312" w:hAnsi="宋体" w:eastAsia="仿宋_GB2312"/>
          <w:sz w:val="30"/>
          <w:szCs w:val="30"/>
        </w:rPr>
        <w:t>指承担试采井所在勘查项目勘查作业的勘查单位，与企业营业执照或事业单位法人证书注册名称一致。</w:t>
      </w:r>
    </w:p>
    <w:p>
      <w:pPr>
        <w:spacing w:line="560" w:lineRule="exact"/>
        <w:ind w:firstLine="482"/>
        <w:rPr>
          <w:rFonts w:hint="eastAsia" w:ascii="仿宋_GB2312" w:eastAsia="仿宋_GB2312"/>
          <w:sz w:val="30"/>
          <w:szCs w:val="30"/>
        </w:rPr>
      </w:pPr>
      <w:r>
        <w:rPr>
          <w:rFonts w:hint="eastAsia" w:ascii="仿宋_GB2312" w:eastAsia="仿宋_GB2312"/>
          <w:sz w:val="30"/>
          <w:szCs w:val="30"/>
        </w:rPr>
        <w:t xml:space="preserve">4. </w:t>
      </w:r>
      <w:r>
        <w:rPr>
          <w:rFonts w:hint="eastAsia" w:ascii="仿宋_GB2312" w:eastAsia="仿宋_GB2312"/>
          <w:b/>
          <w:sz w:val="30"/>
          <w:szCs w:val="30"/>
        </w:rPr>
        <w:t>法定代表人</w:t>
      </w:r>
      <w:r>
        <w:rPr>
          <w:rFonts w:hint="eastAsia" w:ascii="仿宋_GB2312" w:eastAsia="仿宋_GB2312"/>
          <w:sz w:val="30"/>
          <w:szCs w:val="30"/>
        </w:rPr>
        <w:t>：</w:t>
      </w:r>
      <w:r>
        <w:rPr>
          <w:rFonts w:hint="eastAsia" w:ascii="仿宋_GB2312" w:hAnsi="宋体" w:eastAsia="仿宋_GB2312"/>
          <w:sz w:val="30"/>
          <w:szCs w:val="30"/>
        </w:rPr>
        <w:t>应盖法定代表人签章。</w:t>
      </w:r>
    </w:p>
    <w:p>
      <w:pPr>
        <w:spacing w:line="560" w:lineRule="exact"/>
        <w:ind w:firstLine="482"/>
        <w:rPr>
          <w:rFonts w:hint="eastAsia" w:ascii="仿宋_GB2312" w:eastAsia="仿宋_GB2312"/>
          <w:sz w:val="30"/>
          <w:szCs w:val="30"/>
        </w:rPr>
      </w:pPr>
      <w:r>
        <w:rPr>
          <w:rFonts w:hint="eastAsia" w:ascii="仿宋_GB2312" w:eastAsia="仿宋_GB2312"/>
          <w:sz w:val="30"/>
          <w:szCs w:val="30"/>
        </w:rPr>
        <w:t xml:space="preserve">5. </w:t>
      </w:r>
      <w:r>
        <w:rPr>
          <w:rFonts w:hint="eastAsia" w:ascii="仿宋_GB2312" w:eastAsia="仿宋_GB2312"/>
          <w:b/>
          <w:sz w:val="30"/>
          <w:szCs w:val="30"/>
        </w:rPr>
        <w:t>勘查项目名称：</w:t>
      </w:r>
      <w:r>
        <w:rPr>
          <w:rFonts w:hint="eastAsia" w:ascii="仿宋_GB2312" w:hAnsi="宋体" w:eastAsia="仿宋_GB2312"/>
          <w:sz w:val="30"/>
          <w:szCs w:val="30"/>
        </w:rPr>
        <w:t>试采所在探矿权项目名称。</w:t>
      </w:r>
    </w:p>
    <w:p>
      <w:pPr>
        <w:spacing w:line="560" w:lineRule="exact"/>
        <w:ind w:firstLine="482"/>
        <w:rPr>
          <w:rFonts w:hint="eastAsia" w:ascii="仿宋_GB2312" w:eastAsia="仿宋_GB2312"/>
          <w:sz w:val="30"/>
          <w:szCs w:val="30"/>
        </w:rPr>
      </w:pPr>
      <w:r>
        <w:rPr>
          <w:rFonts w:hint="eastAsia" w:ascii="仿宋_GB2312" w:eastAsia="仿宋_GB2312"/>
          <w:sz w:val="30"/>
          <w:szCs w:val="30"/>
        </w:rPr>
        <w:t xml:space="preserve">6. </w:t>
      </w:r>
      <w:r>
        <w:rPr>
          <w:rFonts w:hint="eastAsia" w:ascii="仿宋_GB2312" w:eastAsia="仿宋_GB2312"/>
          <w:b/>
          <w:sz w:val="30"/>
          <w:szCs w:val="30"/>
        </w:rPr>
        <w:t>探矿权有效期：</w:t>
      </w:r>
      <w:r>
        <w:rPr>
          <w:rFonts w:hint="eastAsia" w:ascii="仿宋_GB2312" w:hAnsi="宋体" w:eastAsia="仿宋_GB2312"/>
          <w:sz w:val="30"/>
          <w:szCs w:val="30"/>
        </w:rPr>
        <w:t>试采所在探矿权项目有效期限。</w:t>
      </w:r>
    </w:p>
    <w:p>
      <w:pPr>
        <w:spacing w:line="560" w:lineRule="exact"/>
        <w:ind w:firstLine="482"/>
        <w:rPr>
          <w:rFonts w:hint="eastAsia" w:ascii="仿宋_GB2312" w:eastAsia="仿宋_GB2312"/>
          <w:sz w:val="30"/>
          <w:szCs w:val="30"/>
        </w:rPr>
      </w:pPr>
      <w:r>
        <w:rPr>
          <w:rFonts w:hint="eastAsia" w:ascii="仿宋_GB2312" w:eastAsia="仿宋_GB2312"/>
          <w:sz w:val="30"/>
          <w:szCs w:val="30"/>
        </w:rPr>
        <w:t xml:space="preserve">7. </w:t>
      </w:r>
      <w:r>
        <w:rPr>
          <w:rFonts w:hint="eastAsia" w:ascii="仿宋_GB2312" w:eastAsia="仿宋_GB2312"/>
          <w:b/>
          <w:sz w:val="30"/>
          <w:szCs w:val="30"/>
        </w:rPr>
        <w:t>试采矿种：</w:t>
      </w:r>
      <w:r>
        <w:rPr>
          <w:rFonts w:hint="eastAsia" w:ascii="仿宋_GB2312" w:hAnsi="宋体" w:eastAsia="仿宋_GB2312"/>
          <w:sz w:val="30"/>
          <w:szCs w:val="30"/>
        </w:rPr>
        <w:t>与试采项目名称中的矿种一致。</w:t>
      </w:r>
    </w:p>
    <w:p>
      <w:pPr>
        <w:spacing w:line="560" w:lineRule="exact"/>
        <w:ind w:firstLine="482"/>
        <w:rPr>
          <w:rFonts w:hint="eastAsia" w:ascii="仿宋_GB2312" w:eastAsia="仿宋_GB2312"/>
          <w:sz w:val="30"/>
          <w:szCs w:val="30"/>
        </w:rPr>
      </w:pPr>
      <w:r>
        <w:rPr>
          <w:rFonts w:hint="eastAsia" w:ascii="仿宋_GB2312" w:eastAsia="仿宋_GB2312"/>
          <w:sz w:val="30"/>
          <w:szCs w:val="30"/>
        </w:rPr>
        <w:t xml:space="preserve">8. </w:t>
      </w:r>
      <w:r>
        <w:rPr>
          <w:rFonts w:hint="eastAsia" w:ascii="仿宋_GB2312" w:eastAsia="仿宋_GB2312"/>
          <w:b/>
          <w:sz w:val="30"/>
          <w:szCs w:val="30"/>
        </w:rPr>
        <w:t>申请试采时间：</w:t>
      </w:r>
      <w:r>
        <w:rPr>
          <w:rFonts w:hint="eastAsia" w:ascii="仿宋_GB2312" w:hAnsi="宋体" w:eastAsia="仿宋_GB2312"/>
          <w:sz w:val="30"/>
          <w:szCs w:val="30"/>
        </w:rPr>
        <w:t>试采期限为1年。</w:t>
      </w:r>
    </w:p>
    <w:p>
      <w:pPr>
        <w:spacing w:line="560" w:lineRule="exact"/>
        <w:ind w:firstLine="482"/>
        <w:rPr>
          <w:rFonts w:hint="eastAsia" w:ascii="仿宋_GB2312" w:eastAsia="仿宋_GB2312"/>
          <w:sz w:val="30"/>
          <w:szCs w:val="30"/>
        </w:rPr>
      </w:pPr>
      <w:r>
        <w:rPr>
          <w:rFonts w:hint="eastAsia" w:ascii="仿宋_GB2312" w:eastAsia="仿宋_GB2312"/>
          <w:sz w:val="30"/>
          <w:szCs w:val="30"/>
        </w:rPr>
        <w:t>9.</w:t>
      </w:r>
      <w:r>
        <w:rPr>
          <w:rFonts w:hint="eastAsia" w:ascii="仿宋_GB2312" w:eastAsia="仿宋_GB2312"/>
          <w:b/>
          <w:sz w:val="30"/>
          <w:szCs w:val="30"/>
        </w:rPr>
        <w:t>试采井地理位置</w:t>
      </w:r>
      <w:r>
        <w:rPr>
          <w:rFonts w:hint="eastAsia" w:ascii="仿宋_GB2312" w:eastAsia="仿宋_GB2312"/>
          <w:sz w:val="30"/>
          <w:szCs w:val="30"/>
        </w:rPr>
        <w:t>：</w:t>
      </w:r>
      <w:r>
        <w:rPr>
          <w:rFonts w:hint="eastAsia" w:ascii="仿宋_GB2312" w:hAnsi="宋体" w:eastAsia="仿宋_GB2312"/>
          <w:sz w:val="30"/>
          <w:szCs w:val="30"/>
        </w:rPr>
        <w:t>申请试采井所在的省、区、县、乡的行政区划名称；申请试采井经纬度坐标。</w:t>
      </w:r>
    </w:p>
    <w:p>
      <w:pPr>
        <w:spacing w:line="560" w:lineRule="exact"/>
        <w:ind w:firstLine="480"/>
        <w:rPr>
          <w:rFonts w:hint="eastAsia" w:ascii="仿宋_GB2312" w:eastAsia="仿宋_GB2312"/>
          <w:sz w:val="30"/>
          <w:szCs w:val="30"/>
        </w:rPr>
      </w:pPr>
      <w:r>
        <w:rPr>
          <w:rFonts w:hint="eastAsia" w:ascii="仿宋_GB2312" w:eastAsia="仿宋_GB2312"/>
          <w:sz w:val="30"/>
          <w:szCs w:val="30"/>
        </w:rPr>
        <w:t>10.</w:t>
      </w:r>
      <w:r>
        <w:rPr>
          <w:rFonts w:hint="eastAsia" w:ascii="仿宋_GB2312" w:eastAsia="仿宋_GB2312"/>
          <w:b/>
          <w:sz w:val="30"/>
          <w:szCs w:val="30"/>
        </w:rPr>
        <w:t>试油情况</w:t>
      </w:r>
      <w:r>
        <w:rPr>
          <w:rFonts w:hint="eastAsia" w:ascii="仿宋_GB2312" w:eastAsia="仿宋_GB2312"/>
          <w:sz w:val="30"/>
          <w:szCs w:val="30"/>
        </w:rPr>
        <w:t>：</w:t>
      </w:r>
      <w:r>
        <w:rPr>
          <w:rFonts w:hint="eastAsia" w:ascii="仿宋_GB2312" w:hAnsi="宋体" w:eastAsia="仿宋_GB2312"/>
          <w:sz w:val="30"/>
          <w:szCs w:val="30"/>
        </w:rPr>
        <w:t>分试油层位填写主要参数。</w:t>
      </w:r>
    </w:p>
    <w:p>
      <w:pPr>
        <w:ind w:firstLine="480"/>
        <w:rPr>
          <w:rFonts w:ascii="宋体"/>
          <w:sz w:val="24"/>
          <w:szCs w:val="24"/>
        </w:rPr>
      </w:pPr>
      <w:r>
        <w:rPr>
          <w:rFonts w:ascii="宋体"/>
          <w:sz w:val="24"/>
          <w:szCs w:val="24"/>
        </w:rPr>
        <w:br w:type="page"/>
      </w:r>
    </w:p>
    <w:tbl>
      <w:tblPr>
        <w:tblStyle w:val="7"/>
        <w:tblpPr w:leftFromText="180" w:rightFromText="180" w:vertAnchor="text" w:horzAnchor="page" w:tblpX="1951" w:tblpY="-109"/>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430"/>
        <w:gridCol w:w="1358"/>
        <w:gridCol w:w="630"/>
        <w:gridCol w:w="945"/>
        <w:gridCol w:w="527"/>
        <w:gridCol w:w="418"/>
        <w:gridCol w:w="53"/>
        <w:gridCol w:w="567"/>
        <w:gridCol w:w="435"/>
        <w:gridCol w:w="699"/>
        <w:gridCol w:w="31"/>
        <w:gridCol w:w="111"/>
        <w:gridCol w:w="631"/>
        <w:gridCol w:w="523"/>
        <w:gridCol w:w="9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1" w:hRule="atLeast"/>
        </w:trPr>
        <w:tc>
          <w:tcPr>
            <w:tcW w:w="430" w:type="dxa"/>
            <w:vMerge w:val="restart"/>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申</w:t>
            </w:r>
          </w:p>
          <w:p>
            <w:pPr>
              <w:rPr>
                <w:rFonts w:ascii="宋体"/>
                <w:position w:val="-36"/>
                <w:szCs w:val="21"/>
              </w:rPr>
            </w:pPr>
            <w:r>
              <w:rPr>
                <w:rFonts w:hint="eastAsia" w:ascii="宋体" w:hAnsi="宋体"/>
                <w:szCs w:val="21"/>
              </w:rPr>
              <w:t>请人</w:t>
            </w:r>
          </w:p>
        </w:tc>
        <w:tc>
          <w:tcPr>
            <w:tcW w:w="4498" w:type="dxa"/>
            <w:gridSpan w:val="7"/>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1"/>
              </w:rPr>
            </w:pPr>
            <w:r>
              <w:rPr>
                <w:rFonts w:hint="eastAsia" w:ascii="宋体" w:hAnsi="宋体"/>
                <w:szCs w:val="21"/>
              </w:rPr>
              <w:t>统一社会信用代码</w:t>
            </w:r>
          </w:p>
        </w:tc>
        <w:tc>
          <w:tcPr>
            <w:tcW w:w="3390" w:type="dxa"/>
            <w:gridSpan w:val="7"/>
            <w:tcBorders>
              <w:top w:val="single" w:color="000000" w:sz="6" w:space="0"/>
              <w:left w:val="single" w:color="000000" w:sz="6" w:space="0"/>
              <w:bottom w:val="single" w:color="000000" w:sz="6" w:space="0"/>
              <w:right w:val="single" w:color="000000" w:sz="6" w:space="0"/>
            </w:tcBorders>
            <w:noWrap w:val="0"/>
            <w:vAlign w:val="center"/>
          </w:tcPr>
          <w:p>
            <w:pPr>
              <w:spacing w:line="360" w:lineRule="exact"/>
              <w:rPr>
                <w:rFonts w:ascii="宋体"/>
                <w:szCs w:val="21"/>
                <w:lang w:val="en-G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6" w:hRule="atLeast"/>
        </w:trPr>
        <w:tc>
          <w:tcPr>
            <w:tcW w:w="430" w:type="dxa"/>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hint="eastAsia" w:ascii="宋体" w:hAnsi="宋体"/>
                <w:szCs w:val="21"/>
              </w:rPr>
            </w:pPr>
          </w:p>
        </w:tc>
        <w:tc>
          <w:tcPr>
            <w:tcW w:w="1358" w:type="dxa"/>
            <w:tcBorders>
              <w:top w:val="single" w:color="000000" w:sz="6" w:space="0"/>
              <w:left w:val="single" w:color="000000" w:sz="6" w:space="0"/>
              <w:bottom w:val="single" w:color="000000" w:sz="6" w:space="0"/>
              <w:right w:val="single" w:color="000000" w:sz="6" w:space="0"/>
            </w:tcBorders>
            <w:noWrap w:val="0"/>
            <w:vAlign w:val="center"/>
          </w:tcPr>
          <w:p>
            <w:pPr>
              <w:spacing w:line="360" w:lineRule="exact"/>
              <w:ind w:right="-107" w:rightChars="-51"/>
              <w:jc w:val="center"/>
              <w:rPr>
                <w:rFonts w:hint="eastAsia" w:ascii="宋体" w:hAnsi="宋体"/>
                <w:szCs w:val="21"/>
              </w:rPr>
            </w:pPr>
            <w:r>
              <w:rPr>
                <w:rFonts w:hint="eastAsia" w:ascii="宋体" w:hAnsi="宋体"/>
                <w:szCs w:val="21"/>
              </w:rPr>
              <w:t>法定代表人</w:t>
            </w:r>
          </w:p>
        </w:tc>
        <w:tc>
          <w:tcPr>
            <w:tcW w:w="3140" w:type="dxa"/>
            <w:gridSpan w:val="6"/>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1"/>
              </w:rPr>
            </w:pPr>
            <w:r>
              <w:rPr>
                <w:rFonts w:hint="eastAsia" w:ascii="宋体"/>
                <w:szCs w:val="21"/>
              </w:rPr>
              <w:t>（签章）</w:t>
            </w:r>
          </w:p>
        </w:tc>
        <w:tc>
          <w:tcPr>
            <w:tcW w:w="1276" w:type="dxa"/>
            <w:gridSpan w:val="4"/>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hint="eastAsia" w:ascii="宋体" w:hAnsi="宋体"/>
                <w:szCs w:val="21"/>
              </w:rPr>
            </w:pPr>
            <w:r>
              <w:rPr>
                <w:rFonts w:hint="eastAsia" w:ascii="宋体" w:hAnsi="宋体"/>
                <w:szCs w:val="21"/>
              </w:rPr>
              <w:t>经济类型</w:t>
            </w:r>
          </w:p>
        </w:tc>
        <w:tc>
          <w:tcPr>
            <w:tcW w:w="2114" w:type="dxa"/>
            <w:gridSpan w:val="3"/>
            <w:tcBorders>
              <w:top w:val="single" w:color="000000" w:sz="6" w:space="0"/>
              <w:left w:val="single" w:color="000000" w:sz="6" w:space="0"/>
              <w:bottom w:val="single" w:color="000000" w:sz="6" w:space="0"/>
              <w:right w:val="single" w:color="000000" w:sz="6" w:space="0"/>
            </w:tcBorders>
            <w:noWrap w:val="0"/>
            <w:vAlign w:val="top"/>
          </w:tcPr>
          <w:p>
            <w:pPr>
              <w:spacing w:line="360" w:lineRule="exact"/>
              <w:rPr>
                <w:rFonts w:ascii="宋体"/>
                <w:szCs w:val="21"/>
                <w:lang w:val="en-GB"/>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44" w:hRule="atLeast"/>
        </w:trPr>
        <w:tc>
          <w:tcPr>
            <w:tcW w:w="430" w:type="dxa"/>
            <w:vMerge w:val="continue"/>
            <w:tcBorders>
              <w:top w:val="single" w:color="000000" w:sz="6" w:space="0"/>
              <w:left w:val="single" w:color="000000" w:sz="6" w:space="0"/>
              <w:bottom w:val="single" w:color="000000" w:sz="6" w:space="0"/>
              <w:right w:val="single" w:color="000000" w:sz="6" w:space="0"/>
            </w:tcBorders>
            <w:noWrap w:val="0"/>
            <w:vAlign w:val="top"/>
          </w:tcPr>
          <w:p>
            <w:pPr>
              <w:jc w:val="distribute"/>
              <w:rPr>
                <w:rFonts w:ascii="宋体"/>
                <w:szCs w:val="21"/>
              </w:rPr>
            </w:pPr>
          </w:p>
        </w:tc>
        <w:tc>
          <w:tcPr>
            <w:tcW w:w="1358" w:type="dxa"/>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distribute"/>
              <w:rPr>
                <w:rFonts w:ascii="宋体"/>
                <w:szCs w:val="21"/>
              </w:rPr>
            </w:pPr>
            <w:r>
              <w:rPr>
                <w:rFonts w:hint="eastAsia" w:ascii="宋体" w:hAnsi="宋体"/>
                <w:szCs w:val="21"/>
              </w:rPr>
              <w:t>地址</w:t>
            </w:r>
          </w:p>
        </w:tc>
        <w:tc>
          <w:tcPr>
            <w:tcW w:w="6530" w:type="dxa"/>
            <w:gridSpan w:val="13"/>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trPr>
        <w:tc>
          <w:tcPr>
            <w:tcW w:w="430" w:type="dxa"/>
            <w:vMerge w:val="continue"/>
            <w:tcBorders>
              <w:top w:val="single" w:color="000000" w:sz="6" w:space="0"/>
              <w:left w:val="single" w:color="000000" w:sz="6" w:space="0"/>
              <w:bottom w:val="single" w:color="000000" w:sz="6" w:space="0"/>
              <w:right w:val="single" w:color="000000" w:sz="6" w:space="0"/>
            </w:tcBorders>
            <w:noWrap w:val="0"/>
            <w:vAlign w:val="top"/>
          </w:tcPr>
          <w:p>
            <w:pPr>
              <w:jc w:val="distribute"/>
              <w:rPr>
                <w:rFonts w:ascii="宋体"/>
                <w:position w:val="-36"/>
                <w:szCs w:val="21"/>
              </w:rPr>
            </w:pPr>
          </w:p>
        </w:tc>
        <w:tc>
          <w:tcPr>
            <w:tcW w:w="1358" w:type="dxa"/>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distribute"/>
              <w:rPr>
                <w:rFonts w:ascii="宋体"/>
                <w:szCs w:val="21"/>
              </w:rPr>
            </w:pPr>
            <w:r>
              <w:rPr>
                <w:rFonts w:hint="eastAsia" w:ascii="宋体" w:hAnsi="宋体"/>
                <w:szCs w:val="21"/>
              </w:rPr>
              <w:t>邮政编码</w:t>
            </w:r>
          </w:p>
        </w:tc>
        <w:tc>
          <w:tcPr>
            <w:tcW w:w="1575" w:type="dxa"/>
            <w:gridSpan w:val="2"/>
            <w:tcBorders>
              <w:top w:val="single" w:color="000000" w:sz="6" w:space="0"/>
              <w:left w:val="single" w:color="000000" w:sz="6" w:space="0"/>
              <w:bottom w:val="single" w:color="000000" w:sz="6" w:space="0"/>
              <w:right w:val="single" w:color="000000" w:sz="6" w:space="0"/>
            </w:tcBorders>
            <w:noWrap w:val="0"/>
            <w:vAlign w:val="top"/>
          </w:tcPr>
          <w:p>
            <w:pPr>
              <w:spacing w:line="360" w:lineRule="exact"/>
              <w:rPr>
                <w:rFonts w:ascii="宋体"/>
                <w:szCs w:val="21"/>
              </w:rPr>
            </w:pPr>
          </w:p>
        </w:tc>
        <w:tc>
          <w:tcPr>
            <w:tcW w:w="998" w:type="dxa"/>
            <w:gridSpan w:val="3"/>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distribute"/>
              <w:rPr>
                <w:rFonts w:ascii="宋体"/>
                <w:szCs w:val="21"/>
              </w:rPr>
            </w:pPr>
            <w:r>
              <w:rPr>
                <w:rFonts w:hint="eastAsia" w:ascii="宋体" w:hAnsi="宋体"/>
                <w:szCs w:val="21"/>
              </w:rPr>
              <w:t>电话</w:t>
            </w:r>
          </w:p>
        </w:tc>
        <w:tc>
          <w:tcPr>
            <w:tcW w:w="1701" w:type="dxa"/>
            <w:gridSpan w:val="3"/>
            <w:tcBorders>
              <w:top w:val="single" w:color="000000" w:sz="6" w:space="0"/>
              <w:left w:val="single" w:color="000000" w:sz="6" w:space="0"/>
              <w:bottom w:val="single" w:color="000000" w:sz="6" w:space="0"/>
              <w:right w:val="single" w:color="000000" w:sz="6" w:space="0"/>
            </w:tcBorders>
            <w:noWrap w:val="0"/>
            <w:vAlign w:val="top"/>
          </w:tcPr>
          <w:p>
            <w:pPr>
              <w:spacing w:line="360" w:lineRule="exact"/>
              <w:rPr>
                <w:rFonts w:ascii="宋体"/>
                <w:szCs w:val="21"/>
              </w:rPr>
            </w:pPr>
          </w:p>
        </w:tc>
        <w:tc>
          <w:tcPr>
            <w:tcW w:w="1296" w:type="dxa"/>
            <w:gridSpan w:val="4"/>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1"/>
              </w:rPr>
            </w:pPr>
            <w:r>
              <w:rPr>
                <w:rFonts w:hint="eastAsia" w:ascii="宋体" w:hAnsi="宋体"/>
                <w:szCs w:val="21"/>
              </w:rPr>
              <w:t>联系人</w:t>
            </w:r>
          </w:p>
        </w:tc>
        <w:tc>
          <w:tcPr>
            <w:tcW w:w="960" w:type="dxa"/>
            <w:tcBorders>
              <w:top w:val="single" w:color="000000" w:sz="6" w:space="0"/>
              <w:left w:val="single" w:color="000000" w:sz="6" w:space="0"/>
              <w:bottom w:val="single" w:color="000000" w:sz="6" w:space="0"/>
              <w:right w:val="single" w:color="000000" w:sz="6" w:space="0"/>
            </w:tcBorders>
            <w:noWrap w:val="0"/>
            <w:vAlign w:val="top"/>
          </w:tcPr>
          <w:p>
            <w:pPr>
              <w:spacing w:line="360" w:lineRule="exact"/>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66" w:hRule="atLeast"/>
        </w:trPr>
        <w:tc>
          <w:tcPr>
            <w:tcW w:w="430" w:type="dxa"/>
            <w:vMerge w:val="continue"/>
            <w:tcBorders>
              <w:top w:val="single" w:color="000000" w:sz="6" w:space="0"/>
              <w:left w:val="single" w:color="000000" w:sz="6" w:space="0"/>
              <w:bottom w:val="single" w:color="000000" w:sz="6" w:space="0"/>
              <w:right w:val="single" w:color="000000" w:sz="6" w:space="0"/>
            </w:tcBorders>
            <w:noWrap w:val="0"/>
            <w:vAlign w:val="top"/>
          </w:tcPr>
          <w:p>
            <w:pPr>
              <w:jc w:val="distribute"/>
              <w:rPr>
                <w:rFonts w:ascii="宋体"/>
                <w:position w:val="-36"/>
                <w:szCs w:val="21"/>
              </w:rPr>
            </w:pPr>
          </w:p>
        </w:tc>
        <w:tc>
          <w:tcPr>
            <w:tcW w:w="1358" w:type="dxa"/>
            <w:tcBorders>
              <w:top w:val="single" w:color="000000" w:sz="6" w:space="0"/>
              <w:left w:val="single" w:color="000000" w:sz="6" w:space="0"/>
              <w:bottom w:val="single" w:color="000000" w:sz="6" w:space="0"/>
              <w:right w:val="single" w:color="000000" w:sz="6" w:space="0"/>
            </w:tcBorders>
            <w:noWrap w:val="0"/>
            <w:vAlign w:val="top"/>
          </w:tcPr>
          <w:p>
            <w:pPr>
              <w:spacing w:line="360" w:lineRule="exact"/>
              <w:ind w:right="-107" w:rightChars="-51"/>
              <w:jc w:val="distribute"/>
              <w:rPr>
                <w:rFonts w:ascii="宋体"/>
                <w:szCs w:val="21"/>
              </w:rPr>
            </w:pPr>
            <w:r>
              <w:rPr>
                <w:rFonts w:hint="eastAsia" w:ascii="宋体" w:hAnsi="宋体"/>
                <w:szCs w:val="21"/>
              </w:rPr>
              <w:t>开户银行</w:t>
            </w:r>
          </w:p>
        </w:tc>
        <w:tc>
          <w:tcPr>
            <w:tcW w:w="2573" w:type="dxa"/>
            <w:gridSpan w:val="5"/>
            <w:tcBorders>
              <w:top w:val="single" w:color="000000" w:sz="6" w:space="0"/>
              <w:left w:val="single" w:color="000000" w:sz="6" w:space="0"/>
              <w:bottom w:val="single" w:color="000000" w:sz="6" w:space="0"/>
              <w:right w:val="single" w:color="000000" w:sz="6" w:space="0"/>
            </w:tcBorders>
            <w:noWrap w:val="0"/>
            <w:vAlign w:val="top"/>
          </w:tcPr>
          <w:p>
            <w:pPr>
              <w:spacing w:line="360" w:lineRule="exact"/>
              <w:ind w:right="-107" w:rightChars="-51"/>
              <w:jc w:val="left"/>
              <w:rPr>
                <w:rFonts w:ascii="宋体"/>
                <w:szCs w:val="21"/>
              </w:rPr>
            </w:pPr>
          </w:p>
        </w:tc>
        <w:tc>
          <w:tcPr>
            <w:tcW w:w="1701" w:type="dxa"/>
            <w:gridSpan w:val="3"/>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distribute"/>
              <w:rPr>
                <w:rFonts w:ascii="宋体"/>
                <w:szCs w:val="21"/>
              </w:rPr>
            </w:pPr>
            <w:r>
              <w:rPr>
                <w:rFonts w:hint="eastAsia" w:ascii="宋体" w:hAnsi="宋体"/>
                <w:szCs w:val="21"/>
              </w:rPr>
              <w:t>帐号</w:t>
            </w:r>
          </w:p>
        </w:tc>
        <w:tc>
          <w:tcPr>
            <w:tcW w:w="2256" w:type="dxa"/>
            <w:gridSpan w:val="5"/>
            <w:tcBorders>
              <w:top w:val="single" w:color="000000" w:sz="6" w:space="0"/>
              <w:left w:val="single" w:color="000000" w:sz="6" w:space="0"/>
              <w:bottom w:val="single" w:color="000000" w:sz="6" w:space="0"/>
              <w:right w:val="single" w:color="000000" w:sz="6" w:space="0"/>
            </w:tcBorders>
            <w:noWrap w:val="0"/>
            <w:vAlign w:val="top"/>
          </w:tcPr>
          <w:p>
            <w:pPr>
              <w:ind w:left="-107" w:leftChars="-51" w:right="-120" w:rightChars="-57"/>
              <w:rPr>
                <w:rFonts w:ascii="宋体"/>
                <w:position w:val="-36"/>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92" w:hRule="atLeast"/>
        </w:trPr>
        <w:tc>
          <w:tcPr>
            <w:tcW w:w="17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勘查项目名称</w:t>
            </w:r>
          </w:p>
        </w:tc>
        <w:tc>
          <w:tcPr>
            <w:tcW w:w="6530" w:type="dxa"/>
            <w:gridSpan w:val="13"/>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12" w:hRule="atLeast"/>
        </w:trPr>
        <w:tc>
          <w:tcPr>
            <w:tcW w:w="17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探矿权有效期</w:t>
            </w:r>
          </w:p>
        </w:tc>
        <w:tc>
          <w:tcPr>
            <w:tcW w:w="6530" w:type="dxa"/>
            <w:gridSpan w:val="13"/>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31" w:hRule="atLeast"/>
        </w:trPr>
        <w:tc>
          <w:tcPr>
            <w:tcW w:w="17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试采矿种</w:t>
            </w:r>
          </w:p>
        </w:tc>
        <w:tc>
          <w:tcPr>
            <w:tcW w:w="2520" w:type="dxa"/>
            <w:gridSpan w:val="4"/>
            <w:tcBorders>
              <w:top w:val="single" w:color="000000" w:sz="6" w:space="0"/>
              <w:left w:val="single" w:color="000000" w:sz="6" w:space="0"/>
              <w:bottom w:val="single" w:color="000000" w:sz="6" w:space="0"/>
              <w:right w:val="single" w:color="000000" w:sz="6" w:space="0"/>
            </w:tcBorders>
            <w:noWrap w:val="0"/>
            <w:vAlign w:val="center"/>
          </w:tcPr>
          <w:p>
            <w:pPr>
              <w:rPr>
                <w:rFonts w:ascii="宋体"/>
                <w:position w:val="-36"/>
                <w:szCs w:val="21"/>
              </w:rPr>
            </w:pPr>
          </w:p>
        </w:tc>
        <w:tc>
          <w:tcPr>
            <w:tcW w:w="1785"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试采构造及井号</w:t>
            </w:r>
          </w:p>
        </w:tc>
        <w:tc>
          <w:tcPr>
            <w:tcW w:w="2225" w:type="dxa"/>
            <w:gridSpan w:val="4"/>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47" w:hRule="atLeast"/>
        </w:trPr>
        <w:tc>
          <w:tcPr>
            <w:tcW w:w="17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申请试采时间</w:t>
            </w:r>
          </w:p>
        </w:tc>
        <w:tc>
          <w:tcPr>
            <w:tcW w:w="6530" w:type="dxa"/>
            <w:gridSpan w:val="13"/>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38" w:hRule="atLeast"/>
        </w:trPr>
        <w:tc>
          <w:tcPr>
            <w:tcW w:w="17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2"/>
                <w:szCs w:val="21"/>
              </w:rPr>
            </w:pPr>
            <w:r>
              <w:rPr>
                <w:rFonts w:hint="eastAsia" w:ascii="宋体" w:hAnsi="宋体"/>
                <w:szCs w:val="21"/>
              </w:rPr>
              <w:t>试采井地理位置</w:t>
            </w:r>
          </w:p>
        </w:tc>
        <w:tc>
          <w:tcPr>
            <w:tcW w:w="6530" w:type="dxa"/>
            <w:gridSpan w:val="13"/>
            <w:tcBorders>
              <w:top w:val="single" w:color="000000" w:sz="6" w:space="0"/>
              <w:left w:val="single" w:color="000000" w:sz="6" w:space="0"/>
              <w:bottom w:val="single" w:color="000000" w:sz="6" w:space="0"/>
              <w:right w:val="single" w:color="000000" w:sz="6" w:space="0"/>
            </w:tcBorders>
            <w:noWrap w:val="0"/>
            <w:vAlign w:val="center"/>
          </w:tcPr>
          <w:p>
            <w:pPr>
              <w:rPr>
                <w:rFonts w:ascii="宋体"/>
                <w:position w:val="-32"/>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19" w:hRule="atLeast"/>
        </w:trPr>
        <w:tc>
          <w:tcPr>
            <w:tcW w:w="430" w:type="dxa"/>
            <w:vMerge w:val="restart"/>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position w:val="-36"/>
                <w:szCs w:val="21"/>
              </w:rPr>
            </w:pPr>
          </w:p>
          <w:p>
            <w:pPr>
              <w:rPr>
                <w:rFonts w:ascii="宋体"/>
                <w:position w:val="-36"/>
                <w:szCs w:val="21"/>
              </w:rPr>
            </w:pPr>
            <w:r>
              <w:rPr>
                <w:rFonts w:hint="eastAsia" w:ascii="宋体" w:hAnsi="宋体"/>
                <w:position w:val="-36"/>
                <w:szCs w:val="21"/>
              </w:rPr>
              <w:t>试</w:t>
            </w:r>
          </w:p>
          <w:p>
            <w:pPr>
              <w:rPr>
                <w:rFonts w:ascii="宋体"/>
                <w:position w:val="-36"/>
                <w:szCs w:val="21"/>
              </w:rPr>
            </w:pPr>
          </w:p>
          <w:p>
            <w:pPr>
              <w:rPr>
                <w:rFonts w:ascii="宋体"/>
                <w:position w:val="-36"/>
                <w:szCs w:val="21"/>
              </w:rPr>
            </w:pPr>
            <w:r>
              <w:rPr>
                <w:rFonts w:hint="eastAsia" w:ascii="宋体" w:hAnsi="宋体"/>
                <w:position w:val="-36"/>
                <w:szCs w:val="21"/>
              </w:rPr>
              <w:t>油</w:t>
            </w:r>
          </w:p>
          <w:p>
            <w:pPr>
              <w:rPr>
                <w:rFonts w:ascii="宋体"/>
                <w:position w:val="-36"/>
                <w:szCs w:val="21"/>
              </w:rPr>
            </w:pPr>
          </w:p>
          <w:p>
            <w:pPr>
              <w:rPr>
                <w:rFonts w:ascii="宋体"/>
                <w:position w:val="-36"/>
                <w:szCs w:val="21"/>
              </w:rPr>
            </w:pPr>
            <w:r>
              <w:rPr>
                <w:rFonts w:hint="eastAsia" w:ascii="宋体" w:hAnsi="宋体"/>
                <w:position w:val="-36"/>
                <w:szCs w:val="21"/>
              </w:rPr>
              <w:t>情</w:t>
            </w:r>
          </w:p>
          <w:p>
            <w:pPr>
              <w:rPr>
                <w:rFonts w:ascii="宋体"/>
                <w:position w:val="-36"/>
                <w:szCs w:val="21"/>
              </w:rPr>
            </w:pPr>
          </w:p>
          <w:p>
            <w:pPr>
              <w:rPr>
                <w:rFonts w:ascii="宋体"/>
                <w:position w:val="-36"/>
                <w:szCs w:val="21"/>
              </w:rPr>
            </w:pPr>
            <w:r>
              <w:rPr>
                <w:rFonts w:hint="eastAsia" w:ascii="宋体" w:hAnsi="宋体"/>
                <w:position w:val="-36"/>
                <w:szCs w:val="21"/>
              </w:rPr>
              <w:t>况</w:t>
            </w:r>
          </w:p>
        </w:tc>
        <w:tc>
          <w:tcPr>
            <w:tcW w:w="19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主要参数</w:t>
            </w:r>
          </w:p>
        </w:tc>
        <w:tc>
          <w:tcPr>
            <w:tcW w:w="1472"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第一层</w:t>
            </w:r>
          </w:p>
        </w:tc>
        <w:tc>
          <w:tcPr>
            <w:tcW w:w="1473"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第二层</w:t>
            </w:r>
          </w:p>
        </w:tc>
        <w:tc>
          <w:tcPr>
            <w:tcW w:w="1472"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第三层</w:t>
            </w:r>
          </w:p>
        </w:tc>
        <w:tc>
          <w:tcPr>
            <w:tcW w:w="1483"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第四层</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80" w:hRule="atLeast"/>
        </w:trPr>
        <w:tc>
          <w:tcPr>
            <w:tcW w:w="430" w:type="dxa"/>
            <w:vMerge w:val="continue"/>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position w:val="-36"/>
                <w:szCs w:val="21"/>
              </w:rPr>
            </w:pPr>
          </w:p>
        </w:tc>
        <w:tc>
          <w:tcPr>
            <w:tcW w:w="19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试油</w:t>
            </w:r>
            <w:r>
              <w:rPr>
                <w:rFonts w:ascii="宋体" w:hAnsi="宋体"/>
                <w:szCs w:val="21"/>
              </w:rPr>
              <w:t>(</w:t>
            </w:r>
            <w:r>
              <w:rPr>
                <w:rFonts w:hint="eastAsia" w:ascii="宋体" w:hAnsi="宋体"/>
                <w:szCs w:val="21"/>
              </w:rPr>
              <w:t>气</w:t>
            </w:r>
            <w:r>
              <w:rPr>
                <w:rFonts w:ascii="宋体" w:hAnsi="宋体"/>
                <w:szCs w:val="21"/>
              </w:rPr>
              <w:t>)</w:t>
            </w:r>
            <w:r>
              <w:rPr>
                <w:rFonts w:hint="eastAsia" w:ascii="宋体" w:hAnsi="宋体"/>
                <w:szCs w:val="21"/>
              </w:rPr>
              <w:t>深度</w:t>
            </w:r>
            <w:r>
              <w:rPr>
                <w:rFonts w:ascii="宋体" w:hAnsi="宋体"/>
                <w:szCs w:val="21"/>
              </w:rPr>
              <w:t>(</w:t>
            </w:r>
            <w:r>
              <w:rPr>
                <w:rFonts w:hint="eastAsia" w:ascii="宋体" w:hAnsi="宋体"/>
                <w:szCs w:val="21"/>
              </w:rPr>
              <w:t>井段</w:t>
            </w:r>
            <w:r>
              <w:rPr>
                <w:rFonts w:ascii="宋体" w:hAnsi="宋体"/>
                <w:szCs w:val="21"/>
              </w:rPr>
              <w:t>)</w:t>
            </w:r>
          </w:p>
        </w:tc>
        <w:tc>
          <w:tcPr>
            <w:tcW w:w="1472"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3"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2"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83"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31" w:hRule="atLeast"/>
        </w:trPr>
        <w:tc>
          <w:tcPr>
            <w:tcW w:w="430" w:type="dxa"/>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2"/>
                <w:szCs w:val="21"/>
              </w:rPr>
            </w:pPr>
          </w:p>
        </w:tc>
        <w:tc>
          <w:tcPr>
            <w:tcW w:w="19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油</w:t>
            </w:r>
            <w:r>
              <w:rPr>
                <w:rFonts w:ascii="宋体" w:hAnsi="宋体"/>
                <w:szCs w:val="21"/>
              </w:rPr>
              <w:t>(</w:t>
            </w:r>
            <w:r>
              <w:rPr>
                <w:rFonts w:hint="eastAsia" w:ascii="宋体" w:hAnsi="宋体"/>
                <w:szCs w:val="21"/>
              </w:rPr>
              <w:t>气</w:t>
            </w:r>
            <w:r>
              <w:rPr>
                <w:rFonts w:ascii="宋体" w:hAnsi="宋体"/>
                <w:szCs w:val="21"/>
              </w:rPr>
              <w:t>)</w:t>
            </w:r>
            <w:r>
              <w:rPr>
                <w:rFonts w:hint="eastAsia" w:ascii="宋体" w:hAnsi="宋体"/>
                <w:szCs w:val="21"/>
              </w:rPr>
              <w:t>层数</w:t>
            </w:r>
          </w:p>
        </w:tc>
        <w:tc>
          <w:tcPr>
            <w:tcW w:w="1472"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3"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2"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83"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55" w:hRule="atLeast"/>
        </w:trPr>
        <w:tc>
          <w:tcPr>
            <w:tcW w:w="430" w:type="dxa"/>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2"/>
                <w:szCs w:val="21"/>
              </w:rPr>
            </w:pPr>
          </w:p>
        </w:tc>
        <w:tc>
          <w:tcPr>
            <w:tcW w:w="19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油</w:t>
            </w:r>
            <w:r>
              <w:rPr>
                <w:rFonts w:ascii="宋体" w:hAnsi="宋体"/>
                <w:szCs w:val="21"/>
              </w:rPr>
              <w:t>(</w:t>
            </w:r>
            <w:r>
              <w:rPr>
                <w:rFonts w:hint="eastAsia" w:ascii="宋体" w:hAnsi="宋体"/>
                <w:szCs w:val="21"/>
              </w:rPr>
              <w:t>气</w:t>
            </w:r>
            <w:r>
              <w:rPr>
                <w:rFonts w:ascii="宋体" w:hAnsi="宋体"/>
                <w:szCs w:val="21"/>
              </w:rPr>
              <w:t>)</w:t>
            </w:r>
            <w:r>
              <w:rPr>
                <w:rFonts w:hint="eastAsia" w:ascii="宋体" w:hAnsi="宋体"/>
                <w:szCs w:val="21"/>
              </w:rPr>
              <w:t>层</w:t>
            </w:r>
          </w:p>
          <w:p>
            <w:pPr>
              <w:jc w:val="center"/>
              <w:rPr>
                <w:rFonts w:ascii="宋体"/>
                <w:szCs w:val="21"/>
              </w:rPr>
            </w:pPr>
            <w:r>
              <w:rPr>
                <w:rFonts w:hint="eastAsia" w:ascii="宋体" w:hAnsi="宋体"/>
                <w:szCs w:val="21"/>
              </w:rPr>
              <w:t>厚度（米）</w:t>
            </w:r>
          </w:p>
        </w:tc>
        <w:tc>
          <w:tcPr>
            <w:tcW w:w="1472"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3"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2"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83"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33" w:hRule="atLeast"/>
        </w:trPr>
        <w:tc>
          <w:tcPr>
            <w:tcW w:w="430" w:type="dxa"/>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2"/>
                <w:szCs w:val="21"/>
              </w:rPr>
            </w:pPr>
          </w:p>
        </w:tc>
        <w:tc>
          <w:tcPr>
            <w:tcW w:w="19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油</w:t>
            </w:r>
            <w:r>
              <w:rPr>
                <w:rFonts w:ascii="宋体" w:hAnsi="宋体"/>
                <w:szCs w:val="21"/>
              </w:rPr>
              <w:t>(</w:t>
            </w:r>
            <w:r>
              <w:rPr>
                <w:rFonts w:hint="eastAsia" w:ascii="宋体" w:hAnsi="宋体"/>
                <w:szCs w:val="21"/>
              </w:rPr>
              <w:t>气</w:t>
            </w:r>
            <w:r>
              <w:rPr>
                <w:rFonts w:ascii="宋体" w:hAnsi="宋体"/>
                <w:szCs w:val="21"/>
              </w:rPr>
              <w:t>)</w:t>
            </w:r>
            <w:r>
              <w:rPr>
                <w:rFonts w:hint="eastAsia" w:ascii="宋体" w:hAnsi="宋体"/>
                <w:szCs w:val="21"/>
              </w:rPr>
              <w:t>层层位</w:t>
            </w:r>
          </w:p>
        </w:tc>
        <w:tc>
          <w:tcPr>
            <w:tcW w:w="1472"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3"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2"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83"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65" w:hRule="atLeast"/>
        </w:trPr>
        <w:tc>
          <w:tcPr>
            <w:tcW w:w="430" w:type="dxa"/>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2"/>
                <w:szCs w:val="21"/>
              </w:rPr>
            </w:pPr>
          </w:p>
        </w:tc>
        <w:tc>
          <w:tcPr>
            <w:tcW w:w="19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试油</w:t>
            </w:r>
            <w:r>
              <w:rPr>
                <w:rFonts w:ascii="宋体" w:hAnsi="宋体"/>
                <w:szCs w:val="21"/>
              </w:rPr>
              <w:t>(</w:t>
            </w:r>
            <w:r>
              <w:rPr>
                <w:rFonts w:hint="eastAsia" w:ascii="宋体" w:hAnsi="宋体"/>
                <w:szCs w:val="21"/>
              </w:rPr>
              <w:t>气</w:t>
            </w:r>
            <w:r>
              <w:rPr>
                <w:rFonts w:ascii="宋体" w:hAnsi="宋体"/>
                <w:szCs w:val="21"/>
              </w:rPr>
              <w:t>)</w:t>
            </w:r>
            <w:r>
              <w:rPr>
                <w:rFonts w:hint="eastAsia" w:ascii="宋体" w:hAnsi="宋体"/>
                <w:szCs w:val="21"/>
              </w:rPr>
              <w:t>方式</w:t>
            </w:r>
          </w:p>
        </w:tc>
        <w:tc>
          <w:tcPr>
            <w:tcW w:w="1472"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3"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2"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83"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55" w:hRule="atLeast"/>
        </w:trPr>
        <w:tc>
          <w:tcPr>
            <w:tcW w:w="430" w:type="dxa"/>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2"/>
                <w:szCs w:val="21"/>
              </w:rPr>
            </w:pPr>
          </w:p>
        </w:tc>
        <w:tc>
          <w:tcPr>
            <w:tcW w:w="19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试油</w:t>
            </w:r>
            <w:r>
              <w:rPr>
                <w:rFonts w:ascii="宋体" w:hAnsi="宋体"/>
                <w:szCs w:val="21"/>
              </w:rPr>
              <w:t>(</w:t>
            </w:r>
            <w:r>
              <w:rPr>
                <w:rFonts w:hint="eastAsia" w:ascii="宋体" w:hAnsi="宋体"/>
                <w:szCs w:val="21"/>
              </w:rPr>
              <w:t>气</w:t>
            </w:r>
            <w:r>
              <w:rPr>
                <w:rFonts w:ascii="宋体" w:hAnsi="宋体"/>
                <w:szCs w:val="21"/>
              </w:rPr>
              <w:t>)</w:t>
            </w:r>
            <w:r>
              <w:rPr>
                <w:rFonts w:hint="eastAsia" w:ascii="宋体" w:hAnsi="宋体"/>
                <w:szCs w:val="21"/>
              </w:rPr>
              <w:t>时间（天）</w:t>
            </w:r>
          </w:p>
        </w:tc>
        <w:tc>
          <w:tcPr>
            <w:tcW w:w="1472"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3"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2"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83"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55" w:hRule="atLeast"/>
        </w:trPr>
        <w:tc>
          <w:tcPr>
            <w:tcW w:w="430" w:type="dxa"/>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2"/>
                <w:szCs w:val="21"/>
              </w:rPr>
            </w:pPr>
          </w:p>
        </w:tc>
        <w:tc>
          <w:tcPr>
            <w:tcW w:w="19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累计油</w:t>
            </w:r>
            <w:r>
              <w:rPr>
                <w:rFonts w:ascii="宋体" w:hAnsi="宋体"/>
                <w:szCs w:val="21"/>
              </w:rPr>
              <w:t>(</w:t>
            </w:r>
            <w:r>
              <w:rPr>
                <w:rFonts w:hint="eastAsia" w:ascii="宋体" w:hAnsi="宋体"/>
                <w:szCs w:val="21"/>
              </w:rPr>
              <w:t>气</w:t>
            </w:r>
            <w:r>
              <w:rPr>
                <w:rFonts w:ascii="宋体" w:hAnsi="宋体"/>
                <w:szCs w:val="21"/>
              </w:rPr>
              <w:t>)</w:t>
            </w:r>
            <w:r>
              <w:rPr>
                <w:rFonts w:hint="eastAsia" w:ascii="宋体" w:hAnsi="宋体"/>
                <w:szCs w:val="21"/>
              </w:rPr>
              <w:t>产量</w:t>
            </w:r>
            <w:r>
              <w:rPr>
                <w:rFonts w:ascii="宋体" w:hAnsi="宋体"/>
                <w:szCs w:val="21"/>
              </w:rPr>
              <w:t>(</w:t>
            </w:r>
            <w:r>
              <w:rPr>
                <w:rFonts w:hint="eastAsia" w:ascii="宋体" w:hAnsi="宋体"/>
                <w:szCs w:val="21"/>
              </w:rPr>
              <w:t>立方米</w:t>
            </w:r>
            <w:r>
              <w:rPr>
                <w:rFonts w:ascii="宋体" w:hAnsi="宋体"/>
                <w:szCs w:val="21"/>
              </w:rPr>
              <w:t>)</w:t>
            </w:r>
          </w:p>
        </w:tc>
        <w:tc>
          <w:tcPr>
            <w:tcW w:w="1472"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3"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2"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83"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55" w:hRule="atLeast"/>
        </w:trPr>
        <w:tc>
          <w:tcPr>
            <w:tcW w:w="430" w:type="dxa"/>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2"/>
                <w:szCs w:val="21"/>
              </w:rPr>
            </w:pPr>
          </w:p>
        </w:tc>
        <w:tc>
          <w:tcPr>
            <w:tcW w:w="19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累计产油</w:t>
            </w:r>
            <w:r>
              <w:rPr>
                <w:rFonts w:ascii="宋体" w:hAnsi="宋体"/>
                <w:szCs w:val="21"/>
              </w:rPr>
              <w:t>(</w:t>
            </w:r>
            <w:r>
              <w:rPr>
                <w:rFonts w:hint="eastAsia" w:ascii="宋体" w:hAnsi="宋体"/>
                <w:szCs w:val="21"/>
              </w:rPr>
              <w:t>气</w:t>
            </w:r>
            <w:r>
              <w:rPr>
                <w:rFonts w:ascii="宋体" w:hAnsi="宋体"/>
                <w:szCs w:val="21"/>
              </w:rPr>
              <w:t>)</w:t>
            </w:r>
            <w:r>
              <w:rPr>
                <w:rFonts w:hint="eastAsia" w:ascii="宋体" w:hAnsi="宋体"/>
                <w:szCs w:val="21"/>
              </w:rPr>
              <w:t>时间（小时）</w:t>
            </w:r>
          </w:p>
        </w:tc>
        <w:tc>
          <w:tcPr>
            <w:tcW w:w="1472"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3"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2"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83"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90" w:hRule="atLeast"/>
        </w:trPr>
        <w:tc>
          <w:tcPr>
            <w:tcW w:w="430" w:type="dxa"/>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2"/>
                <w:szCs w:val="21"/>
              </w:rPr>
            </w:pPr>
          </w:p>
        </w:tc>
        <w:tc>
          <w:tcPr>
            <w:tcW w:w="1988"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折算油</w:t>
            </w:r>
            <w:r>
              <w:rPr>
                <w:rFonts w:ascii="宋体" w:hAnsi="宋体"/>
                <w:szCs w:val="21"/>
              </w:rPr>
              <w:t>(</w:t>
            </w:r>
            <w:r>
              <w:rPr>
                <w:rFonts w:hint="eastAsia" w:ascii="宋体" w:hAnsi="宋体"/>
                <w:szCs w:val="21"/>
              </w:rPr>
              <w:t>气</w:t>
            </w:r>
            <w:r>
              <w:rPr>
                <w:rFonts w:ascii="宋体" w:hAnsi="宋体"/>
                <w:szCs w:val="21"/>
              </w:rPr>
              <w:t>)</w:t>
            </w:r>
            <w:r>
              <w:rPr>
                <w:rFonts w:hint="eastAsia" w:ascii="宋体" w:hAnsi="宋体"/>
                <w:szCs w:val="21"/>
              </w:rPr>
              <w:t>日产量（立方米）</w:t>
            </w:r>
          </w:p>
        </w:tc>
        <w:tc>
          <w:tcPr>
            <w:tcW w:w="1472"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3"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72"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483"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355" w:hRule="atLeast"/>
        </w:trPr>
        <w:tc>
          <w:tcPr>
            <w:tcW w:w="430" w:type="dxa"/>
            <w:tcBorders>
              <w:top w:val="single" w:color="000000" w:sz="6" w:space="0"/>
              <w:left w:val="single" w:color="000000" w:sz="6" w:space="0"/>
              <w:bottom w:val="single" w:color="000000" w:sz="6" w:space="0"/>
              <w:right w:val="single" w:color="000000" w:sz="6" w:space="0"/>
            </w:tcBorders>
            <w:noWrap w:val="0"/>
            <w:vAlign w:val="top"/>
          </w:tcPr>
          <w:p>
            <w:pPr>
              <w:ind w:firstLine="315" w:firstLineChars="150"/>
              <w:rPr>
                <w:rFonts w:ascii="宋体"/>
                <w:szCs w:val="21"/>
              </w:rPr>
            </w:pPr>
          </w:p>
          <w:p>
            <w:pPr>
              <w:ind w:firstLine="420"/>
              <w:rPr>
                <w:rFonts w:ascii="宋体"/>
                <w:szCs w:val="21"/>
              </w:rPr>
            </w:pPr>
          </w:p>
          <w:p>
            <w:pPr>
              <w:ind w:firstLine="420"/>
              <w:rPr>
                <w:rFonts w:ascii="宋体"/>
                <w:szCs w:val="21"/>
              </w:rPr>
            </w:pPr>
          </w:p>
          <w:p>
            <w:pPr>
              <w:ind w:right="113"/>
              <w:rPr>
                <w:rFonts w:ascii="宋体"/>
                <w:szCs w:val="24"/>
              </w:rPr>
            </w:pPr>
            <w:r>
              <w:rPr>
                <w:rFonts w:hint="eastAsia" w:ascii="宋体" w:hAnsi="宋体"/>
                <w:szCs w:val="24"/>
              </w:rPr>
              <w:t>备</w:t>
            </w:r>
          </w:p>
          <w:p>
            <w:pPr>
              <w:ind w:right="113"/>
              <w:rPr>
                <w:rFonts w:ascii="宋体"/>
                <w:szCs w:val="24"/>
              </w:rPr>
            </w:pPr>
          </w:p>
          <w:p>
            <w:pPr>
              <w:ind w:right="113"/>
              <w:rPr>
                <w:rFonts w:ascii="宋体"/>
                <w:szCs w:val="24"/>
              </w:rPr>
            </w:pPr>
            <w:r>
              <w:rPr>
                <w:rFonts w:hint="eastAsia" w:ascii="宋体" w:hAnsi="宋体"/>
                <w:szCs w:val="24"/>
              </w:rPr>
              <w:t>注</w:t>
            </w:r>
          </w:p>
          <w:p>
            <w:pPr>
              <w:ind w:firstLine="420"/>
              <w:rPr>
                <w:rFonts w:ascii="宋体"/>
                <w:szCs w:val="21"/>
              </w:rPr>
            </w:pPr>
            <w:r>
              <w:rPr>
                <w:rFonts w:hint="eastAsia" w:ascii="宋体" w:hAnsi="宋体"/>
                <w:szCs w:val="24"/>
              </w:rPr>
              <w:t>注</w:t>
            </w:r>
          </w:p>
        </w:tc>
        <w:tc>
          <w:tcPr>
            <w:tcW w:w="7888" w:type="dxa"/>
            <w:gridSpan w:val="14"/>
            <w:tcBorders>
              <w:top w:val="single" w:color="000000" w:sz="6" w:space="0"/>
              <w:left w:val="single" w:color="000000" w:sz="6" w:space="0"/>
              <w:bottom w:val="single" w:color="000000" w:sz="6" w:space="0"/>
              <w:right w:val="single" w:color="000000" w:sz="6" w:space="0"/>
            </w:tcBorders>
            <w:noWrap w:val="0"/>
            <w:vAlign w:val="top"/>
          </w:tcPr>
          <w:p>
            <w:pPr>
              <w:ind w:firstLine="315" w:firstLineChars="150"/>
              <w:rPr>
                <w:rFonts w:ascii="宋体"/>
                <w:szCs w:val="21"/>
              </w:rPr>
            </w:pPr>
          </w:p>
        </w:tc>
      </w:tr>
    </w:tbl>
    <w:p>
      <w:pPr>
        <w:keepNext/>
        <w:keepLines/>
        <w:spacing w:before="340" w:after="330" w:line="578" w:lineRule="auto"/>
        <w:outlineLvl w:val="0"/>
        <w:rPr>
          <w:rFonts w:ascii="Calibri" w:hAnsi="Calibri" w:eastAsia="黑体"/>
          <w:bCs/>
          <w:kern w:val="44"/>
          <w:sz w:val="30"/>
          <w:szCs w:val="44"/>
        </w:rPr>
        <w:sectPr>
          <w:pgSz w:w="11906" w:h="16838"/>
          <w:pgMar w:top="1418" w:right="1418" w:bottom="1418" w:left="1418" w:header="851" w:footer="992" w:gutter="0"/>
          <w:cols w:space="720" w:num="1"/>
          <w:docGrid w:linePitch="312" w:charSpace="0"/>
        </w:sectPr>
      </w:pPr>
    </w:p>
    <w:p>
      <w:pPr>
        <w:widowControl/>
        <w:numPr>
          <w:ins w:id="57" w:author="张红红:排版" w:date="2017-12-20T15:03:00Z"/>
        </w:numPr>
        <w:jc w:val="center"/>
        <w:rPr>
          <w:rFonts w:hint="eastAsia" w:ascii="黑体" w:hAnsi="黑体" w:eastAsia="黑体"/>
          <w:b/>
          <w:sz w:val="36"/>
          <w:szCs w:val="36"/>
          <w:lang w:val="en-GB"/>
        </w:rPr>
      </w:pPr>
    </w:p>
    <w:p>
      <w:pPr>
        <w:widowControl/>
        <w:jc w:val="center"/>
        <w:rPr>
          <w:rFonts w:hint="eastAsia" w:ascii="方正小标宋_GBK" w:hAnsi="黑体" w:eastAsia="方正小标宋_GBK"/>
          <w:b w:val="0"/>
          <w:spacing w:val="40"/>
          <w:sz w:val="36"/>
          <w:szCs w:val="36"/>
          <w:lang w:val="en-GB"/>
        </w:rPr>
      </w:pPr>
      <w:r>
        <w:rPr>
          <w:rFonts w:hint="eastAsia" w:ascii="方正小标宋_GBK" w:hAnsi="黑体" w:eastAsia="方正小标宋_GBK"/>
          <w:b w:val="0"/>
          <w:spacing w:val="40"/>
          <w:sz w:val="36"/>
          <w:szCs w:val="36"/>
          <w:lang w:val="en-GB"/>
        </w:rPr>
        <w:t>试采井位坐标表</w:t>
      </w:r>
    </w:p>
    <w:p>
      <w:pPr>
        <w:widowControl/>
        <w:spacing w:after="156" w:afterLines="50"/>
        <w:jc w:val="center"/>
        <w:rPr>
          <w:rFonts w:hint="eastAsia" w:ascii="楷体_GB2312" w:eastAsia="楷体_GB2312"/>
          <w:sz w:val="30"/>
          <w:szCs w:val="30"/>
          <w:lang w:val="en-GB"/>
        </w:rPr>
      </w:pPr>
      <w:r>
        <w:rPr>
          <w:rFonts w:hint="eastAsia" w:ascii="楷体_GB2312" w:hAnsi="宋体" w:eastAsia="楷体_GB2312"/>
          <w:sz w:val="30"/>
          <w:szCs w:val="30"/>
          <w:lang w:val="en-GB"/>
        </w:rPr>
        <w:t>项目名称</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96" w:hRule="exact"/>
          <w:jc w:val="center"/>
        </w:trPr>
        <w:tc>
          <w:tcPr>
            <w:tcW w:w="8560" w:type="dxa"/>
            <w:tcBorders>
              <w:top w:val="single" w:color="auto" w:sz="4" w:space="0"/>
              <w:left w:val="single" w:color="auto" w:sz="4" w:space="0"/>
              <w:bottom w:val="single" w:color="auto" w:sz="4" w:space="0"/>
              <w:right w:val="single" w:color="auto" w:sz="4" w:space="0"/>
            </w:tcBorders>
            <w:noWrap w:val="0"/>
            <w:vAlign w:val="top"/>
          </w:tcPr>
          <w:p>
            <w:pPr>
              <w:widowControl/>
              <w:spacing w:before="156" w:beforeLines="50" w:after="11700" w:afterLines="3750"/>
              <w:ind w:firstLine="240" w:firstLineChars="100"/>
              <w:rPr>
                <w:rFonts w:ascii="宋体"/>
                <w:kern w:val="0"/>
                <w:sz w:val="24"/>
                <w:szCs w:val="24"/>
                <w:lang w:val="en-GB"/>
              </w:rPr>
            </w:pPr>
            <w:r>
              <w:rPr>
                <w:rFonts w:hint="eastAsia" w:ascii="宋体" w:hAnsi="宋体"/>
                <w:kern w:val="0"/>
                <w:sz w:val="24"/>
                <w:szCs w:val="24"/>
                <w:lang w:val="en-GB"/>
              </w:rPr>
              <w:t>点号</w:t>
            </w:r>
            <w:r>
              <w:rPr>
                <w:rFonts w:ascii="宋体" w:hAnsi="宋体"/>
                <w:kern w:val="0"/>
                <w:sz w:val="24"/>
                <w:szCs w:val="24"/>
                <w:lang w:val="en-GB"/>
              </w:rPr>
              <w:t xml:space="preserve">  </w:t>
            </w:r>
            <w:r>
              <w:rPr>
                <w:rFonts w:hint="eastAsia" w:ascii="宋体" w:hAnsi="宋体"/>
                <w:kern w:val="0"/>
                <w:sz w:val="24"/>
                <w:szCs w:val="24"/>
                <w:lang w:val="en-GB"/>
              </w:rPr>
              <w:t>经度</w:t>
            </w:r>
            <w:r>
              <w:rPr>
                <w:rFonts w:ascii="宋体" w:hAnsi="宋体"/>
                <w:kern w:val="0"/>
                <w:sz w:val="24"/>
                <w:szCs w:val="24"/>
                <w:lang w:val="en-GB"/>
              </w:rPr>
              <w:t xml:space="preserve">  </w:t>
            </w:r>
            <w:r>
              <w:rPr>
                <w:rFonts w:hint="eastAsia" w:ascii="宋体" w:hAnsi="宋体"/>
                <w:kern w:val="0"/>
                <w:sz w:val="24"/>
                <w:szCs w:val="24"/>
                <w:lang w:val="en-GB"/>
              </w:rPr>
              <w:t>纬度</w:t>
            </w:r>
          </w:p>
        </w:tc>
      </w:tr>
    </w:tbl>
    <w:p>
      <w:pPr>
        <w:widowControl/>
        <w:jc w:val="center"/>
        <w:rPr>
          <w:rFonts w:ascii="黑体" w:hAnsi="黑体" w:eastAsia="黑体"/>
          <w:b/>
          <w:sz w:val="36"/>
          <w:szCs w:val="36"/>
          <w:lang w:val="en-GB"/>
        </w:rPr>
      </w:pPr>
    </w:p>
    <w:p>
      <w:pPr>
        <w:widowControl/>
        <w:numPr>
          <w:ins w:id="58" w:author="张红红:排版" w:date="2017-12-20T15:03:00Z"/>
        </w:numPr>
        <w:jc w:val="center"/>
        <w:rPr>
          <w:rFonts w:hint="eastAsia" w:ascii="黑体" w:hAnsi="黑体" w:eastAsia="黑体"/>
          <w:b/>
          <w:sz w:val="36"/>
          <w:szCs w:val="36"/>
          <w:lang w:val="en-GB"/>
        </w:rPr>
      </w:pPr>
    </w:p>
    <w:p>
      <w:pPr>
        <w:widowControl/>
        <w:jc w:val="center"/>
        <w:rPr>
          <w:rFonts w:hint="eastAsia" w:ascii="方正小标宋_GBK" w:hAnsi="黑体" w:eastAsia="方正小标宋_GBK"/>
          <w:b w:val="0"/>
          <w:sz w:val="36"/>
          <w:szCs w:val="36"/>
          <w:lang w:val="en-GB"/>
        </w:rPr>
      </w:pPr>
      <w:r>
        <w:rPr>
          <w:rFonts w:hint="eastAsia" w:ascii="方正小标宋_GBK" w:hAnsi="黑体" w:eastAsia="方正小标宋_GBK"/>
          <w:b w:val="0"/>
          <w:sz w:val="36"/>
          <w:szCs w:val="36"/>
          <w:lang w:val="en-GB"/>
        </w:rPr>
        <w:t>油气试采控制范围坐标表</w:t>
      </w:r>
    </w:p>
    <w:p>
      <w:pPr>
        <w:widowControl/>
        <w:spacing w:after="156" w:afterLines="50"/>
        <w:jc w:val="center"/>
        <w:rPr>
          <w:rFonts w:hint="eastAsia" w:ascii="楷体_GB2312" w:eastAsia="楷体_GB2312"/>
          <w:sz w:val="30"/>
          <w:szCs w:val="30"/>
          <w:lang w:val="en-GB"/>
        </w:rPr>
      </w:pPr>
      <w:r>
        <w:rPr>
          <w:rFonts w:hint="eastAsia" w:ascii="楷体_GB2312" w:hAnsi="宋体" w:eastAsia="楷体_GB2312"/>
          <w:sz w:val="30"/>
          <w:szCs w:val="30"/>
          <w:lang w:val="en-GB"/>
        </w:rPr>
        <w:t>项目名称</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8" w:hRule="exact"/>
          <w:jc w:val="center"/>
        </w:trPr>
        <w:tc>
          <w:tcPr>
            <w:tcW w:w="8418" w:type="dxa"/>
            <w:tcBorders>
              <w:top w:val="single" w:color="auto" w:sz="4" w:space="0"/>
              <w:left w:val="single" w:color="auto" w:sz="4" w:space="0"/>
              <w:bottom w:val="single" w:color="auto" w:sz="4" w:space="0"/>
              <w:right w:val="single" w:color="auto" w:sz="4" w:space="0"/>
            </w:tcBorders>
            <w:noWrap w:val="0"/>
            <w:vAlign w:val="top"/>
          </w:tcPr>
          <w:p>
            <w:pPr>
              <w:widowControl/>
              <w:spacing w:before="156" w:beforeLines="50" w:after="11700" w:afterLines="3750"/>
              <w:ind w:firstLine="240" w:firstLineChars="100"/>
              <w:rPr>
                <w:rFonts w:ascii="宋体"/>
                <w:kern w:val="0"/>
                <w:sz w:val="24"/>
                <w:szCs w:val="24"/>
                <w:lang w:val="en-GB"/>
              </w:rPr>
            </w:pPr>
            <w:r>
              <w:rPr>
                <w:rFonts w:hint="eastAsia" w:ascii="宋体" w:hAnsi="宋体"/>
                <w:kern w:val="0"/>
                <w:sz w:val="24"/>
                <w:szCs w:val="24"/>
                <w:lang w:val="en-GB"/>
              </w:rPr>
              <w:t>序号</w:t>
            </w:r>
            <w:r>
              <w:rPr>
                <w:rFonts w:ascii="宋体" w:hAnsi="宋体"/>
                <w:kern w:val="0"/>
                <w:sz w:val="24"/>
                <w:szCs w:val="24"/>
                <w:lang w:val="en-GB"/>
              </w:rPr>
              <w:t xml:space="preserve">  </w:t>
            </w:r>
            <w:r>
              <w:rPr>
                <w:rFonts w:hint="eastAsia" w:ascii="宋体" w:hAnsi="宋体"/>
                <w:kern w:val="0"/>
                <w:sz w:val="24"/>
                <w:szCs w:val="24"/>
                <w:lang w:val="en-GB"/>
              </w:rPr>
              <w:t>经度</w:t>
            </w:r>
            <w:r>
              <w:rPr>
                <w:rFonts w:ascii="宋体" w:hAnsi="宋体"/>
                <w:kern w:val="0"/>
                <w:sz w:val="24"/>
                <w:szCs w:val="24"/>
                <w:lang w:val="en-GB"/>
              </w:rPr>
              <w:t xml:space="preserve">  </w:t>
            </w:r>
            <w:r>
              <w:rPr>
                <w:rFonts w:hint="eastAsia" w:ascii="宋体" w:hAnsi="宋体"/>
                <w:kern w:val="0"/>
                <w:sz w:val="24"/>
                <w:szCs w:val="24"/>
                <w:lang w:val="en-GB"/>
              </w:rPr>
              <w:t>纬度</w:t>
            </w:r>
            <w:r>
              <w:rPr>
                <w:rFonts w:ascii="宋体" w:hAnsi="宋体"/>
                <w:kern w:val="0"/>
                <w:sz w:val="24"/>
                <w:szCs w:val="24"/>
                <w:lang w:val="en-GB"/>
              </w:rPr>
              <w:t xml:space="preserve">      </w:t>
            </w:r>
            <w:r>
              <w:rPr>
                <w:rFonts w:hint="eastAsia" w:ascii="宋体" w:hAnsi="宋体"/>
                <w:kern w:val="0"/>
                <w:sz w:val="24"/>
                <w:szCs w:val="24"/>
                <w:lang w:val="en-GB"/>
              </w:rPr>
              <w:t>序号</w:t>
            </w:r>
            <w:r>
              <w:rPr>
                <w:rFonts w:ascii="宋体" w:hAnsi="宋体"/>
                <w:kern w:val="0"/>
                <w:sz w:val="24"/>
                <w:szCs w:val="24"/>
                <w:lang w:val="en-GB"/>
              </w:rPr>
              <w:t xml:space="preserve">  </w:t>
            </w:r>
            <w:r>
              <w:rPr>
                <w:rFonts w:hint="eastAsia" w:ascii="宋体" w:hAnsi="宋体"/>
                <w:kern w:val="0"/>
                <w:sz w:val="24"/>
                <w:szCs w:val="24"/>
                <w:lang w:val="en-GB"/>
              </w:rPr>
              <w:t>经度</w:t>
            </w:r>
            <w:r>
              <w:rPr>
                <w:rFonts w:ascii="宋体" w:hAnsi="宋体"/>
                <w:kern w:val="0"/>
                <w:sz w:val="24"/>
                <w:szCs w:val="24"/>
                <w:lang w:val="en-GB"/>
              </w:rPr>
              <w:t xml:space="preserve">  </w:t>
            </w:r>
            <w:r>
              <w:rPr>
                <w:rFonts w:hint="eastAsia" w:ascii="宋体" w:hAnsi="宋体"/>
                <w:kern w:val="0"/>
                <w:sz w:val="24"/>
                <w:szCs w:val="24"/>
                <w:lang w:val="en-GB"/>
              </w:rPr>
              <w:t>纬度</w:t>
            </w:r>
            <w:r>
              <w:rPr>
                <w:rFonts w:ascii="宋体" w:hAnsi="宋体"/>
                <w:kern w:val="0"/>
                <w:sz w:val="24"/>
                <w:szCs w:val="24"/>
                <w:lang w:val="en-GB"/>
              </w:rPr>
              <w:t xml:space="preserve">      </w:t>
            </w:r>
            <w:r>
              <w:rPr>
                <w:rFonts w:hint="eastAsia" w:ascii="宋体" w:hAnsi="宋体"/>
                <w:kern w:val="0"/>
                <w:sz w:val="24"/>
                <w:szCs w:val="24"/>
                <w:lang w:val="en-GB"/>
              </w:rPr>
              <w:t>序号</w:t>
            </w:r>
            <w:r>
              <w:rPr>
                <w:rFonts w:ascii="宋体" w:hAnsi="宋体"/>
                <w:kern w:val="0"/>
                <w:sz w:val="24"/>
                <w:szCs w:val="24"/>
                <w:lang w:val="en-GB"/>
              </w:rPr>
              <w:t xml:space="preserve">  </w:t>
            </w:r>
            <w:r>
              <w:rPr>
                <w:rFonts w:hint="eastAsia" w:ascii="宋体" w:hAnsi="宋体"/>
                <w:kern w:val="0"/>
                <w:sz w:val="24"/>
                <w:szCs w:val="24"/>
                <w:lang w:val="en-GB"/>
              </w:rPr>
              <w:t>经度</w:t>
            </w:r>
            <w:r>
              <w:rPr>
                <w:rFonts w:ascii="宋体" w:hAnsi="宋体"/>
                <w:kern w:val="0"/>
                <w:sz w:val="24"/>
                <w:szCs w:val="24"/>
                <w:lang w:val="en-GB"/>
              </w:rPr>
              <w:t xml:space="preserve">  </w:t>
            </w:r>
            <w:r>
              <w:rPr>
                <w:rFonts w:hint="eastAsia" w:ascii="宋体" w:hAnsi="宋体"/>
                <w:kern w:val="0"/>
                <w:sz w:val="24"/>
                <w:szCs w:val="24"/>
                <w:lang w:val="en-GB"/>
              </w:rPr>
              <w:t>纬度</w:t>
            </w:r>
          </w:p>
        </w:tc>
      </w:tr>
    </w:tbl>
    <w:p>
      <w:pPr>
        <w:jc w:val="left"/>
        <w:outlineLvl w:val="0"/>
        <w:rPr>
          <w:rFonts w:hint="eastAsia"/>
        </w:rPr>
      </w:pPr>
    </w:p>
    <w:p>
      <w:pPr>
        <w:jc w:val="left"/>
        <w:outlineLvl w:val="0"/>
        <w:rPr>
          <w:rFonts w:hint="eastAsia" w:ascii="宋体" w:hAnsi="宋体" w:cs="宋体"/>
          <w:b/>
          <w:bCs/>
          <w:sz w:val="28"/>
          <w:szCs w:val="24"/>
        </w:rPr>
      </w:pPr>
      <w:r>
        <w:rPr>
          <w:rFonts w:hint="eastAsia" w:ascii="宋体" w:hAnsi="宋体"/>
          <w:b/>
          <w:bCs/>
          <w:sz w:val="32"/>
          <w:szCs w:val="32"/>
        </w:rPr>
        <w:t>附件4  采矿权申请登记书及申请书（格式）</w:t>
      </w:r>
      <w:r>
        <w:rPr>
          <w:rFonts w:hint="eastAsia" w:ascii="宋体" w:hAnsi="宋体" w:cs="宋体"/>
          <w:b/>
          <w:bCs/>
          <w:sz w:val="32"/>
          <w:szCs w:val="32"/>
        </w:rPr>
        <w:t xml:space="preserve"> </w:t>
      </w:r>
    </w:p>
    <w:p>
      <w:pPr>
        <w:rPr>
          <w:rFonts w:hint="eastAsia" w:ascii="宋体" w:hAnsi="宋体" w:cs="宋体"/>
          <w:b/>
          <w:bCs/>
          <w:sz w:val="32"/>
          <w:szCs w:val="32"/>
        </w:rPr>
      </w:pPr>
      <w:r>
        <w:rPr>
          <w:rFonts w:hint="eastAsia" w:ascii="宋体" w:hAnsi="宋体" w:cs="宋体"/>
          <w:b/>
          <w:bCs/>
          <w:sz w:val="32"/>
          <w:szCs w:val="32"/>
        </w:rPr>
        <w:t xml:space="preserve">（1） </w:t>
      </w:r>
    </w:p>
    <w:p/>
    <w:p/>
    <w:p>
      <w:pPr>
        <w:rPr>
          <w:rFonts w:hint="eastAsia"/>
          <w:b/>
        </w:rPr>
      </w:pPr>
    </w:p>
    <w:p/>
    <w:p/>
    <w:p/>
    <w:p>
      <w:pPr>
        <w:spacing w:after="312" w:afterLines="100"/>
        <w:jc w:val="center"/>
        <w:rPr>
          <w:rFonts w:hint="eastAsia"/>
          <w:b/>
          <w:spacing w:val="120"/>
          <w:sz w:val="52"/>
          <w:szCs w:val="52"/>
        </w:rPr>
      </w:pPr>
      <w:r>
        <w:rPr>
          <w:rFonts w:hint="eastAsia"/>
          <w:b/>
          <w:spacing w:val="120"/>
          <w:sz w:val="52"/>
          <w:szCs w:val="52"/>
        </w:rPr>
        <w:t>非油气划定矿区范围</w:t>
      </w:r>
    </w:p>
    <w:p>
      <w:pPr>
        <w:tabs>
          <w:tab w:val="left" w:pos="7080"/>
        </w:tabs>
        <w:jc w:val="center"/>
        <w:rPr>
          <w:rFonts w:hint="eastAsia" w:ascii="宋体"/>
          <w:b/>
          <w:spacing w:val="140"/>
          <w:sz w:val="84"/>
          <w:szCs w:val="84"/>
        </w:rPr>
      </w:pPr>
      <w:r>
        <w:rPr>
          <w:rFonts w:hint="eastAsia" w:ascii="宋体"/>
          <w:b/>
          <w:spacing w:val="140"/>
          <w:sz w:val="84"/>
          <w:szCs w:val="84"/>
        </w:rPr>
        <w:t>申 请 书</w:t>
      </w:r>
    </w:p>
    <w:p>
      <w:pPr>
        <w:rPr>
          <w:rFonts w:eastAsia="黑体"/>
          <w:sz w:val="72"/>
        </w:rPr>
      </w:pPr>
    </w:p>
    <w:p>
      <w:pPr>
        <w:rPr>
          <w:rFonts w:eastAsia="黑体"/>
          <w:sz w:val="72"/>
        </w:rPr>
      </w:pPr>
    </w:p>
    <w:p>
      <w:pPr>
        <w:rPr>
          <w:rFonts w:hint="eastAsia" w:eastAsia="黑体"/>
          <w:sz w:val="72"/>
        </w:rPr>
      </w:pPr>
    </w:p>
    <w:p>
      <w:pPr>
        <w:rPr>
          <w:rFonts w:hint="eastAsia" w:eastAsia="黑体"/>
          <w:sz w:val="72"/>
        </w:rPr>
      </w:pPr>
    </w:p>
    <w:p>
      <w:pPr>
        <w:numPr>
          <w:ins w:id="59" w:author="康雪:返回拟稿人" w:date="2017-12-19T19:31:00Z"/>
        </w:numPr>
        <w:rPr>
          <w:rFonts w:hint="eastAsia" w:eastAsia="黑体"/>
          <w:sz w:val="72"/>
        </w:rPr>
      </w:pPr>
    </w:p>
    <w:p>
      <w:pPr>
        <w:rPr>
          <w:rFonts w:hint="eastAsia" w:eastAsia="黑体"/>
          <w:sz w:val="72"/>
        </w:rPr>
      </w:pPr>
    </w:p>
    <w:p>
      <w:pPr>
        <w:rPr>
          <w:rFonts w:hint="eastAsia" w:eastAsia="黑体"/>
          <w:sz w:val="28"/>
          <w:szCs w:val="28"/>
        </w:rPr>
      </w:pPr>
    </w:p>
    <w:p>
      <w:pPr>
        <w:spacing w:line="360" w:lineRule="auto"/>
        <w:ind w:firstLine="720"/>
        <w:rPr>
          <w:rFonts w:hint="eastAsia" w:ascii="仿宋" w:hAnsi="仿宋" w:eastAsia="仿宋"/>
          <w:b/>
          <w:sz w:val="30"/>
          <w:szCs w:val="30"/>
        </w:rPr>
      </w:pPr>
      <w:r>
        <w:rPr>
          <w:rFonts w:hint="eastAsia" w:ascii="仿宋" w:hAnsi="仿宋" w:eastAsia="仿宋"/>
          <w:b/>
          <w:sz w:val="30"/>
          <w:szCs w:val="30"/>
        </w:rPr>
        <w:t xml:space="preserve">申   请   人 </w:t>
      </w:r>
      <w:r>
        <w:rPr>
          <w:rFonts w:hint="eastAsia" w:ascii="仿宋" w:hAnsi="仿宋" w:eastAsia="仿宋"/>
          <w:b/>
          <w:sz w:val="30"/>
          <w:szCs w:val="30"/>
          <w:u w:val="single"/>
        </w:rPr>
        <w:t xml:space="preserve">                            （签章）</w:t>
      </w:r>
    </w:p>
    <w:p>
      <w:pPr>
        <w:spacing w:line="360" w:lineRule="auto"/>
        <w:ind w:firstLine="720"/>
        <w:rPr>
          <w:rFonts w:hint="eastAsia" w:ascii="仿宋" w:hAnsi="仿宋" w:eastAsia="仿宋"/>
          <w:b/>
          <w:spacing w:val="10"/>
          <w:sz w:val="30"/>
          <w:szCs w:val="30"/>
        </w:rPr>
      </w:pPr>
      <w:r>
        <w:rPr>
          <w:rFonts w:hint="eastAsia" w:ascii="仿宋" w:hAnsi="仿宋" w:eastAsia="仿宋"/>
          <w:b/>
          <w:spacing w:val="10"/>
          <w:sz w:val="30"/>
          <w:szCs w:val="30"/>
        </w:rPr>
        <w:t xml:space="preserve">矿 区 名 称 </w:t>
      </w:r>
      <w:r>
        <w:rPr>
          <w:rFonts w:hint="eastAsia" w:ascii="仿宋" w:hAnsi="仿宋" w:eastAsia="仿宋"/>
          <w:b/>
          <w:spacing w:val="10"/>
          <w:sz w:val="30"/>
          <w:szCs w:val="30"/>
          <w:u w:val="single"/>
        </w:rPr>
        <w:t xml:space="preserve">                               </w:t>
      </w:r>
    </w:p>
    <w:p>
      <w:pPr>
        <w:rPr>
          <w:rFonts w:ascii="仿宋" w:hAnsi="仿宋" w:eastAsia="仿宋"/>
          <w:b/>
          <w:sz w:val="30"/>
          <w:szCs w:val="30"/>
          <w:u w:val="single"/>
        </w:rPr>
        <w:sectPr>
          <w:headerReference r:id="rId22" w:type="first"/>
          <w:footerReference r:id="rId25" w:type="first"/>
          <w:headerReference r:id="rId20" w:type="default"/>
          <w:footerReference r:id="rId23" w:type="default"/>
          <w:headerReference r:id="rId21" w:type="even"/>
          <w:footerReference r:id="rId24" w:type="even"/>
          <w:pgSz w:w="11906" w:h="16838"/>
          <w:pgMar w:top="1418" w:right="1418" w:bottom="1418" w:left="1418" w:header="851" w:footer="992" w:gutter="0"/>
          <w:pgNumType w:start="59"/>
          <w:cols w:space="720" w:num="1"/>
          <w:docGrid w:type="lines" w:linePitch="312" w:charSpace="0"/>
        </w:sectPr>
      </w:pPr>
      <w:r>
        <w:rPr>
          <w:rFonts w:hint="eastAsia" w:ascii="仿宋" w:hAnsi="仿宋" w:eastAsia="仿宋"/>
          <w:b/>
          <w:spacing w:val="10"/>
          <w:sz w:val="30"/>
          <w:szCs w:val="30"/>
        </w:rPr>
        <w:t>填 表 时 间</w:t>
      </w:r>
      <w:r>
        <w:rPr>
          <w:rFonts w:hint="eastAsia" w:ascii="仿宋" w:hAnsi="仿宋" w:eastAsia="仿宋"/>
          <w:b/>
          <w:sz w:val="30"/>
          <w:szCs w:val="30"/>
        </w:rPr>
        <w:t xml:space="preserve"> </w:t>
      </w:r>
      <w:r>
        <w:rPr>
          <w:rFonts w:hint="eastAsia" w:ascii="仿宋" w:hAnsi="仿宋" w:eastAsia="仿宋"/>
          <w:b/>
          <w:sz w:val="30"/>
          <w:szCs w:val="30"/>
          <w:u w:val="single"/>
        </w:rPr>
        <w:t xml:space="preserve">                                    </w:t>
      </w:r>
    </w:p>
    <w:p>
      <w:pPr>
        <w:jc w:val="center"/>
        <w:rPr>
          <w:rFonts w:hint="eastAsia" w:ascii="宋体" w:hAnsi="宋体"/>
          <w:b/>
          <w:bCs/>
          <w:sz w:val="28"/>
        </w:rPr>
      </w:pPr>
      <w:r>
        <w:rPr>
          <w:rFonts w:hint="eastAsia" w:ascii="宋体" w:hAnsi="宋体"/>
          <w:b/>
          <w:bCs/>
          <w:sz w:val="28"/>
        </w:rPr>
        <w:t>填  表  说  明</w:t>
      </w:r>
    </w:p>
    <w:p>
      <w:pPr>
        <w:adjustRightInd w:val="0"/>
        <w:snapToGrid w:val="0"/>
        <w:spacing w:line="400" w:lineRule="exact"/>
        <w:ind w:firstLine="480" w:firstLineChars="200"/>
        <w:rPr>
          <w:rFonts w:hint="eastAsia" w:eastAsia="黑体"/>
          <w:sz w:val="24"/>
        </w:rPr>
      </w:pPr>
    </w:p>
    <w:p>
      <w:pPr>
        <w:adjustRightInd w:val="0"/>
        <w:snapToGrid w:val="0"/>
        <w:spacing w:line="400" w:lineRule="exact"/>
        <w:ind w:firstLine="420" w:firstLineChars="200"/>
        <w:rPr>
          <w:rFonts w:hint="eastAsia" w:ascii="宋体" w:hAnsi="宋体"/>
        </w:rPr>
      </w:pPr>
      <w:r>
        <w:rPr>
          <w:rFonts w:hint="eastAsia" w:ascii="宋体" w:hAnsi="宋体"/>
        </w:rPr>
        <w:t>1.</w:t>
      </w:r>
      <w:r>
        <w:rPr>
          <w:rFonts w:hint="eastAsia" w:ascii="宋体" w:hAnsi="宋体"/>
          <w:b/>
          <w:bCs/>
        </w:rPr>
        <w:t>申请人：</w:t>
      </w:r>
      <w:r>
        <w:rPr>
          <w:rFonts w:hint="eastAsia" w:ascii="宋体" w:hAnsi="宋体"/>
        </w:rPr>
        <w:t>划定矿区范围申请人名称。</w:t>
      </w:r>
    </w:p>
    <w:p>
      <w:pPr>
        <w:adjustRightInd w:val="0"/>
        <w:snapToGrid w:val="0"/>
        <w:spacing w:line="400" w:lineRule="exact"/>
        <w:ind w:firstLine="420" w:firstLineChars="200"/>
        <w:rPr>
          <w:rFonts w:hint="eastAsia" w:ascii="宋体" w:hAnsi="宋体"/>
        </w:rPr>
      </w:pPr>
      <w:r>
        <w:rPr>
          <w:rFonts w:hint="eastAsia" w:ascii="宋体" w:hAnsi="宋体"/>
        </w:rPr>
        <w:t>2.</w:t>
      </w:r>
      <w:r>
        <w:rPr>
          <w:rFonts w:hint="eastAsia" w:ascii="宋体" w:hAnsi="宋体"/>
          <w:b/>
          <w:bCs/>
        </w:rPr>
        <w:t>矿区名称：</w:t>
      </w:r>
      <w:r>
        <w:rPr>
          <w:rFonts w:hint="eastAsia" w:ascii="宋体" w:hAnsi="宋体"/>
        </w:rPr>
        <w:t>填写申请人为开采矿产资源所申请的矿区名称。</w:t>
      </w:r>
    </w:p>
    <w:p>
      <w:pPr>
        <w:spacing w:line="380" w:lineRule="exact"/>
        <w:ind w:firstLine="420" w:firstLineChars="200"/>
        <w:rPr>
          <w:rFonts w:hint="eastAsia" w:ascii="宋体" w:hAnsi="宋体"/>
          <w:szCs w:val="21"/>
        </w:rPr>
      </w:pPr>
      <w:r>
        <w:rPr>
          <w:rFonts w:hint="eastAsia" w:ascii="宋体" w:hAnsi="宋体"/>
          <w:szCs w:val="21"/>
        </w:rPr>
        <w:t>3.</w:t>
      </w:r>
      <w:r>
        <w:rPr>
          <w:rFonts w:hint="eastAsia" w:ascii="宋体" w:hAnsi="宋体"/>
          <w:b/>
          <w:szCs w:val="21"/>
        </w:rPr>
        <w:t>统一社会信用代码：</w:t>
      </w:r>
      <w:r>
        <w:rPr>
          <w:rFonts w:hint="eastAsia" w:ascii="宋体" w:hAnsi="宋体"/>
          <w:szCs w:val="21"/>
        </w:rPr>
        <w:t>填写采矿权</w:t>
      </w:r>
      <w:r>
        <w:rPr>
          <w:rFonts w:hint="eastAsia" w:ascii="宋体" w:hAnsi="宋体" w:cs="仿宋"/>
          <w:kern w:val="0"/>
          <w:szCs w:val="36"/>
        </w:rPr>
        <w:t>申请人</w:t>
      </w:r>
      <w:r>
        <w:rPr>
          <w:rFonts w:hint="eastAsia" w:ascii="宋体" w:hAnsi="宋体"/>
          <w:szCs w:val="21"/>
        </w:rPr>
        <w:t>统一社会信用代码或组织机构代码，应与申请人企业营业执照或事业单位法人证书一致。</w:t>
      </w:r>
    </w:p>
    <w:p>
      <w:pPr>
        <w:adjustRightInd w:val="0"/>
        <w:snapToGrid w:val="0"/>
        <w:spacing w:line="400" w:lineRule="exact"/>
        <w:ind w:firstLine="420" w:firstLineChars="200"/>
        <w:rPr>
          <w:rFonts w:hint="eastAsia" w:ascii="宋体" w:hAnsi="宋体"/>
        </w:rPr>
      </w:pPr>
      <w:r>
        <w:rPr>
          <w:rFonts w:hint="eastAsia" w:ascii="宋体" w:hAnsi="宋体"/>
        </w:rPr>
        <w:t>4.</w:t>
      </w:r>
      <w:r>
        <w:rPr>
          <w:rFonts w:hint="eastAsia" w:ascii="宋体" w:hAnsi="宋体"/>
          <w:b/>
          <w:bCs/>
        </w:rPr>
        <w:t>经济类型：</w:t>
      </w:r>
      <w:r>
        <w:rPr>
          <w:rFonts w:hint="eastAsia" w:ascii="宋体" w:hAnsi="宋体"/>
        </w:rPr>
        <w:t>企业法人根据营业执照证载的类型填写。</w:t>
      </w:r>
    </w:p>
    <w:p>
      <w:pPr>
        <w:adjustRightInd w:val="0"/>
        <w:snapToGrid w:val="0"/>
        <w:spacing w:line="400" w:lineRule="exact"/>
        <w:ind w:firstLine="420" w:firstLineChars="200"/>
        <w:rPr>
          <w:rFonts w:hint="eastAsia" w:ascii="宋体" w:hAnsi="宋体"/>
        </w:rPr>
      </w:pPr>
      <w:r>
        <w:rPr>
          <w:rFonts w:hint="eastAsia" w:ascii="宋体" w:hAnsi="宋体"/>
        </w:rPr>
        <w:t>5.</w:t>
      </w:r>
      <w:r>
        <w:rPr>
          <w:rFonts w:hint="eastAsia" w:ascii="宋体" w:hAnsi="宋体"/>
          <w:b/>
          <w:bCs/>
        </w:rPr>
        <w:t>地址：</w:t>
      </w:r>
      <w:r>
        <w:rPr>
          <w:rFonts w:hint="eastAsia" w:ascii="宋体" w:hAnsi="宋体"/>
          <w:b w:val="0"/>
          <w:bCs/>
        </w:rPr>
        <w:t>按采矿权</w:t>
      </w:r>
      <w:r>
        <w:rPr>
          <w:rFonts w:hint="eastAsia" w:ascii="宋体" w:hAnsi="宋体"/>
        </w:rPr>
        <w:t>申请人注册地址填写。</w:t>
      </w:r>
    </w:p>
    <w:p>
      <w:pPr>
        <w:adjustRightInd w:val="0"/>
        <w:snapToGrid w:val="0"/>
        <w:spacing w:line="400" w:lineRule="exact"/>
        <w:ind w:firstLine="420" w:firstLineChars="200"/>
        <w:rPr>
          <w:rFonts w:hint="eastAsia" w:ascii="宋体" w:hAnsi="宋体"/>
        </w:rPr>
      </w:pPr>
      <w:r>
        <w:rPr>
          <w:rFonts w:hint="eastAsia" w:ascii="宋体" w:hAnsi="宋体"/>
        </w:rPr>
        <w:t>6.</w:t>
      </w:r>
      <w:r>
        <w:rPr>
          <w:rFonts w:hint="eastAsia" w:ascii="宋体" w:hAnsi="宋体"/>
          <w:b/>
          <w:bCs/>
        </w:rPr>
        <w:t>开采主矿种：</w:t>
      </w:r>
      <w:r>
        <w:rPr>
          <w:rFonts w:hint="eastAsia" w:ascii="宋体" w:hAnsi="宋体"/>
        </w:rPr>
        <w:t>申请开采的主矿种。</w:t>
      </w:r>
    </w:p>
    <w:p>
      <w:pPr>
        <w:adjustRightInd w:val="0"/>
        <w:snapToGrid w:val="0"/>
        <w:spacing w:line="400" w:lineRule="exact"/>
        <w:ind w:firstLine="420" w:firstLineChars="200"/>
        <w:rPr>
          <w:rFonts w:hint="eastAsia" w:ascii="宋体" w:hAnsi="宋体"/>
        </w:rPr>
      </w:pPr>
      <w:r>
        <w:rPr>
          <w:rFonts w:hint="eastAsia" w:ascii="宋体" w:hAnsi="宋体"/>
          <w:bCs/>
        </w:rPr>
        <w:t>7.</w:t>
      </w:r>
      <w:r>
        <w:rPr>
          <w:rFonts w:hint="eastAsia" w:ascii="宋体" w:hAnsi="宋体"/>
          <w:b/>
          <w:bCs/>
        </w:rPr>
        <w:t>共伴生矿种</w:t>
      </w:r>
      <w:r>
        <w:rPr>
          <w:rFonts w:hint="eastAsia" w:ascii="宋体" w:hAnsi="宋体"/>
        </w:rPr>
        <w:t>：申请开采的其他主矿种。</w:t>
      </w:r>
    </w:p>
    <w:p>
      <w:pPr>
        <w:adjustRightInd w:val="0"/>
        <w:snapToGrid w:val="0"/>
        <w:spacing w:line="300" w:lineRule="exact"/>
        <w:ind w:firstLine="420" w:firstLineChars="200"/>
        <w:rPr>
          <w:rFonts w:hint="eastAsia" w:ascii="宋体" w:hAnsi="宋体"/>
        </w:rPr>
      </w:pPr>
      <w:r>
        <w:rPr>
          <w:rFonts w:hint="eastAsia" w:ascii="宋体" w:hAnsi="宋体"/>
        </w:rPr>
        <w:t>8.</w:t>
      </w:r>
      <w:r>
        <w:rPr>
          <w:rFonts w:hint="eastAsia" w:ascii="宋体" w:hAnsi="宋体"/>
          <w:b/>
        </w:rPr>
        <w:t>总储量：</w:t>
      </w:r>
      <w:r>
        <w:rPr>
          <w:rFonts w:hint="eastAsia" w:ascii="宋体" w:hAnsi="宋体"/>
        </w:rPr>
        <w:t>开采主矿种保有储量的综合评价数值。单位与该矿种设计规模的矿产单位相关,如“煤”为万吨。</w:t>
      </w:r>
    </w:p>
    <w:p>
      <w:pPr>
        <w:adjustRightInd w:val="0"/>
        <w:snapToGrid w:val="0"/>
        <w:spacing w:line="400" w:lineRule="exact"/>
        <w:ind w:firstLine="420" w:firstLineChars="200"/>
        <w:rPr>
          <w:rFonts w:hint="eastAsia" w:ascii="宋体" w:hAnsi="宋体"/>
        </w:rPr>
      </w:pPr>
      <w:r>
        <w:rPr>
          <w:rFonts w:hint="eastAsia" w:ascii="宋体" w:hAnsi="宋体"/>
        </w:rPr>
        <w:t>9.</w:t>
      </w:r>
      <w:r>
        <w:rPr>
          <w:rFonts w:hint="eastAsia" w:ascii="宋体" w:hAnsi="宋体"/>
          <w:b/>
          <w:bCs/>
        </w:rPr>
        <w:t>采矿权取得方式：</w:t>
      </w:r>
      <w:r>
        <w:rPr>
          <w:rFonts w:hint="eastAsia" w:ascii="宋体" w:hAnsi="宋体"/>
        </w:rPr>
        <w:t>填写拟取得采矿权的方式，分为探矿权转采矿权、协议出让、招标、拍卖、挂牌方式取得。</w:t>
      </w:r>
    </w:p>
    <w:p>
      <w:pPr>
        <w:adjustRightInd w:val="0"/>
        <w:snapToGrid w:val="0"/>
        <w:spacing w:line="400" w:lineRule="exact"/>
        <w:ind w:firstLine="420" w:firstLineChars="200"/>
        <w:rPr>
          <w:rFonts w:hint="eastAsia" w:ascii="宋体" w:hAnsi="宋体"/>
        </w:rPr>
      </w:pPr>
      <w:r>
        <w:rPr>
          <w:rFonts w:hint="eastAsia" w:ascii="宋体" w:hAnsi="宋体"/>
        </w:rPr>
        <w:t>10.</w:t>
      </w:r>
      <w:r>
        <w:rPr>
          <w:rFonts w:hint="eastAsia" w:ascii="宋体" w:hAnsi="宋体"/>
          <w:b/>
        </w:rPr>
        <w:t>勘查许可证号：</w:t>
      </w:r>
      <w:r>
        <w:rPr>
          <w:rFonts w:hint="eastAsia" w:ascii="宋体" w:hAnsi="宋体"/>
        </w:rPr>
        <w:t>采矿权取得方式为探矿权转采矿权的，填写勘查许可证号；非探矿权转采矿权的，无需填写。</w:t>
      </w:r>
    </w:p>
    <w:p>
      <w:pPr>
        <w:adjustRightInd w:val="0"/>
        <w:snapToGrid w:val="0"/>
        <w:spacing w:line="360" w:lineRule="exact"/>
        <w:ind w:firstLine="420"/>
        <w:rPr>
          <w:rFonts w:hint="eastAsia" w:ascii="宋体" w:hAnsi="宋体"/>
        </w:rPr>
      </w:pPr>
      <w:r>
        <w:rPr>
          <w:rFonts w:hint="eastAsia" w:ascii="宋体" w:hAnsi="宋体"/>
        </w:rPr>
        <w:t>11.</w:t>
      </w:r>
      <w:r>
        <w:rPr>
          <w:rFonts w:hint="eastAsia" w:ascii="宋体" w:hAnsi="宋体"/>
          <w:b/>
        </w:rPr>
        <w:t>预留期限</w:t>
      </w:r>
      <w:r>
        <w:rPr>
          <w:rFonts w:hint="eastAsia" w:ascii="宋体" w:hAnsi="宋体"/>
        </w:rPr>
        <w:t>：首次划定矿区范围预留期申请不得超过3年。</w:t>
      </w:r>
    </w:p>
    <w:p>
      <w:pPr>
        <w:adjustRightInd w:val="0"/>
        <w:snapToGrid w:val="0"/>
        <w:spacing w:line="400" w:lineRule="exact"/>
        <w:ind w:firstLine="420" w:firstLineChars="200"/>
        <w:rPr>
          <w:rFonts w:hint="eastAsia" w:ascii="宋体" w:hAnsi="宋体"/>
        </w:rPr>
      </w:pPr>
      <w:r>
        <w:rPr>
          <w:rFonts w:hint="eastAsia" w:ascii="宋体" w:hAnsi="宋体"/>
        </w:rPr>
        <w:t>12.</w:t>
      </w:r>
      <w:r>
        <w:rPr>
          <w:rFonts w:hint="eastAsia" w:ascii="宋体" w:hAnsi="宋体"/>
          <w:b/>
          <w:bCs/>
        </w:rPr>
        <w:t>探明地质储量：</w:t>
      </w:r>
      <w:r>
        <w:rPr>
          <w:rFonts w:hint="eastAsia" w:ascii="宋体" w:hAnsi="宋体"/>
        </w:rPr>
        <w:t>填写已审批的地质储量数据。</w:t>
      </w:r>
    </w:p>
    <w:p>
      <w:pPr>
        <w:adjustRightInd w:val="0"/>
        <w:snapToGrid w:val="0"/>
        <w:spacing w:line="400" w:lineRule="exact"/>
        <w:ind w:firstLine="420" w:firstLineChars="200"/>
        <w:rPr>
          <w:rFonts w:hint="eastAsia" w:ascii="宋体" w:hAnsi="宋体"/>
        </w:rPr>
      </w:pPr>
      <w:r>
        <w:rPr>
          <w:rFonts w:hint="eastAsia" w:ascii="宋体" w:hAnsi="宋体"/>
        </w:rPr>
        <w:t>13.</w:t>
      </w:r>
      <w:r>
        <w:rPr>
          <w:rFonts w:hint="eastAsia" w:ascii="宋体" w:hAnsi="宋体"/>
          <w:b/>
        </w:rPr>
        <w:t>可采地质储量</w:t>
      </w:r>
      <w:r>
        <w:rPr>
          <w:rFonts w:hint="eastAsia" w:ascii="宋体" w:hAnsi="宋体"/>
        </w:rPr>
        <w:t>：按初步设计可利用的资源储量填写。</w:t>
      </w:r>
    </w:p>
    <w:p>
      <w:pPr>
        <w:adjustRightInd w:val="0"/>
        <w:snapToGrid w:val="0"/>
        <w:spacing w:line="400" w:lineRule="exact"/>
        <w:ind w:firstLine="420" w:firstLineChars="200"/>
        <w:rPr>
          <w:rFonts w:hint="eastAsia" w:ascii="宋体" w:hAnsi="宋体"/>
        </w:rPr>
      </w:pPr>
      <w:r>
        <w:rPr>
          <w:rFonts w:hint="eastAsia" w:ascii="宋体" w:hAnsi="宋体"/>
        </w:rPr>
        <w:t>14.</w:t>
      </w:r>
      <w:r>
        <w:rPr>
          <w:rFonts w:hint="eastAsia" w:ascii="宋体" w:hAnsi="宋体"/>
          <w:b/>
          <w:bCs/>
        </w:rPr>
        <w:t>探矿权取得情况：</w:t>
      </w:r>
      <w:r>
        <w:rPr>
          <w:rFonts w:hint="eastAsia" w:ascii="宋体" w:hAnsi="宋体"/>
        </w:rPr>
        <w:t>探矿权转采矿权的，探矿权取得的方式包括申请在先、招标、拍卖、挂牌、协议出让；非探矿权转采矿权的，无需填写。</w:t>
      </w:r>
    </w:p>
    <w:p>
      <w:pPr>
        <w:adjustRightInd w:val="0"/>
        <w:snapToGrid w:val="0"/>
        <w:spacing w:line="400" w:lineRule="exact"/>
        <w:ind w:firstLine="420" w:firstLineChars="200"/>
        <w:rPr>
          <w:rFonts w:hint="eastAsia" w:ascii="宋体" w:hAnsi="宋体"/>
        </w:rPr>
      </w:pPr>
      <w:r>
        <w:rPr>
          <w:rFonts w:hint="eastAsia" w:ascii="宋体" w:hAnsi="宋体"/>
        </w:rPr>
        <w:t>15.</w:t>
      </w:r>
      <w:r>
        <w:rPr>
          <w:rFonts w:hint="eastAsia" w:ascii="宋体" w:hAnsi="宋体"/>
          <w:b/>
          <w:bCs/>
        </w:rPr>
        <w:t>矿区范围图及坐标：</w:t>
      </w:r>
      <w:r>
        <w:rPr>
          <w:rFonts w:hint="eastAsia" w:ascii="宋体" w:hAnsi="宋体"/>
        </w:rPr>
        <w:t>以国家直角坐标填写矿区范围拐点坐标。并注明(1)共有多少拐点圈定；(2)开采深度的起止标高。</w:t>
      </w:r>
    </w:p>
    <w:p>
      <w:pPr>
        <w:adjustRightInd w:val="0"/>
        <w:snapToGrid w:val="0"/>
        <w:spacing w:line="400" w:lineRule="exact"/>
        <w:ind w:firstLine="420" w:firstLineChars="200"/>
        <w:rPr>
          <w:rFonts w:ascii="宋体" w:hAnsi="宋体"/>
        </w:rPr>
        <w:sectPr>
          <w:pgSz w:w="11906" w:h="16838"/>
          <w:pgMar w:top="1418" w:right="1418" w:bottom="1418" w:left="1418" w:header="851" w:footer="992" w:gutter="0"/>
          <w:cols w:space="720" w:num="1"/>
          <w:docGrid w:type="lines" w:linePitch="312" w:charSpace="0"/>
        </w:sectPr>
      </w:pPr>
      <w:r>
        <w:rPr>
          <w:rFonts w:hint="eastAsia" w:ascii="宋体" w:hAnsi="宋体"/>
        </w:rPr>
        <w:t>16.</w:t>
      </w:r>
      <w:r>
        <w:rPr>
          <w:rFonts w:hint="eastAsia" w:ascii="宋体" w:hAnsi="宋体"/>
          <w:b/>
          <w:bCs/>
        </w:rPr>
        <w:t>矿区面积：</w:t>
      </w:r>
      <w:r>
        <w:rPr>
          <w:rFonts w:hint="eastAsia" w:ascii="宋体" w:hAnsi="宋体"/>
        </w:rPr>
        <w:t>按矿区实际面积，填写其平方公里数。</w:t>
      </w:r>
    </w:p>
    <w:p>
      <w:pPr>
        <w:adjustRightInd w:val="0"/>
        <w:snapToGrid w:val="0"/>
        <w:rPr>
          <w:rFonts w:hint="eastAsia" w:ascii="宋体" w:hAnsi="宋体"/>
        </w:rPr>
      </w:pPr>
    </w:p>
    <w:tbl>
      <w:tblPr>
        <w:tblStyle w:val="7"/>
        <w:tblW w:w="0" w:type="auto"/>
        <w:jc w:val="center"/>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108" w:type="dxa"/>
          <w:bottom w:w="0" w:type="dxa"/>
          <w:right w:w="108" w:type="dxa"/>
        </w:tblCellMar>
      </w:tblPr>
      <w:tblGrid>
        <w:gridCol w:w="696"/>
        <w:gridCol w:w="268"/>
        <w:gridCol w:w="1233"/>
        <w:gridCol w:w="1154"/>
        <w:gridCol w:w="1337"/>
        <w:gridCol w:w="1722"/>
        <w:gridCol w:w="2661"/>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jc w:val="center"/>
        </w:trPr>
        <w:tc>
          <w:tcPr>
            <w:tcW w:w="696" w:type="dxa"/>
            <w:vMerge w:val="restart"/>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申</w:t>
            </w:r>
          </w:p>
          <w:p>
            <w:pPr>
              <w:adjustRightInd w:val="0"/>
              <w:snapToGrid w:val="0"/>
              <w:jc w:val="center"/>
              <w:rPr>
                <w:rFonts w:hint="eastAsia" w:ascii="仿宋" w:hAnsi="仿宋" w:eastAsia="仿宋"/>
                <w:sz w:val="24"/>
              </w:rPr>
            </w:pPr>
            <w:r>
              <w:rPr>
                <w:rFonts w:hint="eastAsia" w:ascii="仿宋" w:hAnsi="仿宋" w:eastAsia="仿宋"/>
                <w:sz w:val="24"/>
              </w:rPr>
              <w:t>请</w:t>
            </w:r>
          </w:p>
          <w:p>
            <w:pPr>
              <w:adjustRightInd w:val="0"/>
              <w:snapToGrid w:val="0"/>
              <w:jc w:val="center"/>
              <w:rPr>
                <w:rFonts w:hint="eastAsia" w:ascii="仿宋" w:hAnsi="仿宋" w:eastAsia="仿宋"/>
                <w:sz w:val="24"/>
              </w:rPr>
            </w:pPr>
            <w:r>
              <w:rPr>
                <w:rFonts w:hint="eastAsia" w:ascii="仿宋" w:hAnsi="仿宋" w:eastAsia="仿宋"/>
                <w:sz w:val="24"/>
              </w:rPr>
              <w:t>人</w:t>
            </w:r>
          </w:p>
        </w:tc>
        <w:tc>
          <w:tcPr>
            <w:tcW w:w="3992" w:type="dxa"/>
            <w:gridSpan w:val="4"/>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统一社会信用代码</w:t>
            </w:r>
          </w:p>
        </w:tc>
        <w:tc>
          <w:tcPr>
            <w:tcW w:w="4383" w:type="dxa"/>
            <w:gridSpan w:val="2"/>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jc w:val="center"/>
        </w:trPr>
        <w:tc>
          <w:tcPr>
            <w:tcW w:w="696" w:type="dxa"/>
            <w:vMerge w:val="continue"/>
            <w:noWrap w:val="0"/>
            <w:vAlign w:val="center"/>
          </w:tcPr>
          <w:p>
            <w:pPr>
              <w:adjustRightInd w:val="0"/>
              <w:snapToGrid w:val="0"/>
              <w:jc w:val="center"/>
              <w:rPr>
                <w:rFonts w:hint="eastAsia" w:ascii="仿宋" w:hAnsi="仿宋" w:eastAsia="仿宋"/>
                <w:sz w:val="24"/>
              </w:rPr>
            </w:pPr>
          </w:p>
        </w:tc>
        <w:tc>
          <w:tcPr>
            <w:tcW w:w="1501"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法定代表人</w:t>
            </w:r>
          </w:p>
        </w:tc>
        <w:tc>
          <w:tcPr>
            <w:tcW w:w="2491" w:type="dxa"/>
            <w:gridSpan w:val="2"/>
            <w:noWrap w:val="0"/>
            <w:vAlign w:val="center"/>
          </w:tcPr>
          <w:p>
            <w:pPr>
              <w:adjustRightInd w:val="0"/>
              <w:snapToGrid w:val="0"/>
              <w:jc w:val="center"/>
              <w:rPr>
                <w:rFonts w:hint="eastAsia" w:ascii="仿宋" w:hAnsi="仿宋" w:eastAsia="仿宋"/>
                <w:sz w:val="24"/>
              </w:rPr>
            </w:pPr>
          </w:p>
        </w:tc>
        <w:tc>
          <w:tcPr>
            <w:tcW w:w="1722" w:type="dxa"/>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经济类型</w:t>
            </w:r>
          </w:p>
        </w:tc>
        <w:tc>
          <w:tcPr>
            <w:tcW w:w="2661" w:type="dxa"/>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jc w:val="center"/>
        </w:trPr>
        <w:tc>
          <w:tcPr>
            <w:tcW w:w="696" w:type="dxa"/>
            <w:vMerge w:val="continue"/>
            <w:noWrap w:val="0"/>
            <w:vAlign w:val="center"/>
          </w:tcPr>
          <w:p>
            <w:pPr>
              <w:adjustRightInd w:val="0"/>
              <w:snapToGrid w:val="0"/>
              <w:jc w:val="center"/>
              <w:rPr>
                <w:rFonts w:hint="eastAsia" w:ascii="仿宋" w:hAnsi="仿宋" w:eastAsia="仿宋"/>
                <w:sz w:val="24"/>
              </w:rPr>
            </w:pPr>
          </w:p>
        </w:tc>
        <w:tc>
          <w:tcPr>
            <w:tcW w:w="1501"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地    址</w:t>
            </w:r>
          </w:p>
        </w:tc>
        <w:tc>
          <w:tcPr>
            <w:tcW w:w="6874" w:type="dxa"/>
            <w:gridSpan w:val="4"/>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jc w:val="center"/>
        </w:trPr>
        <w:tc>
          <w:tcPr>
            <w:tcW w:w="696" w:type="dxa"/>
            <w:vMerge w:val="continue"/>
            <w:noWrap w:val="0"/>
            <w:vAlign w:val="center"/>
          </w:tcPr>
          <w:p>
            <w:pPr>
              <w:adjustRightInd w:val="0"/>
              <w:snapToGrid w:val="0"/>
              <w:jc w:val="center"/>
              <w:rPr>
                <w:rFonts w:hint="eastAsia" w:ascii="仿宋" w:hAnsi="仿宋" w:eastAsia="仿宋"/>
                <w:sz w:val="24"/>
              </w:rPr>
            </w:pPr>
          </w:p>
        </w:tc>
        <w:tc>
          <w:tcPr>
            <w:tcW w:w="1501"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邮政编码</w:t>
            </w:r>
          </w:p>
        </w:tc>
        <w:tc>
          <w:tcPr>
            <w:tcW w:w="2491" w:type="dxa"/>
            <w:gridSpan w:val="2"/>
            <w:noWrap w:val="0"/>
            <w:vAlign w:val="center"/>
          </w:tcPr>
          <w:p>
            <w:pPr>
              <w:adjustRightInd w:val="0"/>
              <w:snapToGrid w:val="0"/>
              <w:jc w:val="center"/>
              <w:rPr>
                <w:rFonts w:hint="eastAsia" w:ascii="仿宋" w:hAnsi="仿宋" w:eastAsia="仿宋"/>
                <w:sz w:val="24"/>
              </w:rPr>
            </w:pPr>
          </w:p>
        </w:tc>
        <w:tc>
          <w:tcPr>
            <w:tcW w:w="1722" w:type="dxa"/>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电    话</w:t>
            </w:r>
          </w:p>
        </w:tc>
        <w:tc>
          <w:tcPr>
            <w:tcW w:w="2661" w:type="dxa"/>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jc w:val="center"/>
        </w:trPr>
        <w:tc>
          <w:tcPr>
            <w:tcW w:w="2197"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开采主矿种</w:t>
            </w:r>
          </w:p>
        </w:tc>
        <w:tc>
          <w:tcPr>
            <w:tcW w:w="2491" w:type="dxa"/>
            <w:gridSpan w:val="2"/>
            <w:noWrap w:val="0"/>
            <w:vAlign w:val="center"/>
          </w:tcPr>
          <w:p>
            <w:pPr>
              <w:adjustRightInd w:val="0"/>
              <w:snapToGrid w:val="0"/>
              <w:jc w:val="center"/>
              <w:rPr>
                <w:rFonts w:hint="eastAsia" w:ascii="仿宋" w:hAnsi="仿宋" w:eastAsia="仿宋"/>
                <w:sz w:val="24"/>
              </w:rPr>
            </w:pPr>
          </w:p>
        </w:tc>
        <w:tc>
          <w:tcPr>
            <w:tcW w:w="1722" w:type="dxa"/>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所在行政区</w:t>
            </w:r>
          </w:p>
        </w:tc>
        <w:tc>
          <w:tcPr>
            <w:tcW w:w="2661" w:type="dxa"/>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jc w:val="center"/>
        </w:trPr>
        <w:tc>
          <w:tcPr>
            <w:tcW w:w="2197"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共伴生矿种</w:t>
            </w:r>
          </w:p>
        </w:tc>
        <w:tc>
          <w:tcPr>
            <w:tcW w:w="6874" w:type="dxa"/>
            <w:gridSpan w:val="4"/>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jc w:val="center"/>
        </w:trPr>
        <w:tc>
          <w:tcPr>
            <w:tcW w:w="2197"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总  储  量</w:t>
            </w:r>
          </w:p>
        </w:tc>
        <w:tc>
          <w:tcPr>
            <w:tcW w:w="6874" w:type="dxa"/>
            <w:gridSpan w:val="4"/>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jc w:val="center"/>
        </w:trPr>
        <w:tc>
          <w:tcPr>
            <w:tcW w:w="2197"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采矿权取得方式</w:t>
            </w:r>
          </w:p>
        </w:tc>
        <w:tc>
          <w:tcPr>
            <w:tcW w:w="2491" w:type="dxa"/>
            <w:gridSpan w:val="2"/>
            <w:noWrap w:val="0"/>
            <w:vAlign w:val="center"/>
          </w:tcPr>
          <w:p>
            <w:pPr>
              <w:adjustRightInd w:val="0"/>
              <w:snapToGrid w:val="0"/>
              <w:jc w:val="center"/>
              <w:rPr>
                <w:rFonts w:hint="eastAsia" w:ascii="仿宋" w:hAnsi="仿宋" w:eastAsia="仿宋"/>
                <w:sz w:val="24"/>
              </w:rPr>
            </w:pPr>
          </w:p>
        </w:tc>
        <w:tc>
          <w:tcPr>
            <w:tcW w:w="1722" w:type="dxa"/>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勘查许可证号</w:t>
            </w:r>
          </w:p>
        </w:tc>
        <w:tc>
          <w:tcPr>
            <w:tcW w:w="2661" w:type="dxa"/>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jc w:val="center"/>
        </w:trPr>
        <w:tc>
          <w:tcPr>
            <w:tcW w:w="2197"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预留期限</w:t>
            </w:r>
          </w:p>
        </w:tc>
        <w:tc>
          <w:tcPr>
            <w:tcW w:w="1154" w:type="dxa"/>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 xml:space="preserve">     年</w:t>
            </w:r>
          </w:p>
        </w:tc>
        <w:tc>
          <w:tcPr>
            <w:tcW w:w="5720" w:type="dxa"/>
            <w:gridSpan w:val="3"/>
            <w:noWrap w:val="0"/>
            <w:vAlign w:val="center"/>
          </w:tcPr>
          <w:p>
            <w:pPr>
              <w:adjustRightInd w:val="0"/>
              <w:snapToGrid w:val="0"/>
              <w:rPr>
                <w:rFonts w:hint="eastAsia" w:ascii="仿宋" w:hAnsi="仿宋" w:eastAsia="仿宋"/>
                <w:sz w:val="24"/>
              </w:rPr>
            </w:pPr>
            <w:r>
              <w:rPr>
                <w:rFonts w:hint="eastAsia" w:ascii="仿宋" w:hAnsi="仿宋" w:eastAsia="仿宋"/>
                <w:sz w:val="24"/>
              </w:rPr>
              <w:t xml:space="preserve">                 至  </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151" w:hRule="atLeast"/>
          <w:jc w:val="center"/>
        </w:trPr>
        <w:tc>
          <w:tcPr>
            <w:tcW w:w="964"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探明</w:t>
            </w: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r>
              <w:rPr>
                <w:rFonts w:hint="eastAsia" w:ascii="仿宋" w:hAnsi="仿宋" w:eastAsia="仿宋"/>
                <w:sz w:val="24"/>
              </w:rPr>
              <w:t>地质</w:t>
            </w: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r>
              <w:rPr>
                <w:rFonts w:hint="eastAsia" w:ascii="仿宋" w:hAnsi="仿宋" w:eastAsia="仿宋"/>
                <w:sz w:val="24"/>
              </w:rPr>
              <w:t>储量</w:t>
            </w:r>
          </w:p>
        </w:tc>
        <w:tc>
          <w:tcPr>
            <w:tcW w:w="8107" w:type="dxa"/>
            <w:gridSpan w:val="5"/>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966" w:hRule="atLeast"/>
          <w:jc w:val="center"/>
        </w:trPr>
        <w:tc>
          <w:tcPr>
            <w:tcW w:w="964"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可采</w:t>
            </w: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r>
              <w:rPr>
                <w:rFonts w:hint="eastAsia" w:ascii="仿宋" w:hAnsi="仿宋" w:eastAsia="仿宋"/>
                <w:sz w:val="24"/>
              </w:rPr>
              <w:t>地质</w:t>
            </w: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r>
              <w:rPr>
                <w:rFonts w:hint="eastAsia" w:ascii="仿宋" w:hAnsi="仿宋" w:eastAsia="仿宋"/>
                <w:sz w:val="24"/>
              </w:rPr>
              <w:t>储量</w:t>
            </w:r>
          </w:p>
        </w:tc>
        <w:tc>
          <w:tcPr>
            <w:tcW w:w="8107" w:type="dxa"/>
            <w:gridSpan w:val="5"/>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733" w:hRule="atLeast"/>
          <w:jc w:val="center"/>
        </w:trPr>
        <w:tc>
          <w:tcPr>
            <w:tcW w:w="964"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探矿权</w:t>
            </w:r>
          </w:p>
          <w:p>
            <w:pPr>
              <w:adjustRightInd w:val="0"/>
              <w:snapToGrid w:val="0"/>
              <w:jc w:val="center"/>
              <w:rPr>
                <w:rFonts w:hint="eastAsia" w:ascii="仿宋" w:hAnsi="仿宋" w:eastAsia="仿宋"/>
                <w:sz w:val="24"/>
              </w:rPr>
            </w:pPr>
            <w:r>
              <w:rPr>
                <w:rFonts w:hint="eastAsia" w:ascii="仿宋" w:hAnsi="仿宋" w:eastAsia="仿宋"/>
                <w:sz w:val="24"/>
              </w:rPr>
              <w:t>取得情况</w:t>
            </w:r>
          </w:p>
        </w:tc>
        <w:tc>
          <w:tcPr>
            <w:tcW w:w="8107" w:type="dxa"/>
            <w:gridSpan w:val="5"/>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382" w:hRule="atLeast"/>
          <w:jc w:val="center"/>
        </w:trPr>
        <w:tc>
          <w:tcPr>
            <w:tcW w:w="964"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备注</w:t>
            </w:r>
          </w:p>
        </w:tc>
        <w:tc>
          <w:tcPr>
            <w:tcW w:w="8107" w:type="dxa"/>
            <w:gridSpan w:val="5"/>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6695" w:hRule="atLeast"/>
          <w:jc w:val="center"/>
        </w:trPr>
        <w:tc>
          <w:tcPr>
            <w:tcW w:w="964" w:type="dxa"/>
            <w:gridSpan w:val="2"/>
            <w:vMerge w:val="restart"/>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矿</w:t>
            </w: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r>
              <w:rPr>
                <w:rFonts w:hint="eastAsia" w:ascii="仿宋" w:hAnsi="仿宋" w:eastAsia="仿宋"/>
                <w:sz w:val="24"/>
              </w:rPr>
              <w:t>区</w:t>
            </w: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r>
              <w:rPr>
                <w:rFonts w:hint="eastAsia" w:ascii="仿宋" w:hAnsi="仿宋" w:eastAsia="仿宋"/>
                <w:sz w:val="24"/>
              </w:rPr>
              <w:t>范</w:t>
            </w: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r>
              <w:rPr>
                <w:rFonts w:hint="eastAsia" w:ascii="仿宋" w:hAnsi="仿宋" w:eastAsia="仿宋"/>
                <w:sz w:val="24"/>
              </w:rPr>
              <w:t>围</w:t>
            </w: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r>
              <w:rPr>
                <w:rFonts w:hint="eastAsia" w:ascii="仿宋" w:hAnsi="仿宋" w:eastAsia="仿宋"/>
                <w:sz w:val="24"/>
              </w:rPr>
              <w:t>图</w:t>
            </w: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r>
              <w:rPr>
                <w:rFonts w:hint="eastAsia" w:ascii="仿宋" w:hAnsi="仿宋" w:eastAsia="仿宋"/>
                <w:sz w:val="24"/>
              </w:rPr>
              <w:t>及</w:t>
            </w: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r>
              <w:rPr>
                <w:rFonts w:hint="eastAsia" w:ascii="仿宋" w:hAnsi="仿宋" w:eastAsia="仿宋"/>
                <w:sz w:val="24"/>
              </w:rPr>
              <w:t>坐</w:t>
            </w: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r>
              <w:rPr>
                <w:rFonts w:hint="eastAsia" w:ascii="仿宋" w:hAnsi="仿宋" w:eastAsia="仿宋"/>
                <w:sz w:val="24"/>
              </w:rPr>
              <w:t>标</w:t>
            </w:r>
          </w:p>
        </w:tc>
        <w:tc>
          <w:tcPr>
            <w:tcW w:w="8107" w:type="dxa"/>
            <w:gridSpan w:val="5"/>
            <w:noWrap w:val="0"/>
            <w:vAlign w:val="center"/>
          </w:tcPr>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36" w:hRule="atLeast"/>
          <w:jc w:val="center"/>
        </w:trPr>
        <w:tc>
          <w:tcPr>
            <w:tcW w:w="964" w:type="dxa"/>
            <w:gridSpan w:val="2"/>
            <w:vMerge w:val="continue"/>
            <w:noWrap w:val="0"/>
            <w:vAlign w:val="center"/>
          </w:tcPr>
          <w:p>
            <w:pPr>
              <w:adjustRightInd w:val="0"/>
              <w:snapToGrid w:val="0"/>
              <w:jc w:val="center"/>
              <w:rPr>
                <w:rFonts w:hint="eastAsia" w:ascii="仿宋" w:hAnsi="仿宋" w:eastAsia="仿宋"/>
                <w:sz w:val="24"/>
              </w:rPr>
            </w:pPr>
          </w:p>
        </w:tc>
        <w:tc>
          <w:tcPr>
            <w:tcW w:w="8107" w:type="dxa"/>
            <w:gridSpan w:val="5"/>
            <w:noWrap w:val="0"/>
            <w:vAlign w:val="center"/>
          </w:tcPr>
          <w:p>
            <w:pPr>
              <w:adjustRightInd w:val="0"/>
              <w:snapToGrid w:val="0"/>
              <w:rPr>
                <w:rFonts w:hint="eastAsia" w:ascii="仿宋" w:hAnsi="仿宋" w:eastAsia="仿宋"/>
                <w:sz w:val="24"/>
              </w:rPr>
            </w:pPr>
            <w:r>
              <w:rPr>
                <w:rFonts w:hint="eastAsia" w:ascii="仿宋" w:hAnsi="仿宋" w:eastAsia="仿宋"/>
                <w:sz w:val="24"/>
              </w:rPr>
              <w:t>开采深度：         米至         米标高</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964" w:type="dxa"/>
            <w:gridSpan w:val="2"/>
            <w:vMerge w:val="continue"/>
            <w:noWrap w:val="0"/>
            <w:vAlign w:val="center"/>
          </w:tcPr>
          <w:p>
            <w:pPr>
              <w:adjustRightInd w:val="0"/>
              <w:snapToGrid w:val="0"/>
              <w:jc w:val="center"/>
              <w:rPr>
                <w:rFonts w:hint="eastAsia" w:ascii="仿宋" w:hAnsi="仿宋" w:eastAsia="仿宋"/>
                <w:sz w:val="24"/>
              </w:rPr>
            </w:pPr>
          </w:p>
        </w:tc>
        <w:tc>
          <w:tcPr>
            <w:tcW w:w="8107" w:type="dxa"/>
            <w:gridSpan w:val="5"/>
            <w:noWrap w:val="0"/>
            <w:vAlign w:val="center"/>
          </w:tcPr>
          <w:p>
            <w:pPr>
              <w:adjustRightInd w:val="0"/>
              <w:snapToGrid w:val="0"/>
              <w:rPr>
                <w:rFonts w:hint="eastAsia" w:ascii="仿宋" w:hAnsi="仿宋" w:eastAsia="仿宋"/>
                <w:sz w:val="24"/>
              </w:rPr>
            </w:pPr>
            <w:r>
              <w:rPr>
                <w:rFonts w:hint="eastAsia" w:ascii="仿宋" w:hAnsi="仿宋" w:eastAsia="仿宋"/>
                <w:sz w:val="24"/>
              </w:rPr>
              <w:t>矿区面积：                  平方公里</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964" w:type="dxa"/>
            <w:gridSpan w:val="2"/>
            <w:vMerge w:val="continue"/>
            <w:noWrap w:val="0"/>
            <w:vAlign w:val="center"/>
          </w:tcPr>
          <w:p>
            <w:pPr>
              <w:adjustRightInd w:val="0"/>
              <w:snapToGrid w:val="0"/>
              <w:jc w:val="center"/>
              <w:rPr>
                <w:rFonts w:hint="eastAsia" w:ascii="仿宋" w:hAnsi="仿宋" w:eastAsia="仿宋"/>
                <w:sz w:val="24"/>
              </w:rPr>
            </w:pPr>
          </w:p>
        </w:tc>
        <w:tc>
          <w:tcPr>
            <w:tcW w:w="8107" w:type="dxa"/>
            <w:gridSpan w:val="5"/>
            <w:noWrap w:val="0"/>
            <w:vAlign w:val="center"/>
          </w:tcPr>
          <w:p>
            <w:pPr>
              <w:adjustRightInd w:val="0"/>
              <w:snapToGrid w:val="0"/>
              <w:rPr>
                <w:rFonts w:hint="eastAsia" w:ascii="仿宋" w:hAnsi="仿宋" w:eastAsia="仿宋"/>
                <w:sz w:val="24"/>
              </w:rPr>
            </w:pPr>
            <w:r>
              <w:rPr>
                <w:rFonts w:hint="eastAsia" w:ascii="仿宋" w:hAnsi="仿宋" w:eastAsia="仿宋"/>
                <w:sz w:val="24"/>
              </w:rPr>
              <w:t>涉及基本农田面积：          平方公里</w:t>
            </w:r>
          </w:p>
          <w:p>
            <w:pPr>
              <w:adjustRightInd w:val="0"/>
              <w:snapToGrid w:val="0"/>
              <w:rPr>
                <w:rFonts w:hint="eastAsia" w:ascii="仿宋" w:hAnsi="仿宋" w:eastAsia="仿宋"/>
                <w:sz w:val="24"/>
              </w:rPr>
            </w:pPr>
            <w:r>
              <w:rPr>
                <w:rFonts w:hint="eastAsia" w:ascii="仿宋" w:hAnsi="仿宋" w:eastAsia="仿宋"/>
                <w:sz w:val="24"/>
              </w:rPr>
              <w:t>无法避让的理由：</w:t>
            </w:r>
          </w:p>
        </w:tc>
      </w:tr>
    </w:tbl>
    <w:p>
      <w:pPr>
        <w:adjustRightInd w:val="0"/>
        <w:snapToGrid w:val="0"/>
        <w:spacing w:line="60" w:lineRule="exact"/>
        <w:rPr>
          <w:rFonts w:hint="eastAsia" w:eastAsia="黑体"/>
          <w:sz w:val="24"/>
        </w:rPr>
      </w:pPr>
    </w:p>
    <w:p>
      <w:pPr>
        <w:rPr>
          <w:rFonts w:hint="eastAsia" w:ascii="ˎ̥" w:hAnsi="ˎ̥"/>
          <w:b/>
          <w:bCs/>
          <w:sz w:val="32"/>
          <w:szCs w:val="32"/>
        </w:rPr>
        <w:sectPr>
          <w:pgSz w:w="11906" w:h="16838"/>
          <w:pgMar w:top="1418" w:right="1418" w:bottom="1418" w:left="1418" w:header="851" w:footer="992" w:gutter="0"/>
          <w:cols w:space="720" w:num="1"/>
          <w:docGrid w:type="lines" w:linePitch="312" w:charSpace="0"/>
        </w:sectPr>
      </w:pPr>
    </w:p>
    <w:p>
      <w:pPr>
        <w:jc w:val="left"/>
        <w:rPr>
          <w:rFonts w:hint="eastAsia"/>
        </w:rPr>
      </w:pPr>
      <w:r>
        <w:rPr>
          <w:rFonts w:hint="eastAsia"/>
          <w:b/>
          <w:bCs/>
          <w:sz w:val="32"/>
          <w:szCs w:val="32"/>
        </w:rPr>
        <w:t xml:space="preserve">（2） </w:t>
      </w:r>
    </w:p>
    <w:p/>
    <w:p/>
    <w:p>
      <w:pPr>
        <w:rPr>
          <w:rFonts w:hint="eastAsia"/>
          <w:b/>
        </w:rPr>
      </w:pPr>
    </w:p>
    <w:p/>
    <w:p/>
    <w:p/>
    <w:p>
      <w:pPr>
        <w:spacing w:after="312" w:afterLines="100"/>
        <w:jc w:val="center"/>
        <w:rPr>
          <w:rFonts w:hint="eastAsia"/>
          <w:b/>
          <w:spacing w:val="220"/>
          <w:sz w:val="52"/>
          <w:szCs w:val="52"/>
        </w:rPr>
      </w:pPr>
      <w:r>
        <w:rPr>
          <w:rFonts w:hint="eastAsia"/>
          <w:b/>
          <w:spacing w:val="220"/>
          <w:sz w:val="52"/>
          <w:szCs w:val="52"/>
        </w:rPr>
        <w:t>非油气采矿权</w:t>
      </w:r>
    </w:p>
    <w:p>
      <w:pPr>
        <w:tabs>
          <w:tab w:val="left" w:pos="7080"/>
        </w:tabs>
        <w:jc w:val="center"/>
        <w:rPr>
          <w:rFonts w:hint="eastAsia" w:ascii="宋体"/>
          <w:b/>
          <w:spacing w:val="140"/>
          <w:sz w:val="84"/>
          <w:szCs w:val="84"/>
        </w:rPr>
      </w:pPr>
      <w:r>
        <w:rPr>
          <w:rFonts w:hint="eastAsia" w:ascii="宋体"/>
          <w:b/>
          <w:spacing w:val="140"/>
          <w:sz w:val="84"/>
          <w:szCs w:val="84"/>
        </w:rPr>
        <w:t>新立申请登记书</w:t>
      </w:r>
    </w:p>
    <w:p>
      <w:pPr>
        <w:rPr>
          <w:rFonts w:eastAsia="黑体"/>
          <w:sz w:val="72"/>
        </w:rPr>
      </w:pPr>
    </w:p>
    <w:p>
      <w:pPr>
        <w:rPr>
          <w:rFonts w:eastAsia="黑体"/>
          <w:sz w:val="72"/>
        </w:rPr>
      </w:pPr>
    </w:p>
    <w:p>
      <w:pPr>
        <w:rPr>
          <w:rFonts w:hint="eastAsia" w:eastAsia="黑体"/>
          <w:sz w:val="72"/>
        </w:rPr>
      </w:pPr>
    </w:p>
    <w:p>
      <w:pPr>
        <w:numPr>
          <w:ins w:id="60" w:author="康雪:处室人员" w:date="2017-12-26T19:48:00Z"/>
        </w:numPr>
        <w:rPr>
          <w:rFonts w:hint="eastAsia" w:eastAsia="黑体"/>
          <w:sz w:val="72"/>
        </w:rPr>
      </w:pPr>
    </w:p>
    <w:p>
      <w:pPr>
        <w:rPr>
          <w:rFonts w:hint="eastAsia" w:eastAsia="黑体"/>
          <w:sz w:val="72"/>
        </w:rPr>
      </w:pPr>
    </w:p>
    <w:p>
      <w:pPr>
        <w:rPr>
          <w:rFonts w:hint="eastAsia" w:eastAsia="黑体"/>
          <w:sz w:val="72"/>
        </w:rPr>
      </w:pPr>
    </w:p>
    <w:p>
      <w:pPr>
        <w:rPr>
          <w:rFonts w:hint="eastAsia" w:eastAsia="黑体"/>
          <w:sz w:val="72"/>
        </w:rPr>
      </w:pPr>
    </w:p>
    <w:p>
      <w:pPr>
        <w:spacing w:line="360" w:lineRule="auto"/>
        <w:ind w:firstLine="720"/>
        <w:rPr>
          <w:rFonts w:hint="eastAsia" w:ascii="宋体" w:hAnsi="宋体"/>
          <w:b/>
          <w:sz w:val="30"/>
          <w:szCs w:val="30"/>
        </w:rPr>
      </w:pPr>
      <w:r>
        <w:rPr>
          <w:rFonts w:hint="eastAsia" w:ascii="宋体" w:hAnsi="宋体"/>
          <w:b/>
          <w:sz w:val="30"/>
          <w:szCs w:val="30"/>
        </w:rPr>
        <w:t xml:space="preserve">采矿权申请人 </w:t>
      </w:r>
      <w:r>
        <w:rPr>
          <w:rFonts w:hint="eastAsia" w:ascii="宋体" w:hAnsi="宋体"/>
          <w:b/>
          <w:sz w:val="30"/>
          <w:szCs w:val="30"/>
          <w:u w:val="single"/>
        </w:rPr>
        <w:t xml:space="preserve">                            （签章）</w:t>
      </w:r>
    </w:p>
    <w:p>
      <w:pPr>
        <w:spacing w:line="360" w:lineRule="auto"/>
        <w:ind w:firstLine="720"/>
        <w:rPr>
          <w:rFonts w:hint="eastAsia" w:ascii="宋体" w:hAnsi="宋体"/>
          <w:b/>
          <w:spacing w:val="10"/>
          <w:sz w:val="30"/>
          <w:szCs w:val="30"/>
        </w:rPr>
      </w:pPr>
      <w:r>
        <w:rPr>
          <w:rFonts w:hint="eastAsia" w:ascii="宋体" w:hAnsi="宋体"/>
          <w:b/>
          <w:spacing w:val="10"/>
          <w:sz w:val="30"/>
          <w:szCs w:val="30"/>
        </w:rPr>
        <w:t xml:space="preserve">矿 山 名 称 </w:t>
      </w:r>
      <w:r>
        <w:rPr>
          <w:rFonts w:hint="eastAsia" w:ascii="宋体" w:hAnsi="宋体"/>
          <w:b/>
          <w:spacing w:val="10"/>
          <w:sz w:val="30"/>
          <w:szCs w:val="30"/>
          <w:u w:val="single"/>
        </w:rPr>
        <w:t xml:space="preserve">                               </w:t>
      </w:r>
    </w:p>
    <w:p>
      <w:pPr>
        <w:rPr>
          <w:rFonts w:ascii="宋体" w:hAnsi="宋体"/>
          <w:b/>
          <w:sz w:val="30"/>
          <w:szCs w:val="30"/>
          <w:u w:val="single"/>
        </w:rPr>
        <w:sectPr>
          <w:headerReference r:id="rId26" w:type="default"/>
          <w:pgSz w:w="11906" w:h="16838"/>
          <w:pgMar w:top="1418" w:right="1418" w:bottom="1418" w:left="1418" w:header="851" w:footer="992" w:gutter="0"/>
          <w:cols w:space="720" w:num="1"/>
          <w:docGrid w:type="lines" w:linePitch="312" w:charSpace="0"/>
        </w:sectPr>
      </w:pPr>
      <w:r>
        <w:rPr>
          <w:rFonts w:hint="eastAsia" w:ascii="宋体" w:hAnsi="宋体"/>
          <w:b/>
          <w:spacing w:val="10"/>
          <w:sz w:val="30"/>
          <w:szCs w:val="30"/>
        </w:rPr>
        <w:t>填 表 时 间</w:t>
      </w:r>
      <w:r>
        <w:rPr>
          <w:rFonts w:hint="eastAsia" w:ascii="宋体" w:hAnsi="宋体"/>
          <w:b/>
          <w:sz w:val="30"/>
          <w:szCs w:val="30"/>
        </w:rPr>
        <w:t xml:space="preserve"> </w:t>
      </w:r>
      <w:r>
        <w:rPr>
          <w:rFonts w:hint="eastAsia" w:ascii="宋体" w:hAnsi="宋体"/>
          <w:b/>
          <w:sz w:val="30"/>
          <w:szCs w:val="30"/>
          <w:u w:val="single"/>
        </w:rPr>
        <w:t xml:space="preserve">                                    </w:t>
      </w:r>
    </w:p>
    <w:p>
      <w:pPr>
        <w:jc w:val="center"/>
        <w:rPr>
          <w:rFonts w:hint="eastAsia" w:ascii="宋体" w:hAnsi="宋体"/>
          <w:b/>
          <w:bCs/>
          <w:sz w:val="28"/>
          <w:szCs w:val="28"/>
        </w:rPr>
      </w:pPr>
      <w:r>
        <w:rPr>
          <w:rFonts w:hint="eastAsia" w:ascii="宋体" w:hAnsi="宋体"/>
          <w:b/>
          <w:bCs/>
          <w:sz w:val="28"/>
          <w:szCs w:val="28"/>
        </w:rPr>
        <w:t>填  表  说  明</w:t>
      </w:r>
    </w:p>
    <w:p>
      <w:pPr>
        <w:jc w:val="center"/>
        <w:rPr>
          <w:rFonts w:hint="eastAsia" w:ascii="宋体" w:hAnsi="宋体"/>
          <w:b/>
          <w:bCs/>
          <w:sz w:val="24"/>
          <w:szCs w:val="24"/>
        </w:rPr>
      </w:pPr>
    </w:p>
    <w:p>
      <w:pPr>
        <w:adjustRightInd w:val="0"/>
        <w:snapToGrid w:val="0"/>
        <w:spacing w:line="300" w:lineRule="exact"/>
        <w:ind w:firstLine="420" w:firstLineChars="200"/>
        <w:rPr>
          <w:rFonts w:hint="eastAsia" w:ascii="宋体" w:hAnsi="宋体"/>
          <w:szCs w:val="21"/>
        </w:rPr>
      </w:pPr>
      <w:r>
        <w:rPr>
          <w:rFonts w:hint="eastAsia" w:ascii="宋体" w:hAnsi="宋体"/>
          <w:szCs w:val="21"/>
        </w:rPr>
        <w:t>1.</w:t>
      </w:r>
      <w:r>
        <w:rPr>
          <w:rFonts w:hint="eastAsia" w:ascii="宋体" w:hAnsi="宋体"/>
          <w:b/>
          <w:bCs/>
          <w:szCs w:val="21"/>
        </w:rPr>
        <w:t>采矿权申请人：</w:t>
      </w:r>
      <w:r>
        <w:rPr>
          <w:rFonts w:hint="eastAsia" w:ascii="宋体" w:hAnsi="宋体"/>
          <w:szCs w:val="21"/>
        </w:rPr>
        <w:t>填写申请采矿权的法人单位。</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2.</w:t>
      </w:r>
      <w:r>
        <w:rPr>
          <w:rFonts w:hint="eastAsia" w:ascii="宋体" w:hAnsi="宋体"/>
          <w:b/>
          <w:bCs/>
          <w:szCs w:val="21"/>
        </w:rPr>
        <w:t>矿山名称：</w:t>
      </w:r>
      <w:r>
        <w:rPr>
          <w:rFonts w:hint="eastAsia" w:ascii="宋体" w:hAnsi="宋体"/>
          <w:szCs w:val="21"/>
        </w:rPr>
        <w:t>采矿权申请人全称+所开办矿山的名称。如：淮北矿务局申请取得许疃煤矿的采矿权，矿山名称为淮北矿务局许疃煤矿。</w:t>
      </w:r>
    </w:p>
    <w:p>
      <w:pPr>
        <w:spacing w:line="300" w:lineRule="exact"/>
        <w:ind w:firstLine="420" w:firstLineChars="200"/>
        <w:rPr>
          <w:rFonts w:ascii="宋体" w:hAnsi="宋体"/>
          <w:szCs w:val="21"/>
        </w:rPr>
      </w:pPr>
      <w:r>
        <w:rPr>
          <w:rFonts w:hint="eastAsia" w:ascii="宋体" w:hAnsi="宋体"/>
          <w:szCs w:val="21"/>
        </w:rPr>
        <w:t>3.</w:t>
      </w:r>
      <w:r>
        <w:rPr>
          <w:rFonts w:hint="eastAsia" w:ascii="宋体" w:hAnsi="宋体"/>
          <w:b/>
          <w:szCs w:val="21"/>
        </w:rPr>
        <w:t>统一社会信用代码：</w:t>
      </w:r>
      <w:r>
        <w:rPr>
          <w:rFonts w:hint="eastAsia" w:ascii="宋体" w:hAnsi="宋体"/>
          <w:szCs w:val="21"/>
        </w:rPr>
        <w:t>填写申请人统一社会信用代码或组织机构代码，应与营业执照证载一致。</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4.</w:t>
      </w:r>
      <w:r>
        <w:rPr>
          <w:rFonts w:hint="eastAsia" w:ascii="宋体" w:hAnsi="宋体"/>
          <w:b/>
          <w:bCs/>
          <w:szCs w:val="21"/>
        </w:rPr>
        <w:t>经济类型：</w:t>
      </w:r>
      <w:r>
        <w:rPr>
          <w:rFonts w:hint="eastAsia" w:ascii="宋体" w:hAnsi="宋体"/>
          <w:szCs w:val="21"/>
        </w:rPr>
        <w:t>企业法人根据营业执照证载的类型填写。</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5.</w:t>
      </w:r>
      <w:r>
        <w:rPr>
          <w:rFonts w:hint="eastAsia" w:ascii="宋体" w:hAnsi="宋体"/>
          <w:b/>
          <w:bCs/>
          <w:szCs w:val="21"/>
        </w:rPr>
        <w:t>地址：</w:t>
      </w:r>
      <w:r>
        <w:rPr>
          <w:rFonts w:hint="eastAsia" w:ascii="宋体" w:hAnsi="宋体"/>
          <w:b w:val="0"/>
          <w:bCs/>
          <w:szCs w:val="21"/>
        </w:rPr>
        <w:t>按</w:t>
      </w:r>
      <w:r>
        <w:rPr>
          <w:rFonts w:hint="eastAsia" w:ascii="宋体" w:hAnsi="宋体"/>
          <w:szCs w:val="21"/>
        </w:rPr>
        <w:t>采矿权申请人注册地址填写。</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6.</w:t>
      </w:r>
      <w:r>
        <w:rPr>
          <w:rFonts w:hint="eastAsia" w:ascii="宋体" w:hAnsi="宋体"/>
          <w:b/>
          <w:bCs/>
          <w:szCs w:val="21"/>
        </w:rPr>
        <w:t>注册资金：</w:t>
      </w:r>
      <w:r>
        <w:rPr>
          <w:rFonts w:hint="eastAsia" w:ascii="宋体" w:hAnsi="宋体"/>
          <w:szCs w:val="21"/>
        </w:rPr>
        <w:t>办理工商登记时工商管理部门注册登记的资金数额。</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7.</w:t>
      </w:r>
      <w:r>
        <w:rPr>
          <w:rFonts w:hint="eastAsia" w:ascii="宋体" w:hAnsi="宋体"/>
          <w:b/>
          <w:bCs/>
          <w:szCs w:val="21"/>
        </w:rPr>
        <w:t>开采主矿种、共伴生矿种：</w:t>
      </w:r>
      <w:r>
        <w:rPr>
          <w:rFonts w:hint="eastAsia" w:ascii="宋体" w:hAnsi="宋体"/>
          <w:szCs w:val="21"/>
        </w:rPr>
        <w:t>申请开采的主矿种、共伴生矿种。</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8.</w:t>
      </w:r>
      <w:r>
        <w:rPr>
          <w:rFonts w:hint="eastAsia" w:ascii="宋体" w:hAnsi="宋体"/>
          <w:b/>
          <w:bCs/>
          <w:szCs w:val="21"/>
        </w:rPr>
        <w:t>设计规模：</w:t>
      </w:r>
      <w:r>
        <w:rPr>
          <w:rFonts w:hint="eastAsia" w:ascii="宋体" w:hAnsi="宋体"/>
          <w:szCs w:val="21"/>
        </w:rPr>
        <w:t>按开发利用方案（或设计）或核定的生产能力填写。</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9.</w:t>
      </w:r>
      <w:r>
        <w:rPr>
          <w:rFonts w:hint="eastAsia" w:ascii="宋体" w:hAnsi="宋体"/>
          <w:b/>
          <w:bCs/>
          <w:szCs w:val="21"/>
        </w:rPr>
        <w:t>总储量：</w:t>
      </w:r>
      <w:r>
        <w:rPr>
          <w:rFonts w:hint="eastAsia" w:ascii="宋体" w:hAnsi="宋体"/>
          <w:szCs w:val="21"/>
        </w:rPr>
        <w:t>开采主矿种保有储量的综合评价数值。单位与该矿种设计规模的矿产单位相关,如“煤”为万吨。</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10.</w:t>
      </w:r>
      <w:r>
        <w:rPr>
          <w:rFonts w:hint="eastAsia" w:ascii="宋体" w:hAnsi="宋体"/>
          <w:b/>
          <w:szCs w:val="21"/>
        </w:rPr>
        <w:t>投资额</w:t>
      </w:r>
      <w:r>
        <w:rPr>
          <w:rFonts w:hint="eastAsia" w:ascii="宋体" w:hAnsi="宋体"/>
          <w:szCs w:val="21"/>
        </w:rPr>
        <w:t>：经论证的建设项目投资资金数额。</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11.</w:t>
      </w:r>
      <w:r>
        <w:rPr>
          <w:rFonts w:hint="eastAsia" w:ascii="宋体" w:hAnsi="宋体"/>
          <w:b/>
          <w:bCs/>
          <w:szCs w:val="21"/>
        </w:rPr>
        <w:t>资金来源：</w:t>
      </w:r>
      <w:r>
        <w:rPr>
          <w:rFonts w:hint="eastAsia" w:ascii="宋体" w:hAnsi="宋体"/>
          <w:szCs w:val="21"/>
        </w:rPr>
        <w:t>贷款、自筹、股份制及其他融资方式。</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12.</w:t>
      </w:r>
      <w:r>
        <w:rPr>
          <w:rFonts w:hint="eastAsia" w:ascii="宋体" w:hAnsi="宋体"/>
          <w:b/>
          <w:szCs w:val="21"/>
        </w:rPr>
        <w:t>设计</w:t>
      </w:r>
      <w:r>
        <w:rPr>
          <w:rFonts w:hint="eastAsia" w:ascii="宋体" w:hAnsi="宋体"/>
          <w:b/>
          <w:bCs/>
          <w:szCs w:val="21"/>
        </w:rPr>
        <w:t>服务年限：</w:t>
      </w:r>
      <w:r>
        <w:rPr>
          <w:rFonts w:hint="eastAsia" w:ascii="宋体" w:hAnsi="宋体"/>
          <w:szCs w:val="21"/>
        </w:rPr>
        <w:t>矿山设计服务年限。</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13.</w:t>
      </w:r>
      <w:r>
        <w:rPr>
          <w:rFonts w:hint="eastAsia" w:ascii="宋体" w:hAnsi="宋体"/>
          <w:b/>
          <w:bCs/>
          <w:szCs w:val="21"/>
        </w:rPr>
        <w:t>采矿权取得方式：</w:t>
      </w:r>
      <w:r>
        <w:rPr>
          <w:rFonts w:hint="eastAsia" w:ascii="宋体" w:hAnsi="宋体"/>
          <w:szCs w:val="21"/>
        </w:rPr>
        <w:t>填写拟取得采矿权的方式，分为</w:t>
      </w:r>
      <w:r>
        <w:rPr>
          <w:rFonts w:hint="eastAsia" w:ascii="宋体" w:hAnsi="宋体"/>
          <w:color w:val="000000"/>
          <w:szCs w:val="21"/>
        </w:rPr>
        <w:t>探矿权转采矿权</w:t>
      </w:r>
      <w:r>
        <w:rPr>
          <w:rFonts w:hint="eastAsia" w:ascii="宋体" w:hAnsi="宋体"/>
          <w:szCs w:val="21"/>
        </w:rPr>
        <w:t>、协议出让、招标、拍卖、挂牌等。</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14.</w:t>
      </w:r>
      <w:r>
        <w:rPr>
          <w:rFonts w:hint="eastAsia" w:ascii="宋体" w:hAnsi="宋体"/>
          <w:b/>
          <w:bCs/>
          <w:szCs w:val="21"/>
        </w:rPr>
        <w:t>勘查许可证号：</w:t>
      </w:r>
      <w:r>
        <w:rPr>
          <w:rFonts w:hint="eastAsia" w:ascii="宋体" w:hAnsi="宋体"/>
          <w:szCs w:val="21"/>
        </w:rPr>
        <w:t>采矿权取得方式为探矿权转采矿权的，填写勘查许可证号；非探矿权转采矿权的，无需填写。</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15.</w:t>
      </w:r>
      <w:r>
        <w:rPr>
          <w:rFonts w:hint="eastAsia" w:ascii="宋体" w:hAnsi="宋体"/>
          <w:b/>
          <w:szCs w:val="21"/>
        </w:rPr>
        <w:t>矿产资源储量评审备案情况：</w:t>
      </w:r>
      <w:r>
        <w:rPr>
          <w:rFonts w:hint="eastAsia" w:ascii="宋体" w:hAnsi="宋体"/>
          <w:szCs w:val="21"/>
        </w:rPr>
        <w:t>矿产资源储量评审机构、评审与备案时间、经评审备案的矿产资源储量具体情况。</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16.</w:t>
      </w:r>
      <w:r>
        <w:rPr>
          <w:rFonts w:hint="eastAsia" w:ascii="宋体" w:hAnsi="宋体"/>
          <w:b/>
          <w:bCs/>
          <w:szCs w:val="21"/>
        </w:rPr>
        <w:t>探明的地质储量：</w:t>
      </w:r>
      <w:r>
        <w:rPr>
          <w:rFonts w:hint="eastAsia" w:ascii="宋体" w:hAnsi="宋体"/>
          <w:szCs w:val="21"/>
        </w:rPr>
        <w:t>填写已评审备案的地质储量数据。</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17.</w:t>
      </w:r>
      <w:r>
        <w:rPr>
          <w:rFonts w:hint="eastAsia" w:ascii="宋体" w:hAnsi="宋体"/>
          <w:b/>
          <w:bCs/>
          <w:szCs w:val="21"/>
        </w:rPr>
        <w:t>设计利用储量：</w:t>
      </w:r>
      <w:r>
        <w:rPr>
          <w:rFonts w:hint="eastAsia" w:ascii="宋体" w:hAnsi="宋体"/>
          <w:szCs w:val="21"/>
        </w:rPr>
        <w:t>根据开发利用方案（或设计），填写设计利用的地质储量。</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18.</w:t>
      </w:r>
      <w:r>
        <w:rPr>
          <w:rFonts w:hint="eastAsia" w:ascii="宋体" w:hAnsi="宋体"/>
          <w:b/>
          <w:bCs/>
          <w:szCs w:val="21"/>
        </w:rPr>
        <w:t>矿石品位（级、煤质牌号）：</w:t>
      </w:r>
      <w:r>
        <w:rPr>
          <w:rFonts w:hint="eastAsia" w:ascii="宋体" w:hAnsi="宋体"/>
          <w:szCs w:val="21"/>
        </w:rPr>
        <w:t>根据地质报告提供的矿石品位（级、煤质牌号等）填写。</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19.</w:t>
      </w:r>
      <w:r>
        <w:rPr>
          <w:rFonts w:hint="eastAsia" w:ascii="宋体" w:hAnsi="宋体"/>
          <w:b/>
          <w:bCs/>
          <w:szCs w:val="21"/>
        </w:rPr>
        <w:t>综合回收矿种及品位、储量</w:t>
      </w:r>
      <w:r>
        <w:rPr>
          <w:rFonts w:hint="eastAsia" w:ascii="宋体" w:hAnsi="宋体"/>
          <w:szCs w:val="21"/>
        </w:rPr>
        <w:t>：根据开发利用方案（或设计），分别填写综合回收的矿种、品位及储量。</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20.</w:t>
      </w:r>
      <w:r>
        <w:rPr>
          <w:rFonts w:hint="eastAsia" w:ascii="宋体" w:hAnsi="宋体"/>
          <w:b/>
          <w:bCs/>
          <w:szCs w:val="21"/>
        </w:rPr>
        <w:t>开采方式：</w:t>
      </w:r>
      <w:r>
        <w:rPr>
          <w:rFonts w:hint="eastAsia" w:ascii="宋体" w:hAnsi="宋体"/>
          <w:szCs w:val="21"/>
        </w:rPr>
        <w:t>地下开采或露天开采。</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21.</w:t>
      </w:r>
      <w:r>
        <w:rPr>
          <w:rFonts w:hint="eastAsia" w:ascii="宋体" w:hAnsi="宋体"/>
          <w:b/>
          <w:bCs/>
          <w:szCs w:val="21"/>
        </w:rPr>
        <w:t>采矿方法、选矿方法：</w:t>
      </w:r>
      <w:r>
        <w:rPr>
          <w:rFonts w:hint="eastAsia" w:ascii="宋体" w:hAnsi="宋体"/>
          <w:szCs w:val="21"/>
        </w:rPr>
        <w:t>根据开发利用方案（或设计），填写设计采用的采矿方法、选矿方法。</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22.</w:t>
      </w:r>
      <w:r>
        <w:rPr>
          <w:rFonts w:hint="eastAsia" w:ascii="宋体" w:hAnsi="宋体"/>
          <w:b/>
          <w:bCs/>
          <w:szCs w:val="21"/>
        </w:rPr>
        <w:t>采矿回采率、矿石贫化率、选矿回收率：</w:t>
      </w:r>
      <w:r>
        <w:rPr>
          <w:rFonts w:hint="eastAsia" w:ascii="宋体" w:hAnsi="宋体"/>
          <w:szCs w:val="21"/>
        </w:rPr>
        <w:t>根据开发利用方案（或设计）确定的参数填写。</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23.</w:t>
      </w:r>
      <w:r>
        <w:rPr>
          <w:rFonts w:hint="eastAsia" w:ascii="宋体" w:hAnsi="宋体"/>
          <w:b/>
          <w:bCs/>
          <w:szCs w:val="21"/>
        </w:rPr>
        <w:t>最终产品及主要参数：</w:t>
      </w:r>
      <w:r>
        <w:rPr>
          <w:rFonts w:hint="eastAsia" w:ascii="宋体" w:hAnsi="宋体"/>
          <w:szCs w:val="21"/>
        </w:rPr>
        <w:t>矿山生产出的最终产品（原矿或选矿、洗煤产品），及其作为商品流通的主要指标参数。</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24.</w:t>
      </w:r>
      <w:r>
        <w:rPr>
          <w:rFonts w:hint="eastAsia" w:ascii="宋体" w:hAnsi="宋体"/>
          <w:b/>
          <w:bCs/>
          <w:szCs w:val="21"/>
        </w:rPr>
        <w:t>探矿权取得方式说明：</w:t>
      </w:r>
      <w:r>
        <w:rPr>
          <w:rFonts w:hint="eastAsia" w:ascii="宋体" w:hAnsi="宋体"/>
          <w:szCs w:val="21"/>
        </w:rPr>
        <w:t>探矿权转采矿权的，探矿权取得的方式包括申请在先、招标、拍卖、挂牌、协议出让；非探矿权转采矿权的，无需填写。</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25.</w:t>
      </w:r>
      <w:r>
        <w:rPr>
          <w:rFonts w:hint="eastAsia" w:ascii="宋体" w:hAnsi="宋体"/>
          <w:b/>
          <w:bCs/>
          <w:szCs w:val="21"/>
        </w:rPr>
        <w:t>采矿权矿业权出让收益（价款）处置方式：</w:t>
      </w:r>
      <w:r>
        <w:rPr>
          <w:rFonts w:hint="eastAsia" w:ascii="宋体" w:hAnsi="宋体"/>
          <w:szCs w:val="21"/>
        </w:rPr>
        <w:t>申请国家出资形成矿产地采矿权的，填写确认成交的采矿权矿业权出让收益（价款）总额和批准的采矿权矿业权出让收益（价款）的处置方式。应缴纳采矿权矿业权出让收益（价款）及矿业权出让收益（价款）处置方式同时填写至</w:t>
      </w:r>
      <w:r>
        <w:rPr>
          <w:rFonts w:hint="eastAsia" w:ascii="宋体" w:hAnsi="宋体"/>
          <w:b/>
          <w:szCs w:val="21"/>
        </w:rPr>
        <w:t>应缴纳采矿权矿业权出让收益（价款）、矿业权出让收益（价款）处置方式</w:t>
      </w:r>
      <w:r>
        <w:rPr>
          <w:rFonts w:hint="eastAsia" w:ascii="宋体" w:hAnsi="宋体"/>
          <w:szCs w:val="21"/>
        </w:rPr>
        <w:t>标识处。</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26.</w:t>
      </w:r>
      <w:r>
        <w:rPr>
          <w:rFonts w:hint="eastAsia" w:ascii="宋体" w:hAnsi="宋体"/>
          <w:b/>
          <w:szCs w:val="21"/>
        </w:rPr>
        <w:t>矿山地质环境保护与土地复垦方案：</w:t>
      </w:r>
      <w:r>
        <w:rPr>
          <w:rFonts w:hint="eastAsia" w:ascii="宋体" w:hAnsi="宋体"/>
          <w:szCs w:val="21"/>
        </w:rPr>
        <w:t>填写基本情况，方案的编制单位、评审机构、评审时间、公告时间。</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27.</w:t>
      </w:r>
      <w:r>
        <w:rPr>
          <w:rFonts w:hint="eastAsia" w:ascii="宋体" w:hAnsi="宋体"/>
          <w:b/>
          <w:bCs/>
          <w:szCs w:val="21"/>
        </w:rPr>
        <w:t>矿区范围图及坐标：</w:t>
      </w:r>
      <w:r>
        <w:rPr>
          <w:rFonts w:hint="eastAsia" w:ascii="宋体" w:hAnsi="宋体"/>
          <w:szCs w:val="21"/>
        </w:rPr>
        <w:t>以国家直角坐标填写矿区范围拐点坐标。并注明（1）共有多少拐点圈定；（2）开采深度的起止标高。</w:t>
      </w:r>
    </w:p>
    <w:p>
      <w:pPr>
        <w:adjustRightInd w:val="0"/>
        <w:snapToGrid w:val="0"/>
        <w:spacing w:line="300" w:lineRule="exact"/>
        <w:ind w:firstLine="420" w:firstLineChars="200"/>
        <w:rPr>
          <w:rFonts w:hint="eastAsia" w:ascii="宋体" w:hAnsi="宋体"/>
          <w:szCs w:val="21"/>
        </w:rPr>
      </w:pPr>
      <w:r>
        <w:rPr>
          <w:rFonts w:hint="eastAsia" w:ascii="宋体" w:hAnsi="宋体"/>
          <w:szCs w:val="21"/>
        </w:rPr>
        <w:t>28.</w:t>
      </w:r>
      <w:r>
        <w:rPr>
          <w:rFonts w:hint="eastAsia" w:ascii="宋体" w:hAnsi="宋体"/>
          <w:b/>
          <w:bCs/>
          <w:szCs w:val="21"/>
        </w:rPr>
        <w:t>矿区面积：</w:t>
      </w:r>
      <w:r>
        <w:rPr>
          <w:rFonts w:hint="eastAsia" w:ascii="宋体" w:hAnsi="宋体"/>
          <w:szCs w:val="21"/>
        </w:rPr>
        <w:t>按矿区实际面积，填写其平方公里数。</w:t>
      </w:r>
    </w:p>
    <w:p>
      <w:pPr>
        <w:adjustRightInd w:val="0"/>
        <w:snapToGrid w:val="0"/>
        <w:spacing w:line="300" w:lineRule="exact"/>
        <w:ind w:firstLine="420" w:firstLineChars="200"/>
        <w:rPr>
          <w:rFonts w:ascii="宋体" w:hAnsi="宋体"/>
          <w:szCs w:val="21"/>
        </w:rPr>
        <w:sectPr>
          <w:pgSz w:w="11906" w:h="16838"/>
          <w:pgMar w:top="1418" w:right="1418" w:bottom="1418" w:left="1418" w:header="851" w:footer="992" w:gutter="0"/>
          <w:cols w:space="720" w:num="1"/>
          <w:docGrid w:type="lines" w:linePitch="312" w:charSpace="0"/>
        </w:sectPr>
      </w:pPr>
      <w:r>
        <w:rPr>
          <w:rFonts w:hint="eastAsia" w:ascii="宋体" w:hAnsi="宋体"/>
          <w:szCs w:val="21"/>
        </w:rPr>
        <w:t>29.</w:t>
      </w:r>
      <w:r>
        <w:rPr>
          <w:rFonts w:hint="eastAsia" w:ascii="宋体" w:hAnsi="宋体"/>
          <w:b/>
          <w:bCs/>
          <w:szCs w:val="21"/>
        </w:rPr>
        <w:t>采矿权使用费：</w:t>
      </w:r>
      <w:r>
        <w:rPr>
          <w:rFonts w:hint="eastAsia" w:ascii="宋体" w:hAnsi="宋体"/>
          <w:szCs w:val="21"/>
        </w:rPr>
        <w:t>按法定的费率乘以矿区面积，矿区面积或尾数小于等于0.5平方公里的按0.5平方公里计，大于0.5小于1平方公里的按1平方公里计。</w:t>
      </w:r>
    </w:p>
    <w:p>
      <w:pPr>
        <w:adjustRightInd w:val="0"/>
        <w:snapToGrid w:val="0"/>
        <w:spacing w:line="300" w:lineRule="exact"/>
        <w:ind w:firstLine="420" w:firstLineChars="200"/>
        <w:rPr>
          <w:rFonts w:hint="eastAsia" w:ascii="宋体" w:hAnsi="宋体"/>
        </w:rPr>
      </w:pPr>
    </w:p>
    <w:tbl>
      <w:tblPr>
        <w:tblStyle w:val="7"/>
        <w:tblW w:w="0" w:type="auto"/>
        <w:jc w:val="center"/>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108" w:type="dxa"/>
          <w:bottom w:w="0" w:type="dxa"/>
          <w:right w:w="108" w:type="dxa"/>
        </w:tblCellMar>
      </w:tblPr>
      <w:tblGrid>
        <w:gridCol w:w="608"/>
        <w:gridCol w:w="85"/>
        <w:gridCol w:w="1405"/>
        <w:gridCol w:w="1978"/>
        <w:gridCol w:w="652"/>
        <w:gridCol w:w="201"/>
        <w:gridCol w:w="202"/>
        <w:gridCol w:w="114"/>
        <w:gridCol w:w="547"/>
        <w:gridCol w:w="828"/>
        <w:gridCol w:w="161"/>
        <w:gridCol w:w="495"/>
        <w:gridCol w:w="1794"/>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608" w:type="dxa"/>
            <w:vMerge w:val="restart"/>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申</w:t>
            </w:r>
          </w:p>
          <w:p>
            <w:pPr>
              <w:adjustRightInd w:val="0"/>
              <w:snapToGrid w:val="0"/>
              <w:jc w:val="center"/>
              <w:rPr>
                <w:rFonts w:hint="eastAsia" w:ascii="仿宋" w:hAnsi="仿宋" w:eastAsia="仿宋"/>
                <w:sz w:val="24"/>
              </w:rPr>
            </w:pPr>
            <w:r>
              <w:rPr>
                <w:rFonts w:hint="eastAsia" w:ascii="仿宋" w:hAnsi="仿宋" w:eastAsia="仿宋"/>
                <w:sz w:val="24"/>
              </w:rPr>
              <w:t>请</w:t>
            </w:r>
          </w:p>
          <w:p>
            <w:pPr>
              <w:adjustRightInd w:val="0"/>
              <w:snapToGrid w:val="0"/>
              <w:jc w:val="center"/>
              <w:rPr>
                <w:rFonts w:hint="eastAsia" w:ascii="仿宋" w:hAnsi="仿宋" w:eastAsia="仿宋"/>
                <w:sz w:val="24"/>
              </w:rPr>
            </w:pPr>
            <w:r>
              <w:rPr>
                <w:rFonts w:hint="eastAsia" w:ascii="仿宋" w:hAnsi="仿宋" w:eastAsia="仿宋"/>
                <w:sz w:val="24"/>
              </w:rPr>
              <w:t>人</w:t>
            </w:r>
          </w:p>
        </w:tc>
        <w:tc>
          <w:tcPr>
            <w:tcW w:w="4523" w:type="dxa"/>
            <w:gridSpan w:val="6"/>
            <w:noWrap w:val="0"/>
            <w:vAlign w:val="center"/>
          </w:tcPr>
          <w:p>
            <w:pPr>
              <w:adjustRightInd w:val="0"/>
              <w:snapToGrid w:val="0"/>
              <w:rPr>
                <w:rFonts w:hint="eastAsia" w:ascii="仿宋" w:hAnsi="仿宋" w:eastAsia="仿宋"/>
                <w:sz w:val="24"/>
              </w:rPr>
            </w:pPr>
            <w:r>
              <w:rPr>
                <w:rFonts w:hint="eastAsia" w:ascii="仿宋" w:hAnsi="仿宋" w:eastAsia="仿宋"/>
                <w:sz w:val="24"/>
              </w:rPr>
              <w:t>统一社会信用代码</w:t>
            </w:r>
          </w:p>
        </w:tc>
        <w:tc>
          <w:tcPr>
            <w:tcW w:w="3939" w:type="dxa"/>
            <w:gridSpan w:val="6"/>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608" w:type="dxa"/>
            <w:vMerge w:val="continue"/>
            <w:noWrap w:val="0"/>
            <w:vAlign w:val="center"/>
          </w:tcPr>
          <w:p>
            <w:pPr>
              <w:adjustRightInd w:val="0"/>
              <w:snapToGrid w:val="0"/>
              <w:jc w:val="center"/>
              <w:rPr>
                <w:rFonts w:hint="eastAsia" w:ascii="仿宋" w:hAnsi="仿宋" w:eastAsia="仿宋"/>
                <w:sz w:val="24"/>
              </w:rPr>
            </w:pPr>
          </w:p>
        </w:tc>
        <w:tc>
          <w:tcPr>
            <w:tcW w:w="1490"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法定代表人</w:t>
            </w:r>
          </w:p>
        </w:tc>
        <w:tc>
          <w:tcPr>
            <w:tcW w:w="3033" w:type="dxa"/>
            <w:gridSpan w:val="4"/>
            <w:noWrap w:val="0"/>
            <w:vAlign w:val="center"/>
          </w:tcPr>
          <w:p>
            <w:pPr>
              <w:adjustRightInd w:val="0"/>
              <w:snapToGrid w:val="0"/>
              <w:rPr>
                <w:rFonts w:hint="eastAsia" w:ascii="仿宋" w:hAnsi="仿宋" w:eastAsia="仿宋"/>
                <w:sz w:val="24"/>
              </w:rPr>
            </w:pPr>
          </w:p>
        </w:tc>
        <w:tc>
          <w:tcPr>
            <w:tcW w:w="1489"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经济类型</w:t>
            </w:r>
          </w:p>
        </w:tc>
        <w:tc>
          <w:tcPr>
            <w:tcW w:w="2450" w:type="dxa"/>
            <w:gridSpan w:val="3"/>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608" w:type="dxa"/>
            <w:vMerge w:val="continue"/>
            <w:noWrap w:val="0"/>
            <w:vAlign w:val="center"/>
          </w:tcPr>
          <w:p>
            <w:pPr>
              <w:adjustRightInd w:val="0"/>
              <w:snapToGrid w:val="0"/>
              <w:jc w:val="center"/>
              <w:rPr>
                <w:rFonts w:hint="eastAsia" w:ascii="仿宋" w:hAnsi="仿宋" w:eastAsia="仿宋"/>
                <w:sz w:val="24"/>
              </w:rPr>
            </w:pPr>
          </w:p>
        </w:tc>
        <w:tc>
          <w:tcPr>
            <w:tcW w:w="1490"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地    址</w:t>
            </w:r>
          </w:p>
        </w:tc>
        <w:tc>
          <w:tcPr>
            <w:tcW w:w="6972" w:type="dxa"/>
            <w:gridSpan w:val="10"/>
            <w:noWrap w:val="0"/>
            <w:vAlign w:val="center"/>
          </w:tcPr>
          <w:p>
            <w:pPr>
              <w:adjustRightInd w:val="0"/>
              <w:snapToGrid w:val="0"/>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608" w:type="dxa"/>
            <w:vMerge w:val="continue"/>
            <w:noWrap w:val="0"/>
            <w:vAlign w:val="center"/>
          </w:tcPr>
          <w:p>
            <w:pPr>
              <w:adjustRightInd w:val="0"/>
              <w:snapToGrid w:val="0"/>
              <w:jc w:val="center"/>
              <w:rPr>
                <w:rFonts w:hint="eastAsia" w:ascii="仿宋" w:hAnsi="仿宋" w:eastAsia="仿宋"/>
                <w:sz w:val="24"/>
              </w:rPr>
            </w:pPr>
          </w:p>
        </w:tc>
        <w:tc>
          <w:tcPr>
            <w:tcW w:w="1490"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邮政编码</w:t>
            </w:r>
          </w:p>
        </w:tc>
        <w:tc>
          <w:tcPr>
            <w:tcW w:w="3033" w:type="dxa"/>
            <w:gridSpan w:val="4"/>
            <w:noWrap w:val="0"/>
            <w:vAlign w:val="center"/>
          </w:tcPr>
          <w:p>
            <w:pPr>
              <w:adjustRightInd w:val="0"/>
              <w:snapToGrid w:val="0"/>
              <w:rPr>
                <w:rFonts w:hint="eastAsia" w:ascii="仿宋" w:hAnsi="仿宋" w:eastAsia="仿宋"/>
                <w:sz w:val="24"/>
              </w:rPr>
            </w:pPr>
          </w:p>
        </w:tc>
        <w:tc>
          <w:tcPr>
            <w:tcW w:w="1489"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电    话</w:t>
            </w:r>
          </w:p>
        </w:tc>
        <w:tc>
          <w:tcPr>
            <w:tcW w:w="2450" w:type="dxa"/>
            <w:gridSpan w:val="3"/>
            <w:noWrap w:val="0"/>
            <w:vAlign w:val="center"/>
          </w:tcPr>
          <w:p>
            <w:pPr>
              <w:adjustRightInd w:val="0"/>
              <w:snapToGrid w:val="0"/>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608" w:type="dxa"/>
            <w:vMerge w:val="continue"/>
            <w:noWrap w:val="0"/>
            <w:vAlign w:val="center"/>
          </w:tcPr>
          <w:p>
            <w:pPr>
              <w:adjustRightInd w:val="0"/>
              <w:snapToGrid w:val="0"/>
              <w:jc w:val="center"/>
              <w:rPr>
                <w:rFonts w:hint="eastAsia" w:ascii="仿宋" w:hAnsi="仿宋" w:eastAsia="仿宋"/>
                <w:sz w:val="24"/>
              </w:rPr>
            </w:pPr>
          </w:p>
        </w:tc>
        <w:tc>
          <w:tcPr>
            <w:tcW w:w="1490"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开户银行</w:t>
            </w:r>
          </w:p>
        </w:tc>
        <w:tc>
          <w:tcPr>
            <w:tcW w:w="6972" w:type="dxa"/>
            <w:gridSpan w:val="10"/>
            <w:noWrap w:val="0"/>
            <w:vAlign w:val="center"/>
          </w:tcPr>
          <w:p>
            <w:pPr>
              <w:adjustRightInd w:val="0"/>
              <w:snapToGrid w:val="0"/>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608" w:type="dxa"/>
            <w:vMerge w:val="continue"/>
            <w:noWrap w:val="0"/>
            <w:vAlign w:val="center"/>
          </w:tcPr>
          <w:p>
            <w:pPr>
              <w:adjustRightInd w:val="0"/>
              <w:snapToGrid w:val="0"/>
              <w:jc w:val="center"/>
              <w:rPr>
                <w:rFonts w:hint="eastAsia" w:ascii="仿宋" w:hAnsi="仿宋" w:eastAsia="仿宋"/>
                <w:sz w:val="24"/>
              </w:rPr>
            </w:pPr>
          </w:p>
        </w:tc>
        <w:tc>
          <w:tcPr>
            <w:tcW w:w="1490"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帐    号</w:t>
            </w:r>
          </w:p>
        </w:tc>
        <w:tc>
          <w:tcPr>
            <w:tcW w:w="3033" w:type="dxa"/>
            <w:gridSpan w:val="4"/>
            <w:noWrap w:val="0"/>
            <w:vAlign w:val="center"/>
          </w:tcPr>
          <w:p>
            <w:pPr>
              <w:adjustRightInd w:val="0"/>
              <w:snapToGrid w:val="0"/>
              <w:jc w:val="center"/>
              <w:rPr>
                <w:rFonts w:hint="eastAsia" w:ascii="仿宋" w:hAnsi="仿宋" w:eastAsia="仿宋"/>
                <w:sz w:val="24"/>
              </w:rPr>
            </w:pPr>
          </w:p>
        </w:tc>
        <w:tc>
          <w:tcPr>
            <w:tcW w:w="1489"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注册资金</w:t>
            </w:r>
          </w:p>
        </w:tc>
        <w:tc>
          <w:tcPr>
            <w:tcW w:w="2450" w:type="dxa"/>
            <w:gridSpan w:val="3"/>
            <w:noWrap w:val="0"/>
            <w:vAlign w:val="center"/>
          </w:tcPr>
          <w:p>
            <w:pPr>
              <w:adjustRightInd w:val="0"/>
              <w:snapToGrid w:val="0"/>
              <w:rPr>
                <w:rFonts w:hint="eastAsia" w:ascii="仿宋" w:hAnsi="仿宋" w:eastAsia="仿宋"/>
                <w:sz w:val="24"/>
              </w:rPr>
            </w:pPr>
            <w:r>
              <w:rPr>
                <w:rFonts w:hint="eastAsia" w:ascii="仿宋" w:hAnsi="仿宋" w:eastAsia="仿宋"/>
                <w:sz w:val="24"/>
              </w:rPr>
              <w:t xml:space="preserve">            </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开采主矿种</w:t>
            </w:r>
          </w:p>
        </w:tc>
        <w:tc>
          <w:tcPr>
            <w:tcW w:w="3033" w:type="dxa"/>
            <w:gridSpan w:val="4"/>
            <w:noWrap w:val="0"/>
            <w:vAlign w:val="center"/>
          </w:tcPr>
          <w:p>
            <w:pPr>
              <w:adjustRightInd w:val="0"/>
              <w:snapToGrid w:val="0"/>
              <w:jc w:val="center"/>
              <w:rPr>
                <w:rFonts w:hint="eastAsia" w:ascii="仿宋" w:hAnsi="仿宋" w:eastAsia="仿宋"/>
                <w:sz w:val="24"/>
              </w:rPr>
            </w:pPr>
          </w:p>
        </w:tc>
        <w:tc>
          <w:tcPr>
            <w:tcW w:w="1489"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共伴生矿种</w:t>
            </w:r>
          </w:p>
        </w:tc>
        <w:tc>
          <w:tcPr>
            <w:tcW w:w="2450" w:type="dxa"/>
            <w:gridSpan w:val="3"/>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设计规模</w:t>
            </w:r>
          </w:p>
        </w:tc>
        <w:tc>
          <w:tcPr>
            <w:tcW w:w="3033" w:type="dxa"/>
            <w:gridSpan w:val="4"/>
            <w:noWrap w:val="0"/>
            <w:vAlign w:val="center"/>
          </w:tcPr>
          <w:p>
            <w:pPr>
              <w:adjustRightInd w:val="0"/>
              <w:snapToGrid w:val="0"/>
              <w:rPr>
                <w:rFonts w:hint="eastAsia" w:ascii="仿宋" w:hAnsi="仿宋" w:eastAsia="仿宋"/>
                <w:sz w:val="24"/>
              </w:rPr>
            </w:pPr>
            <w:r>
              <w:rPr>
                <w:rFonts w:hint="eastAsia" w:ascii="仿宋" w:hAnsi="仿宋" w:eastAsia="仿宋"/>
                <w:sz w:val="24"/>
              </w:rPr>
              <w:t xml:space="preserve">               </w:t>
            </w:r>
          </w:p>
        </w:tc>
        <w:tc>
          <w:tcPr>
            <w:tcW w:w="1489"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总 储 量</w:t>
            </w:r>
          </w:p>
        </w:tc>
        <w:tc>
          <w:tcPr>
            <w:tcW w:w="2450" w:type="dxa"/>
            <w:gridSpan w:val="3"/>
            <w:noWrap w:val="0"/>
            <w:vAlign w:val="center"/>
          </w:tcPr>
          <w:p>
            <w:pPr>
              <w:adjustRightInd w:val="0"/>
              <w:snapToGrid w:val="0"/>
              <w:rPr>
                <w:rFonts w:hint="eastAsia" w:ascii="仿宋" w:hAnsi="仿宋" w:eastAsia="仿宋"/>
                <w:sz w:val="24"/>
              </w:rPr>
            </w:pPr>
            <w:r>
              <w:rPr>
                <w:rFonts w:hint="eastAsia" w:ascii="仿宋" w:hAnsi="仿宋" w:eastAsia="仿宋"/>
                <w:sz w:val="24"/>
              </w:rPr>
              <w:t xml:space="preserve">          </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投 资 额</w:t>
            </w:r>
          </w:p>
        </w:tc>
        <w:tc>
          <w:tcPr>
            <w:tcW w:w="3033" w:type="dxa"/>
            <w:gridSpan w:val="4"/>
            <w:noWrap w:val="0"/>
            <w:vAlign w:val="center"/>
          </w:tcPr>
          <w:p>
            <w:pPr>
              <w:adjustRightInd w:val="0"/>
              <w:snapToGrid w:val="0"/>
              <w:rPr>
                <w:rFonts w:hint="eastAsia" w:ascii="仿宋" w:hAnsi="仿宋" w:eastAsia="仿宋"/>
                <w:sz w:val="24"/>
              </w:rPr>
            </w:pPr>
            <w:r>
              <w:rPr>
                <w:rFonts w:hint="eastAsia" w:ascii="仿宋" w:hAnsi="仿宋" w:eastAsia="仿宋"/>
                <w:sz w:val="24"/>
              </w:rPr>
              <w:t xml:space="preserve">               </w:t>
            </w:r>
          </w:p>
        </w:tc>
        <w:tc>
          <w:tcPr>
            <w:tcW w:w="1489"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资金来源</w:t>
            </w:r>
          </w:p>
        </w:tc>
        <w:tc>
          <w:tcPr>
            <w:tcW w:w="2450" w:type="dxa"/>
            <w:gridSpan w:val="3"/>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设计服务年限</w:t>
            </w:r>
          </w:p>
        </w:tc>
        <w:tc>
          <w:tcPr>
            <w:tcW w:w="3033" w:type="dxa"/>
            <w:gridSpan w:val="4"/>
            <w:noWrap w:val="0"/>
            <w:vAlign w:val="center"/>
          </w:tcPr>
          <w:p>
            <w:pPr>
              <w:adjustRightInd w:val="0"/>
              <w:snapToGrid w:val="0"/>
              <w:rPr>
                <w:rFonts w:hint="eastAsia" w:ascii="仿宋" w:hAnsi="仿宋" w:eastAsia="仿宋"/>
                <w:sz w:val="24"/>
              </w:rPr>
            </w:pPr>
            <w:r>
              <w:rPr>
                <w:rFonts w:hint="eastAsia" w:ascii="仿宋" w:hAnsi="仿宋" w:eastAsia="仿宋"/>
                <w:sz w:val="24"/>
              </w:rPr>
              <w:t xml:space="preserve">               年</w:t>
            </w:r>
          </w:p>
        </w:tc>
        <w:tc>
          <w:tcPr>
            <w:tcW w:w="1489"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所在行政区</w:t>
            </w:r>
          </w:p>
        </w:tc>
        <w:tc>
          <w:tcPr>
            <w:tcW w:w="2450" w:type="dxa"/>
            <w:gridSpan w:val="3"/>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采矿权取得方式</w:t>
            </w:r>
          </w:p>
        </w:tc>
        <w:tc>
          <w:tcPr>
            <w:tcW w:w="1978" w:type="dxa"/>
            <w:noWrap w:val="0"/>
            <w:vAlign w:val="center"/>
          </w:tcPr>
          <w:p>
            <w:pPr>
              <w:adjustRightInd w:val="0"/>
              <w:snapToGrid w:val="0"/>
              <w:jc w:val="center"/>
              <w:rPr>
                <w:rFonts w:hint="eastAsia" w:ascii="仿宋" w:hAnsi="仿宋" w:eastAsia="仿宋"/>
                <w:sz w:val="24"/>
              </w:rPr>
            </w:pPr>
          </w:p>
        </w:tc>
        <w:tc>
          <w:tcPr>
            <w:tcW w:w="1716" w:type="dxa"/>
            <w:gridSpan w:val="5"/>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勘查许可证号</w:t>
            </w:r>
          </w:p>
        </w:tc>
        <w:tc>
          <w:tcPr>
            <w:tcW w:w="3278" w:type="dxa"/>
            <w:gridSpan w:val="4"/>
            <w:noWrap w:val="0"/>
            <w:vAlign w:val="center"/>
          </w:tcPr>
          <w:p>
            <w:pPr>
              <w:adjustRightInd w:val="0"/>
              <w:snapToGrid w:val="0"/>
              <w:rPr>
                <w:rFonts w:hint="eastAsia" w:ascii="仿宋" w:hAnsi="仿宋" w:eastAsia="仿宋"/>
                <w:sz w:val="24"/>
                <w:szCs w:val="21"/>
              </w:rPr>
            </w:pPr>
            <w:r>
              <w:rPr>
                <w:rFonts w:hint="eastAsia" w:ascii="仿宋" w:hAnsi="仿宋" w:eastAsia="仿宋"/>
                <w:sz w:val="24"/>
              </w:rPr>
              <w:t xml:space="preserve">             </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851" w:hRule="atLeas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矿产资源储量评审备案情况</w:t>
            </w:r>
          </w:p>
        </w:tc>
        <w:tc>
          <w:tcPr>
            <w:tcW w:w="6972" w:type="dxa"/>
            <w:gridSpan w:val="10"/>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878" w:hRule="atLeas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探明的地质储量</w:t>
            </w:r>
          </w:p>
        </w:tc>
        <w:tc>
          <w:tcPr>
            <w:tcW w:w="6972" w:type="dxa"/>
            <w:gridSpan w:val="10"/>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2020" w:hRule="atLeas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设计利用储量</w:t>
            </w:r>
          </w:p>
        </w:tc>
        <w:tc>
          <w:tcPr>
            <w:tcW w:w="6972" w:type="dxa"/>
            <w:gridSpan w:val="10"/>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550" w:hRule="atLeas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矿石品位</w:t>
            </w:r>
          </w:p>
          <w:p>
            <w:pPr>
              <w:adjustRightInd w:val="0"/>
              <w:snapToGrid w:val="0"/>
              <w:jc w:val="center"/>
              <w:rPr>
                <w:rFonts w:hint="eastAsia" w:ascii="仿宋" w:hAnsi="仿宋" w:eastAsia="仿宋"/>
                <w:sz w:val="24"/>
              </w:rPr>
            </w:pPr>
            <w:r>
              <w:rPr>
                <w:rFonts w:hint="eastAsia" w:ascii="仿宋" w:hAnsi="仿宋" w:eastAsia="仿宋"/>
                <w:sz w:val="24"/>
              </w:rPr>
              <w:t>（级、煤质牌号）</w:t>
            </w:r>
          </w:p>
        </w:tc>
        <w:tc>
          <w:tcPr>
            <w:tcW w:w="6972" w:type="dxa"/>
            <w:gridSpan w:val="10"/>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373" w:hRule="exac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综合回收矿种</w:t>
            </w:r>
          </w:p>
          <w:p>
            <w:pPr>
              <w:adjustRightInd w:val="0"/>
              <w:snapToGrid w:val="0"/>
              <w:jc w:val="center"/>
              <w:rPr>
                <w:rFonts w:hint="eastAsia" w:ascii="仿宋" w:hAnsi="仿宋" w:eastAsia="仿宋"/>
                <w:sz w:val="24"/>
              </w:rPr>
            </w:pPr>
            <w:r>
              <w:rPr>
                <w:rFonts w:hint="eastAsia" w:ascii="仿宋" w:hAnsi="仿宋" w:eastAsia="仿宋"/>
                <w:sz w:val="24"/>
              </w:rPr>
              <w:t>及品位、储量</w:t>
            </w:r>
          </w:p>
        </w:tc>
        <w:tc>
          <w:tcPr>
            <w:tcW w:w="6972" w:type="dxa"/>
            <w:gridSpan w:val="10"/>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25" w:hRule="atLeas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开采方式</w:t>
            </w:r>
          </w:p>
        </w:tc>
        <w:tc>
          <w:tcPr>
            <w:tcW w:w="2630" w:type="dxa"/>
            <w:gridSpan w:val="2"/>
            <w:noWrap w:val="0"/>
            <w:vAlign w:val="center"/>
          </w:tcPr>
          <w:p>
            <w:pPr>
              <w:adjustRightInd w:val="0"/>
              <w:snapToGrid w:val="0"/>
              <w:jc w:val="center"/>
              <w:rPr>
                <w:rFonts w:hint="eastAsia" w:ascii="仿宋" w:hAnsi="仿宋" w:eastAsia="仿宋"/>
                <w:sz w:val="24"/>
              </w:rPr>
            </w:pPr>
          </w:p>
        </w:tc>
        <w:tc>
          <w:tcPr>
            <w:tcW w:w="2053" w:type="dxa"/>
            <w:gridSpan w:val="6"/>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采矿方法</w:t>
            </w:r>
          </w:p>
        </w:tc>
        <w:tc>
          <w:tcPr>
            <w:tcW w:w="2289" w:type="dxa"/>
            <w:gridSpan w:val="2"/>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25" w:hRule="atLeas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选矿方法</w:t>
            </w:r>
          </w:p>
        </w:tc>
        <w:tc>
          <w:tcPr>
            <w:tcW w:w="2630" w:type="dxa"/>
            <w:gridSpan w:val="2"/>
            <w:noWrap w:val="0"/>
            <w:vAlign w:val="center"/>
          </w:tcPr>
          <w:p>
            <w:pPr>
              <w:adjustRightInd w:val="0"/>
              <w:snapToGrid w:val="0"/>
              <w:jc w:val="center"/>
              <w:rPr>
                <w:rFonts w:hint="eastAsia" w:ascii="仿宋" w:hAnsi="仿宋" w:eastAsia="仿宋"/>
                <w:sz w:val="24"/>
              </w:rPr>
            </w:pPr>
          </w:p>
        </w:tc>
        <w:tc>
          <w:tcPr>
            <w:tcW w:w="2053" w:type="dxa"/>
            <w:gridSpan w:val="6"/>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采矿回采率</w:t>
            </w:r>
          </w:p>
        </w:tc>
        <w:tc>
          <w:tcPr>
            <w:tcW w:w="2289"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　        %</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25" w:hRule="atLeas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矿石贫化率</w:t>
            </w:r>
          </w:p>
        </w:tc>
        <w:tc>
          <w:tcPr>
            <w:tcW w:w="2630"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　            %</w:t>
            </w:r>
          </w:p>
        </w:tc>
        <w:tc>
          <w:tcPr>
            <w:tcW w:w="2053" w:type="dxa"/>
            <w:gridSpan w:val="6"/>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选矿回收率</w:t>
            </w:r>
          </w:p>
        </w:tc>
        <w:tc>
          <w:tcPr>
            <w:tcW w:w="2289"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 xml:space="preserve">          %</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991" w:hRule="exac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最终产品及</w:t>
            </w:r>
          </w:p>
          <w:p>
            <w:pPr>
              <w:adjustRightInd w:val="0"/>
              <w:snapToGrid w:val="0"/>
              <w:jc w:val="center"/>
              <w:rPr>
                <w:rFonts w:hint="eastAsia" w:ascii="仿宋" w:hAnsi="仿宋" w:eastAsia="仿宋"/>
                <w:sz w:val="24"/>
              </w:rPr>
            </w:pPr>
            <w:r>
              <w:rPr>
                <w:rFonts w:hint="eastAsia" w:ascii="仿宋" w:hAnsi="仿宋" w:eastAsia="仿宋"/>
                <w:sz w:val="24"/>
              </w:rPr>
              <w:t>主要参数</w:t>
            </w:r>
          </w:p>
        </w:tc>
        <w:tc>
          <w:tcPr>
            <w:tcW w:w="6972" w:type="dxa"/>
            <w:gridSpan w:val="10"/>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879" w:hRule="exac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探矿权取得</w:t>
            </w:r>
          </w:p>
          <w:p>
            <w:pPr>
              <w:adjustRightInd w:val="0"/>
              <w:snapToGrid w:val="0"/>
              <w:jc w:val="center"/>
              <w:rPr>
                <w:rFonts w:hint="eastAsia" w:ascii="仿宋" w:hAnsi="仿宋" w:eastAsia="仿宋"/>
                <w:sz w:val="24"/>
              </w:rPr>
            </w:pPr>
            <w:r>
              <w:rPr>
                <w:rFonts w:hint="eastAsia" w:ascii="仿宋" w:hAnsi="仿宋" w:eastAsia="仿宋"/>
                <w:sz w:val="24"/>
              </w:rPr>
              <w:t>方式说明</w:t>
            </w:r>
          </w:p>
        </w:tc>
        <w:tc>
          <w:tcPr>
            <w:tcW w:w="6972" w:type="dxa"/>
            <w:gridSpan w:val="10"/>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采矿权矿业权出让收益（价款）处置方式</w:t>
            </w:r>
          </w:p>
        </w:tc>
        <w:tc>
          <w:tcPr>
            <w:tcW w:w="2831" w:type="dxa"/>
            <w:gridSpan w:val="3"/>
            <w:noWrap w:val="0"/>
            <w:vAlign w:val="center"/>
          </w:tcPr>
          <w:p>
            <w:pPr>
              <w:adjustRightInd w:val="0"/>
              <w:snapToGrid w:val="0"/>
              <w:jc w:val="center"/>
              <w:rPr>
                <w:rFonts w:hint="eastAsia" w:ascii="仿宋" w:hAnsi="仿宋" w:eastAsia="仿宋"/>
                <w:sz w:val="24"/>
              </w:rPr>
            </w:pPr>
          </w:p>
        </w:tc>
        <w:tc>
          <w:tcPr>
            <w:tcW w:w="2347" w:type="dxa"/>
            <w:gridSpan w:val="6"/>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应缴纳采矿权矿业权出让收益（价款）</w:t>
            </w:r>
          </w:p>
        </w:tc>
        <w:tc>
          <w:tcPr>
            <w:tcW w:w="1794" w:type="dxa"/>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 xml:space="preserve">        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277" w:hRule="exac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采矿权矿业权出让收益（价款）</w:t>
            </w:r>
          </w:p>
          <w:p>
            <w:pPr>
              <w:adjustRightInd w:val="0"/>
              <w:snapToGrid w:val="0"/>
              <w:jc w:val="center"/>
              <w:rPr>
                <w:rFonts w:hint="eastAsia" w:ascii="仿宋" w:hAnsi="仿宋" w:eastAsia="仿宋"/>
                <w:sz w:val="24"/>
              </w:rPr>
            </w:pPr>
            <w:r>
              <w:rPr>
                <w:rFonts w:hint="eastAsia" w:ascii="仿宋" w:hAnsi="仿宋" w:eastAsia="仿宋"/>
                <w:sz w:val="24"/>
              </w:rPr>
              <w:t>处置方式说明</w:t>
            </w:r>
          </w:p>
        </w:tc>
        <w:tc>
          <w:tcPr>
            <w:tcW w:w="6972" w:type="dxa"/>
            <w:gridSpan w:val="10"/>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319" w:hRule="exac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矿山地质环境保护与土地复垦方案</w:t>
            </w:r>
          </w:p>
        </w:tc>
        <w:tc>
          <w:tcPr>
            <w:tcW w:w="6972" w:type="dxa"/>
            <w:gridSpan w:val="10"/>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319" w:hRule="exact"/>
          <w:jc w:val="center"/>
        </w:trPr>
        <w:tc>
          <w:tcPr>
            <w:tcW w:w="2098"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备  注</w:t>
            </w:r>
          </w:p>
        </w:tc>
        <w:tc>
          <w:tcPr>
            <w:tcW w:w="6972" w:type="dxa"/>
            <w:gridSpan w:val="10"/>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888" w:hRule="exact"/>
          <w:jc w:val="center"/>
        </w:trPr>
        <w:tc>
          <w:tcPr>
            <w:tcW w:w="693" w:type="dxa"/>
            <w:gridSpan w:val="2"/>
            <w:vMerge w:val="restart"/>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矿</w:t>
            </w:r>
          </w:p>
          <w:p>
            <w:pPr>
              <w:adjustRightInd w:val="0"/>
              <w:snapToGrid w:val="0"/>
              <w:jc w:val="center"/>
              <w:rPr>
                <w:rFonts w:hint="eastAsia" w:ascii="仿宋" w:hAnsi="仿宋" w:eastAsia="仿宋"/>
                <w:sz w:val="24"/>
              </w:rPr>
            </w:pPr>
            <w:r>
              <w:rPr>
                <w:rFonts w:hint="eastAsia" w:ascii="仿宋" w:hAnsi="仿宋" w:eastAsia="仿宋"/>
                <w:sz w:val="24"/>
              </w:rPr>
              <w:t>区</w:t>
            </w:r>
          </w:p>
          <w:p>
            <w:pPr>
              <w:adjustRightInd w:val="0"/>
              <w:snapToGrid w:val="0"/>
              <w:jc w:val="center"/>
              <w:rPr>
                <w:rFonts w:hint="eastAsia" w:ascii="仿宋" w:hAnsi="仿宋" w:eastAsia="仿宋"/>
                <w:sz w:val="24"/>
              </w:rPr>
            </w:pPr>
            <w:r>
              <w:rPr>
                <w:rFonts w:hint="eastAsia" w:ascii="仿宋" w:hAnsi="仿宋" w:eastAsia="仿宋"/>
                <w:sz w:val="24"/>
              </w:rPr>
              <w:t>范</w:t>
            </w:r>
          </w:p>
          <w:p>
            <w:pPr>
              <w:adjustRightInd w:val="0"/>
              <w:snapToGrid w:val="0"/>
              <w:jc w:val="center"/>
              <w:rPr>
                <w:rFonts w:hint="eastAsia" w:ascii="仿宋" w:hAnsi="仿宋" w:eastAsia="仿宋"/>
                <w:sz w:val="24"/>
              </w:rPr>
            </w:pPr>
            <w:r>
              <w:rPr>
                <w:rFonts w:hint="eastAsia" w:ascii="仿宋" w:hAnsi="仿宋" w:eastAsia="仿宋"/>
                <w:sz w:val="24"/>
              </w:rPr>
              <w:t>围</w:t>
            </w:r>
          </w:p>
          <w:p>
            <w:pPr>
              <w:adjustRightInd w:val="0"/>
              <w:snapToGrid w:val="0"/>
              <w:jc w:val="center"/>
              <w:rPr>
                <w:rFonts w:hint="eastAsia" w:ascii="仿宋" w:hAnsi="仿宋" w:eastAsia="仿宋"/>
                <w:sz w:val="24"/>
              </w:rPr>
            </w:pPr>
            <w:r>
              <w:rPr>
                <w:rFonts w:hint="eastAsia" w:ascii="仿宋" w:hAnsi="仿宋" w:eastAsia="仿宋"/>
                <w:sz w:val="24"/>
              </w:rPr>
              <w:t>图</w:t>
            </w:r>
          </w:p>
          <w:p>
            <w:pPr>
              <w:adjustRightInd w:val="0"/>
              <w:snapToGrid w:val="0"/>
              <w:jc w:val="center"/>
              <w:rPr>
                <w:rFonts w:hint="eastAsia" w:ascii="仿宋" w:hAnsi="仿宋" w:eastAsia="仿宋"/>
                <w:sz w:val="24"/>
              </w:rPr>
            </w:pPr>
            <w:r>
              <w:rPr>
                <w:rFonts w:hint="eastAsia" w:ascii="仿宋" w:hAnsi="仿宋" w:eastAsia="仿宋"/>
                <w:sz w:val="24"/>
              </w:rPr>
              <w:t>及</w:t>
            </w:r>
          </w:p>
          <w:p>
            <w:pPr>
              <w:adjustRightInd w:val="0"/>
              <w:snapToGrid w:val="0"/>
              <w:jc w:val="center"/>
              <w:rPr>
                <w:rFonts w:hint="eastAsia" w:ascii="仿宋" w:hAnsi="仿宋" w:eastAsia="仿宋"/>
                <w:sz w:val="24"/>
              </w:rPr>
            </w:pPr>
            <w:r>
              <w:rPr>
                <w:rFonts w:hint="eastAsia" w:ascii="仿宋" w:hAnsi="仿宋" w:eastAsia="仿宋"/>
                <w:sz w:val="24"/>
              </w:rPr>
              <w:t>坐</w:t>
            </w:r>
          </w:p>
          <w:p>
            <w:pPr>
              <w:adjustRightInd w:val="0"/>
              <w:snapToGrid w:val="0"/>
              <w:jc w:val="center"/>
              <w:rPr>
                <w:rFonts w:hint="eastAsia" w:ascii="仿宋" w:hAnsi="仿宋" w:eastAsia="仿宋"/>
                <w:sz w:val="24"/>
              </w:rPr>
            </w:pPr>
            <w:r>
              <w:rPr>
                <w:rFonts w:hint="eastAsia" w:ascii="仿宋" w:hAnsi="仿宋" w:eastAsia="仿宋"/>
                <w:sz w:val="24"/>
              </w:rPr>
              <w:t>标</w:t>
            </w:r>
          </w:p>
        </w:tc>
        <w:tc>
          <w:tcPr>
            <w:tcW w:w="8377" w:type="dxa"/>
            <w:gridSpan w:val="11"/>
            <w:noWrap w:val="0"/>
            <w:vAlign w:val="center"/>
          </w:tcPr>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73" w:hRule="exact"/>
          <w:jc w:val="center"/>
        </w:trPr>
        <w:tc>
          <w:tcPr>
            <w:tcW w:w="693" w:type="dxa"/>
            <w:gridSpan w:val="2"/>
            <w:vMerge w:val="continue"/>
            <w:noWrap w:val="0"/>
            <w:vAlign w:val="center"/>
          </w:tcPr>
          <w:p>
            <w:pPr>
              <w:adjustRightInd w:val="0"/>
              <w:snapToGrid w:val="0"/>
              <w:jc w:val="center"/>
              <w:rPr>
                <w:rFonts w:hint="eastAsia" w:ascii="仿宋" w:hAnsi="仿宋" w:eastAsia="仿宋"/>
                <w:sz w:val="24"/>
              </w:rPr>
            </w:pPr>
          </w:p>
        </w:tc>
        <w:tc>
          <w:tcPr>
            <w:tcW w:w="8377" w:type="dxa"/>
            <w:gridSpan w:val="11"/>
            <w:noWrap w:val="0"/>
            <w:vAlign w:val="center"/>
          </w:tcPr>
          <w:p>
            <w:pPr>
              <w:adjustRightInd w:val="0"/>
              <w:snapToGrid w:val="0"/>
              <w:rPr>
                <w:rFonts w:hint="eastAsia" w:ascii="仿宋" w:hAnsi="仿宋" w:eastAsia="仿宋"/>
                <w:sz w:val="24"/>
              </w:rPr>
            </w:pPr>
            <w:r>
              <w:rPr>
                <w:rFonts w:hint="eastAsia" w:ascii="仿宋" w:hAnsi="仿宋" w:eastAsia="仿宋"/>
                <w:sz w:val="24"/>
              </w:rPr>
              <w:t>开采深度：         米  至          米</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6" w:hRule="atLeast"/>
          <w:jc w:val="center"/>
        </w:trPr>
        <w:tc>
          <w:tcPr>
            <w:tcW w:w="693" w:type="dxa"/>
            <w:gridSpan w:val="2"/>
            <w:vMerge w:val="continue"/>
            <w:noWrap w:val="0"/>
            <w:vAlign w:val="center"/>
          </w:tcPr>
          <w:p>
            <w:pPr>
              <w:adjustRightInd w:val="0"/>
              <w:snapToGrid w:val="0"/>
              <w:jc w:val="center"/>
              <w:rPr>
                <w:rFonts w:hint="eastAsia" w:ascii="仿宋" w:hAnsi="仿宋" w:eastAsia="仿宋"/>
                <w:sz w:val="24"/>
              </w:rPr>
            </w:pPr>
          </w:p>
        </w:tc>
        <w:tc>
          <w:tcPr>
            <w:tcW w:w="4552" w:type="dxa"/>
            <w:gridSpan w:val="6"/>
            <w:noWrap w:val="0"/>
            <w:vAlign w:val="center"/>
          </w:tcPr>
          <w:p>
            <w:pPr>
              <w:adjustRightInd w:val="0"/>
              <w:snapToGrid w:val="0"/>
              <w:rPr>
                <w:rFonts w:hint="eastAsia" w:ascii="仿宋" w:hAnsi="仿宋" w:eastAsia="仿宋"/>
                <w:sz w:val="24"/>
              </w:rPr>
            </w:pPr>
            <w:r>
              <w:rPr>
                <w:rFonts w:hint="eastAsia" w:ascii="仿宋" w:hAnsi="仿宋" w:eastAsia="仿宋"/>
                <w:sz w:val="24"/>
              </w:rPr>
              <w:t>矿区面积：         平方公里</w:t>
            </w:r>
          </w:p>
        </w:tc>
        <w:tc>
          <w:tcPr>
            <w:tcW w:w="3825" w:type="dxa"/>
            <w:gridSpan w:val="5"/>
            <w:noWrap w:val="0"/>
            <w:vAlign w:val="center"/>
          </w:tcPr>
          <w:p>
            <w:pPr>
              <w:adjustRightInd w:val="0"/>
              <w:snapToGrid w:val="0"/>
              <w:rPr>
                <w:rFonts w:hint="eastAsia" w:ascii="仿宋" w:hAnsi="仿宋" w:eastAsia="仿宋"/>
                <w:sz w:val="24"/>
              </w:rPr>
            </w:pPr>
            <w:r>
              <w:rPr>
                <w:rFonts w:hint="eastAsia" w:ascii="仿宋" w:hAnsi="仿宋" w:eastAsia="仿宋"/>
                <w:sz w:val="24"/>
              </w:rPr>
              <w:t>采矿权使用费：      元/年</w:t>
            </w:r>
          </w:p>
        </w:tc>
      </w:tr>
    </w:tbl>
    <w:p>
      <w:pPr>
        <w:adjustRightInd w:val="0"/>
        <w:snapToGrid w:val="0"/>
        <w:spacing w:line="40" w:lineRule="exact"/>
        <w:rPr>
          <w:rFonts w:hint="eastAsia"/>
        </w:rPr>
      </w:pPr>
    </w:p>
    <w:p>
      <w:pPr>
        <w:rPr>
          <w:rFonts w:hint="eastAsia"/>
          <w:b/>
          <w:bCs/>
          <w:sz w:val="32"/>
          <w:szCs w:val="32"/>
        </w:rPr>
      </w:pPr>
      <w:r>
        <w:rPr>
          <w:rFonts w:hint="eastAsia"/>
          <w:b/>
          <w:bCs/>
          <w:sz w:val="32"/>
          <w:szCs w:val="32"/>
        </w:rPr>
        <w:t>（3）</w:t>
      </w:r>
    </w:p>
    <w:p/>
    <w:p/>
    <w:p>
      <w:pPr>
        <w:rPr>
          <w:rFonts w:hint="eastAsia"/>
          <w:b/>
        </w:rPr>
      </w:pPr>
    </w:p>
    <w:p/>
    <w:p/>
    <w:p/>
    <w:p>
      <w:pPr>
        <w:spacing w:after="312" w:afterLines="100"/>
        <w:jc w:val="center"/>
        <w:rPr>
          <w:rFonts w:hint="eastAsia"/>
          <w:b/>
          <w:spacing w:val="220"/>
          <w:sz w:val="52"/>
          <w:szCs w:val="52"/>
        </w:rPr>
      </w:pPr>
      <w:r>
        <w:rPr>
          <w:rFonts w:hint="eastAsia"/>
          <w:b/>
          <w:spacing w:val="220"/>
          <w:sz w:val="52"/>
          <w:szCs w:val="52"/>
        </w:rPr>
        <w:t>非油气采矿权</w:t>
      </w:r>
    </w:p>
    <w:p>
      <w:pPr>
        <w:tabs>
          <w:tab w:val="left" w:pos="7080"/>
        </w:tabs>
        <w:jc w:val="center"/>
        <w:rPr>
          <w:rFonts w:hint="eastAsia" w:ascii="宋体"/>
          <w:b/>
          <w:spacing w:val="140"/>
          <w:sz w:val="84"/>
          <w:szCs w:val="84"/>
        </w:rPr>
      </w:pPr>
      <w:r>
        <w:rPr>
          <w:rFonts w:hint="eastAsia" w:ascii="宋体"/>
          <w:b/>
          <w:spacing w:val="140"/>
          <w:sz w:val="84"/>
          <w:szCs w:val="84"/>
        </w:rPr>
        <w:t>延续申请登记书</w:t>
      </w:r>
    </w:p>
    <w:p>
      <w:pPr>
        <w:spacing w:line="440" w:lineRule="exact"/>
        <w:jc w:val="center"/>
        <w:rPr>
          <w:rFonts w:hint="eastAsia" w:eastAsia="黑体"/>
          <w:b/>
          <w:bCs/>
          <w:sz w:val="72"/>
        </w:rPr>
      </w:pPr>
    </w:p>
    <w:p>
      <w:pPr>
        <w:rPr>
          <w:rFonts w:eastAsia="黑体"/>
          <w:sz w:val="72"/>
        </w:rPr>
      </w:pPr>
    </w:p>
    <w:p>
      <w:pPr>
        <w:rPr>
          <w:rFonts w:hint="eastAsia" w:eastAsia="黑体"/>
          <w:sz w:val="72"/>
        </w:rPr>
      </w:pPr>
    </w:p>
    <w:p>
      <w:pPr>
        <w:rPr>
          <w:rFonts w:hint="eastAsia" w:eastAsia="黑体"/>
          <w:sz w:val="72"/>
        </w:rPr>
      </w:pPr>
    </w:p>
    <w:p>
      <w:pPr>
        <w:rPr>
          <w:rFonts w:hint="eastAsia" w:eastAsia="黑体"/>
          <w:sz w:val="72"/>
        </w:rPr>
      </w:pPr>
    </w:p>
    <w:p>
      <w:pPr>
        <w:rPr>
          <w:rFonts w:hint="eastAsia" w:eastAsia="黑体"/>
          <w:sz w:val="72"/>
        </w:rPr>
      </w:pPr>
    </w:p>
    <w:p>
      <w:pPr>
        <w:rPr>
          <w:rFonts w:hint="eastAsia" w:eastAsia="黑体"/>
          <w:sz w:val="72"/>
        </w:rPr>
      </w:pPr>
    </w:p>
    <w:p>
      <w:pPr>
        <w:spacing w:line="360" w:lineRule="auto"/>
        <w:ind w:firstLine="397"/>
        <w:rPr>
          <w:rFonts w:hint="eastAsia" w:ascii="仿宋" w:hAnsi="仿宋" w:eastAsia="仿宋"/>
          <w:b/>
          <w:sz w:val="30"/>
          <w:szCs w:val="30"/>
        </w:rPr>
      </w:pPr>
      <w:r>
        <w:rPr>
          <w:rFonts w:hint="eastAsia" w:ascii="仿宋" w:hAnsi="仿宋" w:eastAsia="仿宋"/>
          <w:b/>
          <w:spacing w:val="40"/>
          <w:sz w:val="30"/>
          <w:szCs w:val="30"/>
        </w:rPr>
        <w:t>采矿权申请人</w:t>
      </w:r>
      <w:r>
        <w:rPr>
          <w:rFonts w:hint="eastAsia" w:ascii="仿宋" w:hAnsi="仿宋" w:eastAsia="仿宋"/>
          <w:b/>
          <w:sz w:val="30"/>
          <w:szCs w:val="30"/>
        </w:rPr>
        <w:t xml:space="preserve"> </w:t>
      </w:r>
      <w:r>
        <w:rPr>
          <w:rFonts w:hint="eastAsia" w:ascii="仿宋" w:hAnsi="仿宋" w:eastAsia="仿宋"/>
          <w:b/>
          <w:sz w:val="30"/>
          <w:szCs w:val="30"/>
          <w:u w:val="single"/>
        </w:rPr>
        <w:t xml:space="preserve">                           （签章）</w:t>
      </w:r>
    </w:p>
    <w:p>
      <w:pPr>
        <w:spacing w:line="360" w:lineRule="auto"/>
        <w:ind w:firstLine="397"/>
        <w:rPr>
          <w:rFonts w:hint="eastAsia" w:ascii="仿宋" w:hAnsi="仿宋" w:eastAsia="仿宋"/>
          <w:b/>
          <w:sz w:val="30"/>
          <w:szCs w:val="30"/>
          <w:u w:val="single"/>
        </w:rPr>
      </w:pPr>
      <w:r>
        <w:rPr>
          <w:rFonts w:hint="eastAsia" w:ascii="仿宋" w:hAnsi="仿宋" w:eastAsia="仿宋"/>
          <w:b/>
          <w:sz w:val="30"/>
          <w:szCs w:val="30"/>
        </w:rPr>
        <w:t xml:space="preserve">矿  山  名  称  </w:t>
      </w:r>
      <w:r>
        <w:rPr>
          <w:rFonts w:hint="eastAsia" w:ascii="仿宋" w:hAnsi="仿宋" w:eastAsia="仿宋"/>
          <w:b/>
          <w:sz w:val="30"/>
          <w:szCs w:val="30"/>
          <w:u w:val="single"/>
        </w:rPr>
        <w:t xml:space="preserve">                                   </w:t>
      </w:r>
    </w:p>
    <w:p>
      <w:pPr>
        <w:spacing w:line="360" w:lineRule="auto"/>
        <w:ind w:firstLine="397"/>
        <w:rPr>
          <w:rFonts w:hint="eastAsia" w:ascii="仿宋" w:hAnsi="仿宋" w:eastAsia="仿宋"/>
          <w:b/>
          <w:spacing w:val="10"/>
          <w:sz w:val="30"/>
          <w:szCs w:val="30"/>
          <w:u w:val="single"/>
        </w:rPr>
      </w:pPr>
      <w:r>
        <w:rPr>
          <w:rFonts w:hint="eastAsia" w:ascii="仿宋" w:hAnsi="仿宋" w:eastAsia="仿宋"/>
          <w:b/>
          <w:spacing w:val="10"/>
          <w:sz w:val="30"/>
          <w:szCs w:val="30"/>
        </w:rPr>
        <w:t xml:space="preserve">原采矿许可证号 </w:t>
      </w:r>
      <w:r>
        <w:rPr>
          <w:rFonts w:hint="eastAsia" w:ascii="仿宋" w:hAnsi="仿宋" w:eastAsia="仿宋"/>
          <w:b/>
          <w:spacing w:val="10"/>
          <w:sz w:val="30"/>
          <w:szCs w:val="30"/>
          <w:u w:val="single"/>
        </w:rPr>
        <w:t xml:space="preserve">                               </w:t>
      </w:r>
    </w:p>
    <w:p>
      <w:pPr>
        <w:spacing w:line="360" w:lineRule="auto"/>
        <w:ind w:firstLine="397"/>
        <w:rPr>
          <w:rFonts w:hint="eastAsia" w:ascii="仿宋" w:hAnsi="仿宋" w:eastAsia="仿宋"/>
          <w:b/>
          <w:sz w:val="30"/>
          <w:szCs w:val="30"/>
        </w:rPr>
      </w:pPr>
      <w:r>
        <w:rPr>
          <w:rFonts w:hint="eastAsia" w:ascii="仿宋" w:hAnsi="仿宋" w:eastAsia="仿宋"/>
          <w:b/>
          <w:sz w:val="30"/>
          <w:szCs w:val="30"/>
        </w:rPr>
        <w:t xml:space="preserve">填  表  时  间  </w:t>
      </w:r>
      <w:r>
        <w:rPr>
          <w:rFonts w:hint="eastAsia" w:ascii="仿宋" w:hAnsi="仿宋" w:eastAsia="仿宋"/>
          <w:b/>
          <w:sz w:val="30"/>
          <w:szCs w:val="30"/>
          <w:u w:val="single"/>
        </w:rPr>
        <w:t xml:space="preserve">                                   </w:t>
      </w:r>
    </w:p>
    <w:p>
      <w:pPr>
        <w:jc w:val="center"/>
        <w:rPr>
          <w:rFonts w:hint="eastAsia" w:ascii="宋体" w:hAnsi="宋体"/>
          <w:b/>
          <w:bCs/>
          <w:sz w:val="28"/>
        </w:rPr>
      </w:pPr>
      <w:r>
        <w:rPr>
          <w:rFonts w:hint="eastAsia" w:ascii="宋体" w:hAnsi="宋体"/>
          <w:b/>
          <w:bCs/>
          <w:sz w:val="28"/>
        </w:rPr>
        <w:br w:type="page"/>
      </w:r>
      <w:r>
        <w:rPr>
          <w:rFonts w:hint="eastAsia" w:ascii="宋体" w:hAnsi="宋体"/>
          <w:b/>
          <w:bCs/>
          <w:sz w:val="28"/>
        </w:rPr>
        <w:t>填  表  说  明</w:t>
      </w:r>
    </w:p>
    <w:p>
      <w:pPr>
        <w:spacing w:line="400" w:lineRule="exact"/>
        <w:ind w:firstLine="422" w:firstLineChars="200"/>
        <w:rPr>
          <w:rFonts w:hint="eastAsia" w:ascii="宋体" w:hAnsi="宋体"/>
          <w:b/>
          <w:bCs/>
        </w:rPr>
      </w:pPr>
    </w:p>
    <w:p>
      <w:pPr>
        <w:spacing w:line="400" w:lineRule="exact"/>
        <w:ind w:firstLine="420" w:firstLineChars="200"/>
        <w:rPr>
          <w:rFonts w:hint="eastAsia" w:ascii="宋体" w:hAnsi="宋体"/>
        </w:rPr>
      </w:pPr>
      <w:r>
        <w:rPr>
          <w:rFonts w:hint="eastAsia" w:ascii="宋体" w:hAnsi="宋体"/>
        </w:rPr>
        <w:t>1.</w:t>
      </w:r>
      <w:r>
        <w:rPr>
          <w:rFonts w:hint="eastAsia" w:ascii="宋体" w:hAnsi="宋体"/>
          <w:b/>
          <w:bCs/>
        </w:rPr>
        <w:t>采矿权申请人：</w:t>
      </w:r>
      <w:r>
        <w:rPr>
          <w:rFonts w:hint="eastAsia" w:ascii="宋体" w:hAnsi="宋体"/>
        </w:rPr>
        <w:t>填写采矿许可证上登记的采矿权人名称。</w:t>
      </w:r>
    </w:p>
    <w:p>
      <w:pPr>
        <w:spacing w:line="400" w:lineRule="exact"/>
        <w:ind w:firstLine="420" w:firstLineChars="200"/>
        <w:rPr>
          <w:rFonts w:hint="eastAsia" w:ascii="宋体" w:hAnsi="宋体"/>
        </w:rPr>
      </w:pPr>
      <w:r>
        <w:rPr>
          <w:rFonts w:hint="eastAsia" w:ascii="宋体" w:hAnsi="宋体"/>
        </w:rPr>
        <w:t>2.</w:t>
      </w:r>
      <w:r>
        <w:rPr>
          <w:rFonts w:hint="eastAsia" w:ascii="宋体" w:hAnsi="宋体"/>
          <w:b/>
          <w:bCs/>
        </w:rPr>
        <w:t>矿山名称：</w:t>
      </w:r>
      <w:r>
        <w:rPr>
          <w:rFonts w:hint="eastAsia" w:ascii="宋体" w:hAnsi="宋体"/>
        </w:rPr>
        <w:t>采矿权申请人全称+所开办矿山的名称。如：淮北矿务局申请取得许疃煤矿的采矿权，矿山名称为：淮北矿务局许疃煤矿。</w:t>
      </w:r>
    </w:p>
    <w:p>
      <w:pPr>
        <w:spacing w:line="400" w:lineRule="exact"/>
        <w:ind w:firstLine="420" w:firstLineChars="200"/>
        <w:rPr>
          <w:rFonts w:hint="eastAsia" w:ascii="宋体" w:hAnsi="宋体"/>
        </w:rPr>
      </w:pPr>
      <w:r>
        <w:rPr>
          <w:rFonts w:hint="eastAsia" w:ascii="宋体" w:hAnsi="宋体"/>
        </w:rPr>
        <w:t>3.</w:t>
      </w:r>
      <w:r>
        <w:rPr>
          <w:rFonts w:hint="eastAsia" w:ascii="宋体" w:hAnsi="宋体"/>
          <w:b/>
        </w:rPr>
        <w:t>法定代表人</w:t>
      </w:r>
      <w:r>
        <w:rPr>
          <w:rFonts w:hint="eastAsia" w:ascii="宋体" w:hAnsi="宋体"/>
        </w:rPr>
        <w:t>：应与企业法人营业执照证载一致。</w:t>
      </w:r>
    </w:p>
    <w:p>
      <w:pPr>
        <w:adjustRightInd w:val="0"/>
        <w:snapToGrid w:val="0"/>
        <w:spacing w:line="400" w:lineRule="exact"/>
        <w:ind w:firstLine="420" w:firstLineChars="200"/>
        <w:rPr>
          <w:rFonts w:hint="eastAsia" w:ascii="宋体" w:hAnsi="宋体"/>
        </w:rPr>
      </w:pPr>
      <w:r>
        <w:rPr>
          <w:rFonts w:hint="eastAsia" w:ascii="宋体" w:hAnsi="宋体"/>
        </w:rPr>
        <w:t>4.</w:t>
      </w:r>
      <w:r>
        <w:rPr>
          <w:rFonts w:hint="eastAsia" w:ascii="宋体" w:hAnsi="宋体"/>
          <w:b/>
          <w:bCs/>
        </w:rPr>
        <w:t>经济类型：</w:t>
      </w:r>
      <w:r>
        <w:rPr>
          <w:rFonts w:hint="eastAsia" w:ascii="宋体" w:hAnsi="宋体"/>
        </w:rPr>
        <w:t>企业法人根据营业执照证载的类型填写。</w:t>
      </w:r>
    </w:p>
    <w:p>
      <w:pPr>
        <w:spacing w:line="400" w:lineRule="exact"/>
        <w:ind w:firstLine="420" w:firstLineChars="200"/>
        <w:rPr>
          <w:rFonts w:hint="eastAsia" w:ascii="宋体" w:hAnsi="宋体"/>
        </w:rPr>
      </w:pPr>
      <w:r>
        <w:rPr>
          <w:rFonts w:hint="eastAsia" w:ascii="宋体" w:hAnsi="宋体"/>
        </w:rPr>
        <w:t>5.</w:t>
      </w:r>
      <w:r>
        <w:rPr>
          <w:rFonts w:hint="eastAsia" w:ascii="宋体" w:hAnsi="宋体"/>
          <w:b/>
          <w:bCs/>
        </w:rPr>
        <w:t>地址：</w:t>
      </w:r>
      <w:r>
        <w:rPr>
          <w:rFonts w:hint="eastAsia" w:ascii="宋体" w:hAnsi="宋体"/>
          <w:bCs/>
          <w:szCs w:val="21"/>
        </w:rPr>
        <w:t>按</w:t>
      </w:r>
      <w:r>
        <w:rPr>
          <w:rFonts w:hint="eastAsia" w:ascii="宋体" w:hAnsi="宋体"/>
          <w:szCs w:val="21"/>
        </w:rPr>
        <w:t>采矿权申请人注册地址填写</w:t>
      </w:r>
      <w:r>
        <w:rPr>
          <w:rFonts w:hint="eastAsia" w:ascii="宋体" w:hAnsi="宋体"/>
        </w:rPr>
        <w:t>。</w:t>
      </w:r>
    </w:p>
    <w:p>
      <w:pPr>
        <w:adjustRightInd w:val="0"/>
        <w:snapToGrid w:val="0"/>
        <w:spacing w:line="400" w:lineRule="exact"/>
        <w:ind w:firstLine="420" w:firstLineChars="200"/>
        <w:rPr>
          <w:rFonts w:hint="eastAsia" w:ascii="宋体" w:hAnsi="宋体"/>
        </w:rPr>
      </w:pPr>
      <w:r>
        <w:rPr>
          <w:rFonts w:hint="eastAsia" w:ascii="宋体" w:hAnsi="宋体"/>
        </w:rPr>
        <w:t>6.</w:t>
      </w:r>
      <w:r>
        <w:rPr>
          <w:rFonts w:hint="eastAsia" w:ascii="宋体" w:hAnsi="宋体"/>
          <w:b/>
          <w:bCs/>
        </w:rPr>
        <w:t>生产规模：</w:t>
      </w:r>
      <w:r>
        <w:rPr>
          <w:rFonts w:hint="eastAsia" w:ascii="宋体" w:hAnsi="宋体"/>
        </w:rPr>
        <w:t>按核定的生产能力填写。</w:t>
      </w:r>
    </w:p>
    <w:p>
      <w:pPr>
        <w:adjustRightInd w:val="0"/>
        <w:snapToGrid w:val="0"/>
        <w:spacing w:line="400" w:lineRule="exact"/>
        <w:ind w:firstLine="420" w:firstLineChars="200"/>
        <w:rPr>
          <w:rFonts w:hint="eastAsia" w:ascii="宋体" w:hAnsi="宋体"/>
        </w:rPr>
      </w:pPr>
      <w:r>
        <w:rPr>
          <w:rFonts w:hint="eastAsia" w:ascii="宋体" w:hAnsi="宋体"/>
        </w:rPr>
        <w:t>7.</w:t>
      </w:r>
      <w:r>
        <w:rPr>
          <w:rFonts w:hint="eastAsia" w:ascii="宋体" w:hAnsi="宋体"/>
          <w:b/>
          <w:bCs/>
        </w:rPr>
        <w:t>总储量：</w:t>
      </w:r>
      <w:r>
        <w:rPr>
          <w:rFonts w:hint="eastAsia" w:ascii="宋体" w:hAnsi="宋体"/>
        </w:rPr>
        <w:t>应为最新的经评审通过的开采矿种总地质储量，单位与该矿种设计规模的矿产单位相关,如“煤”为万吨。</w:t>
      </w:r>
    </w:p>
    <w:p>
      <w:pPr>
        <w:adjustRightInd w:val="0"/>
        <w:snapToGrid w:val="0"/>
        <w:spacing w:line="300" w:lineRule="exact"/>
        <w:ind w:firstLine="420" w:firstLineChars="200"/>
        <w:rPr>
          <w:rFonts w:hint="eastAsia" w:ascii="宋体" w:hAnsi="宋体"/>
        </w:rPr>
      </w:pPr>
      <w:r>
        <w:rPr>
          <w:rFonts w:hint="eastAsia" w:ascii="宋体" w:hAnsi="宋体"/>
        </w:rPr>
        <w:t>8.</w:t>
      </w:r>
      <w:r>
        <w:rPr>
          <w:rFonts w:hint="eastAsia" w:ascii="宋体" w:hAnsi="宋体"/>
          <w:b/>
          <w:bCs/>
        </w:rPr>
        <w:t>采矿权取得方式：</w:t>
      </w:r>
      <w:r>
        <w:rPr>
          <w:rFonts w:hint="eastAsia" w:ascii="宋体" w:hAnsi="宋体"/>
        </w:rPr>
        <w:t>填写取得采矿权的方式，分为</w:t>
      </w:r>
      <w:r>
        <w:rPr>
          <w:rFonts w:hint="eastAsia" w:ascii="宋体" w:hAnsi="宋体"/>
          <w:color w:val="000000"/>
          <w:szCs w:val="21"/>
        </w:rPr>
        <w:t>探矿权转采矿权</w:t>
      </w:r>
      <w:r>
        <w:rPr>
          <w:rFonts w:hint="eastAsia" w:ascii="宋体" w:hAnsi="宋体"/>
        </w:rPr>
        <w:t>、协议出让、招标、拍卖、挂牌、转让等。</w:t>
      </w:r>
    </w:p>
    <w:p>
      <w:pPr>
        <w:adjustRightInd w:val="0"/>
        <w:snapToGrid w:val="0"/>
        <w:spacing w:line="300" w:lineRule="exact"/>
        <w:ind w:firstLine="420" w:firstLineChars="200"/>
        <w:rPr>
          <w:rFonts w:hint="eastAsia" w:ascii="宋体" w:hAnsi="宋体"/>
        </w:rPr>
      </w:pPr>
      <w:r>
        <w:rPr>
          <w:rFonts w:hint="eastAsia" w:ascii="宋体" w:hAnsi="宋体"/>
          <w:szCs w:val="21"/>
        </w:rPr>
        <w:t>9.</w:t>
      </w:r>
      <w:r>
        <w:rPr>
          <w:rFonts w:hint="eastAsia" w:ascii="宋体" w:hAnsi="宋体"/>
          <w:b/>
          <w:bCs/>
          <w:szCs w:val="21"/>
        </w:rPr>
        <w:t>勘查许可证号：</w:t>
      </w:r>
      <w:r>
        <w:rPr>
          <w:rFonts w:hint="eastAsia" w:ascii="宋体" w:hAnsi="宋体"/>
          <w:szCs w:val="21"/>
        </w:rPr>
        <w:t>采矿权取得方式为探矿权转采矿权的，填写勘查许可证号；非探矿权转采矿权的，无需填写。</w:t>
      </w:r>
    </w:p>
    <w:p>
      <w:pPr>
        <w:adjustRightInd w:val="0"/>
        <w:snapToGrid w:val="0"/>
        <w:spacing w:line="300" w:lineRule="exact"/>
        <w:ind w:firstLine="420" w:firstLineChars="200"/>
        <w:rPr>
          <w:rFonts w:hint="eastAsia" w:ascii="宋体" w:hAnsi="宋体"/>
        </w:rPr>
      </w:pPr>
      <w:r>
        <w:rPr>
          <w:rFonts w:hint="eastAsia" w:ascii="宋体" w:hAnsi="宋体"/>
        </w:rPr>
        <w:t>10.</w:t>
      </w:r>
      <w:r>
        <w:rPr>
          <w:rFonts w:hint="eastAsia" w:ascii="宋体" w:hAnsi="宋体"/>
          <w:b/>
          <w:bCs/>
        </w:rPr>
        <w:t>矿业权出让收益（价款）处置方式：</w:t>
      </w:r>
      <w:r>
        <w:rPr>
          <w:rFonts w:hint="eastAsia" w:ascii="宋体" w:hAnsi="宋体"/>
        </w:rPr>
        <w:t>填写确认成交的采矿权矿业权出让收益（价款）总额和批准的采矿权矿业权出让收益（价款）的处置方式。应缴纳采矿权矿业权出让收益（价款）同时填写至</w:t>
      </w:r>
      <w:r>
        <w:rPr>
          <w:rFonts w:hint="eastAsia" w:ascii="宋体" w:hAnsi="宋体"/>
          <w:b/>
        </w:rPr>
        <w:t>应缴纳采矿权矿业权出让收益（价款）</w:t>
      </w:r>
      <w:r>
        <w:rPr>
          <w:rFonts w:hint="eastAsia" w:ascii="宋体" w:hAnsi="宋体"/>
        </w:rPr>
        <w:t>标识处。</w:t>
      </w:r>
    </w:p>
    <w:p>
      <w:pPr>
        <w:spacing w:line="400" w:lineRule="exact"/>
        <w:ind w:firstLine="420" w:firstLineChars="200"/>
        <w:rPr>
          <w:rFonts w:hint="eastAsia" w:ascii="宋体" w:hAnsi="宋体"/>
        </w:rPr>
      </w:pPr>
      <w:r>
        <w:rPr>
          <w:rFonts w:hint="eastAsia" w:ascii="宋体" w:hAnsi="宋体"/>
        </w:rPr>
        <w:t>11.</w:t>
      </w:r>
      <w:r>
        <w:rPr>
          <w:rFonts w:hint="eastAsia" w:ascii="宋体" w:hAnsi="宋体"/>
          <w:b/>
          <w:bCs/>
        </w:rPr>
        <w:t>原采矿权有效期：</w:t>
      </w:r>
      <w:r>
        <w:rPr>
          <w:rFonts w:hint="eastAsia" w:ascii="宋体" w:hAnsi="宋体"/>
        </w:rPr>
        <w:t>填写自×年×月×日至×年×月×日。</w:t>
      </w:r>
    </w:p>
    <w:p>
      <w:pPr>
        <w:spacing w:line="400" w:lineRule="exact"/>
        <w:ind w:firstLine="420" w:firstLineChars="200"/>
        <w:rPr>
          <w:rFonts w:hint="eastAsia" w:ascii="宋体" w:hAnsi="宋体"/>
        </w:rPr>
      </w:pPr>
      <w:r>
        <w:rPr>
          <w:rFonts w:hint="eastAsia" w:ascii="宋体" w:hAnsi="宋体"/>
        </w:rPr>
        <w:t>12.</w:t>
      </w:r>
      <w:r>
        <w:rPr>
          <w:rFonts w:hint="eastAsia" w:ascii="宋体" w:hAnsi="宋体"/>
          <w:b/>
          <w:bCs/>
        </w:rPr>
        <w:t>延续申请年限及理由：</w:t>
      </w:r>
      <w:r>
        <w:rPr>
          <w:rFonts w:hint="eastAsia" w:ascii="宋体" w:hAnsi="宋体"/>
        </w:rPr>
        <w:t>根据本企业的具体情况，具体填写申请延续的年限和理由。</w:t>
      </w:r>
    </w:p>
    <w:p>
      <w:pPr>
        <w:spacing w:line="400" w:lineRule="exact"/>
        <w:ind w:firstLine="420" w:firstLineChars="200"/>
        <w:rPr>
          <w:rFonts w:hint="eastAsia" w:ascii="宋体" w:hAnsi="宋体"/>
        </w:rPr>
      </w:pPr>
      <w:r>
        <w:rPr>
          <w:rFonts w:hint="eastAsia" w:ascii="宋体" w:hAnsi="宋体"/>
        </w:rPr>
        <w:t>13.</w:t>
      </w:r>
      <w:r>
        <w:rPr>
          <w:rFonts w:hint="eastAsia" w:ascii="宋体" w:hAnsi="宋体"/>
          <w:b/>
          <w:bCs/>
        </w:rPr>
        <w:t>保有储量：</w:t>
      </w:r>
      <w:r>
        <w:rPr>
          <w:rFonts w:hint="eastAsia" w:ascii="宋体" w:hAnsi="宋体"/>
        </w:rPr>
        <w:t>填写申请延续时矿山保有的资源储量数据。</w:t>
      </w:r>
    </w:p>
    <w:p>
      <w:pPr>
        <w:spacing w:line="400" w:lineRule="exact"/>
        <w:ind w:firstLine="420" w:firstLineChars="200"/>
        <w:rPr>
          <w:rFonts w:hint="eastAsia"/>
        </w:rPr>
      </w:pPr>
      <w:r>
        <w:rPr>
          <w:rFonts w:hint="eastAsia" w:ascii="宋体" w:hAnsi="宋体"/>
        </w:rPr>
        <w:t>14.</w:t>
      </w:r>
      <w:r>
        <w:rPr>
          <w:rFonts w:hint="eastAsia" w:ascii="宋体" w:hAnsi="宋体"/>
          <w:b/>
        </w:rPr>
        <w:t>矿山地质环境保护与土地复垦：</w:t>
      </w:r>
      <w:r>
        <w:rPr>
          <w:rFonts w:hint="eastAsia" w:ascii="宋体" w:hAnsi="宋体"/>
        </w:rPr>
        <w:t>填写方案适用期，执行情况，依方案治理工作取得的成效。</w:t>
      </w:r>
    </w:p>
    <w:p>
      <w:pPr>
        <w:rPr>
          <w:rFonts w:hint="eastAsia"/>
        </w:rPr>
      </w:pPr>
      <w:r>
        <w:rPr>
          <w:rFonts w:hint="eastAsia"/>
        </w:rPr>
        <w:br w:type="page"/>
      </w:r>
    </w:p>
    <w:tbl>
      <w:tblPr>
        <w:tblStyle w:val="7"/>
        <w:tblW w:w="0" w:type="auto"/>
        <w:jc w:val="center"/>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108" w:type="dxa"/>
          <w:bottom w:w="0" w:type="dxa"/>
          <w:right w:w="108" w:type="dxa"/>
        </w:tblCellMar>
      </w:tblPr>
      <w:tblGrid>
        <w:gridCol w:w="743"/>
        <w:gridCol w:w="1497"/>
        <w:gridCol w:w="330"/>
        <w:gridCol w:w="1961"/>
        <w:gridCol w:w="714"/>
        <w:gridCol w:w="965"/>
        <w:gridCol w:w="2860"/>
        <w:gridCol w:w="16"/>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46" w:hRule="atLeast"/>
          <w:jc w:val="center"/>
        </w:trPr>
        <w:tc>
          <w:tcPr>
            <w:tcW w:w="743" w:type="dxa"/>
            <w:vMerge w:val="restart"/>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申</w:t>
            </w:r>
          </w:p>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请</w:t>
            </w:r>
          </w:p>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人</w:t>
            </w:r>
          </w:p>
        </w:tc>
        <w:tc>
          <w:tcPr>
            <w:tcW w:w="3788" w:type="dxa"/>
            <w:gridSpan w:val="3"/>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统一社会信用代码</w:t>
            </w:r>
          </w:p>
        </w:tc>
        <w:tc>
          <w:tcPr>
            <w:tcW w:w="4555" w:type="dxa"/>
            <w:gridSpan w:val="4"/>
            <w:noWrap w:val="0"/>
            <w:vAlign w:val="center"/>
          </w:tcPr>
          <w:p>
            <w:pPr>
              <w:adjustRightInd w:val="0"/>
              <w:snapToGrid w:val="0"/>
              <w:spacing w:before="0" w:beforeLines="0" w:after="0" w:afterLines="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743" w:type="dxa"/>
            <w:vMerge w:val="continue"/>
            <w:noWrap w:val="0"/>
            <w:vAlign w:val="center"/>
          </w:tcPr>
          <w:p>
            <w:pPr>
              <w:adjustRightInd w:val="0"/>
              <w:snapToGrid w:val="0"/>
              <w:spacing w:before="0" w:beforeLines="0" w:after="0" w:afterLines="0"/>
              <w:jc w:val="center"/>
              <w:rPr>
                <w:rFonts w:hint="eastAsia" w:ascii="仿宋" w:hAnsi="仿宋" w:eastAsia="仿宋"/>
                <w:sz w:val="24"/>
              </w:rPr>
            </w:pPr>
          </w:p>
        </w:tc>
        <w:tc>
          <w:tcPr>
            <w:tcW w:w="1827"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法定代表人</w:t>
            </w:r>
          </w:p>
        </w:tc>
        <w:tc>
          <w:tcPr>
            <w:tcW w:w="1961" w:type="dxa"/>
            <w:noWrap w:val="0"/>
            <w:vAlign w:val="center"/>
          </w:tcPr>
          <w:p>
            <w:pPr>
              <w:adjustRightInd w:val="0"/>
              <w:snapToGrid w:val="0"/>
              <w:spacing w:before="0" w:beforeLines="0" w:after="0" w:afterLines="0"/>
              <w:jc w:val="center"/>
              <w:rPr>
                <w:rFonts w:hint="eastAsia" w:ascii="仿宋" w:hAnsi="仿宋" w:eastAsia="仿宋"/>
                <w:sz w:val="24"/>
              </w:rPr>
            </w:pPr>
          </w:p>
        </w:tc>
        <w:tc>
          <w:tcPr>
            <w:tcW w:w="1679"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经济类型</w:t>
            </w:r>
          </w:p>
        </w:tc>
        <w:tc>
          <w:tcPr>
            <w:tcW w:w="2876" w:type="dxa"/>
            <w:gridSpan w:val="2"/>
            <w:noWrap w:val="0"/>
            <w:vAlign w:val="center"/>
          </w:tcPr>
          <w:p>
            <w:pPr>
              <w:adjustRightInd w:val="0"/>
              <w:snapToGrid w:val="0"/>
              <w:spacing w:before="0" w:beforeLines="0" w:after="0" w:afterLines="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743" w:type="dxa"/>
            <w:vMerge w:val="continue"/>
            <w:noWrap w:val="0"/>
            <w:vAlign w:val="center"/>
          </w:tcPr>
          <w:p>
            <w:pPr>
              <w:adjustRightInd w:val="0"/>
              <w:snapToGrid w:val="0"/>
              <w:spacing w:before="0" w:beforeLines="0" w:after="0" w:afterLines="0"/>
              <w:jc w:val="center"/>
              <w:rPr>
                <w:rFonts w:hint="eastAsia" w:ascii="仿宋" w:hAnsi="仿宋" w:eastAsia="仿宋"/>
                <w:sz w:val="24"/>
              </w:rPr>
            </w:pPr>
          </w:p>
        </w:tc>
        <w:tc>
          <w:tcPr>
            <w:tcW w:w="1827"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地    址</w:t>
            </w:r>
          </w:p>
        </w:tc>
        <w:tc>
          <w:tcPr>
            <w:tcW w:w="6516" w:type="dxa"/>
            <w:gridSpan w:val="5"/>
            <w:noWrap w:val="0"/>
            <w:vAlign w:val="center"/>
          </w:tcPr>
          <w:p>
            <w:pPr>
              <w:adjustRightInd w:val="0"/>
              <w:snapToGrid w:val="0"/>
              <w:spacing w:before="0" w:beforeLines="0" w:after="0" w:afterLines="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743" w:type="dxa"/>
            <w:vMerge w:val="continue"/>
            <w:noWrap w:val="0"/>
            <w:vAlign w:val="center"/>
          </w:tcPr>
          <w:p>
            <w:pPr>
              <w:adjustRightInd w:val="0"/>
              <w:snapToGrid w:val="0"/>
              <w:spacing w:before="0" w:beforeLines="0" w:after="0" w:afterLines="0"/>
              <w:jc w:val="center"/>
              <w:rPr>
                <w:rFonts w:hint="eastAsia" w:ascii="仿宋" w:hAnsi="仿宋" w:eastAsia="仿宋"/>
                <w:sz w:val="24"/>
              </w:rPr>
            </w:pPr>
          </w:p>
        </w:tc>
        <w:tc>
          <w:tcPr>
            <w:tcW w:w="1827"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邮政编码</w:t>
            </w:r>
          </w:p>
        </w:tc>
        <w:tc>
          <w:tcPr>
            <w:tcW w:w="1961" w:type="dxa"/>
            <w:noWrap w:val="0"/>
            <w:vAlign w:val="center"/>
          </w:tcPr>
          <w:p>
            <w:pPr>
              <w:adjustRightInd w:val="0"/>
              <w:snapToGrid w:val="0"/>
              <w:spacing w:before="0" w:beforeLines="0" w:after="0" w:afterLines="0"/>
              <w:jc w:val="center"/>
              <w:rPr>
                <w:rFonts w:hint="eastAsia" w:ascii="仿宋" w:hAnsi="仿宋" w:eastAsia="仿宋"/>
                <w:sz w:val="24"/>
              </w:rPr>
            </w:pPr>
          </w:p>
        </w:tc>
        <w:tc>
          <w:tcPr>
            <w:tcW w:w="1679"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电    话</w:t>
            </w:r>
          </w:p>
        </w:tc>
        <w:tc>
          <w:tcPr>
            <w:tcW w:w="2876" w:type="dxa"/>
            <w:gridSpan w:val="2"/>
            <w:noWrap w:val="0"/>
            <w:vAlign w:val="center"/>
          </w:tcPr>
          <w:p>
            <w:pPr>
              <w:adjustRightInd w:val="0"/>
              <w:snapToGrid w:val="0"/>
              <w:spacing w:before="0" w:beforeLines="0" w:after="0" w:afterLines="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2240"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 xml:space="preserve"> 生 产 规 模</w:t>
            </w:r>
          </w:p>
        </w:tc>
        <w:tc>
          <w:tcPr>
            <w:tcW w:w="2291"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 xml:space="preserve">              </w:t>
            </w:r>
          </w:p>
        </w:tc>
        <w:tc>
          <w:tcPr>
            <w:tcW w:w="1679"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总 储 量</w:t>
            </w:r>
          </w:p>
        </w:tc>
        <w:tc>
          <w:tcPr>
            <w:tcW w:w="2876" w:type="dxa"/>
            <w:gridSpan w:val="2"/>
            <w:noWrap w:val="0"/>
            <w:vAlign w:val="center"/>
          </w:tcPr>
          <w:p>
            <w:pPr>
              <w:adjustRightInd w:val="0"/>
              <w:snapToGrid w:val="0"/>
              <w:spacing w:before="0" w:beforeLines="0" w:after="0" w:afterLines="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2240"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采矿权取得方式</w:t>
            </w:r>
          </w:p>
        </w:tc>
        <w:tc>
          <w:tcPr>
            <w:tcW w:w="2291" w:type="dxa"/>
            <w:gridSpan w:val="2"/>
            <w:noWrap w:val="0"/>
            <w:vAlign w:val="center"/>
          </w:tcPr>
          <w:p>
            <w:pPr>
              <w:adjustRightInd w:val="0"/>
              <w:snapToGrid w:val="0"/>
              <w:spacing w:before="0" w:beforeLines="0" w:after="0" w:afterLines="0"/>
              <w:jc w:val="center"/>
              <w:rPr>
                <w:rFonts w:hint="eastAsia" w:ascii="仿宋" w:hAnsi="仿宋" w:eastAsia="仿宋"/>
                <w:sz w:val="24"/>
              </w:rPr>
            </w:pPr>
          </w:p>
        </w:tc>
        <w:tc>
          <w:tcPr>
            <w:tcW w:w="1679"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勘查许可证号</w:t>
            </w:r>
          </w:p>
        </w:tc>
        <w:tc>
          <w:tcPr>
            <w:tcW w:w="2876" w:type="dxa"/>
            <w:gridSpan w:val="2"/>
            <w:noWrap w:val="0"/>
            <w:vAlign w:val="center"/>
          </w:tcPr>
          <w:p>
            <w:pPr>
              <w:adjustRightInd w:val="0"/>
              <w:snapToGrid w:val="0"/>
              <w:spacing w:before="0" w:beforeLines="0" w:after="0" w:afterLines="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2240"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矿业权出让收益（价款）处置方式</w:t>
            </w:r>
          </w:p>
        </w:tc>
        <w:tc>
          <w:tcPr>
            <w:tcW w:w="2291" w:type="dxa"/>
            <w:gridSpan w:val="2"/>
            <w:noWrap w:val="0"/>
            <w:vAlign w:val="center"/>
          </w:tcPr>
          <w:p>
            <w:pPr>
              <w:adjustRightInd w:val="0"/>
              <w:snapToGrid w:val="0"/>
              <w:spacing w:before="0" w:beforeLines="0" w:after="0" w:afterLines="0"/>
              <w:jc w:val="center"/>
              <w:rPr>
                <w:rFonts w:hint="eastAsia" w:ascii="仿宋" w:hAnsi="仿宋" w:eastAsia="仿宋"/>
                <w:sz w:val="24"/>
              </w:rPr>
            </w:pPr>
          </w:p>
        </w:tc>
        <w:tc>
          <w:tcPr>
            <w:tcW w:w="1679"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应缴纳采矿权矿业权出让收益（价款）</w:t>
            </w:r>
          </w:p>
        </w:tc>
        <w:tc>
          <w:tcPr>
            <w:tcW w:w="2876"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 xml:space="preserve">           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2240" w:type="dxa"/>
            <w:gridSpan w:val="2"/>
            <w:noWrap w:val="0"/>
            <w:vAlign w:val="center"/>
          </w:tcPr>
          <w:p>
            <w:pPr>
              <w:adjustRightInd w:val="0"/>
              <w:snapToGrid w:val="0"/>
              <w:spacing w:before="0" w:beforeLines="0" w:after="0" w:afterLines="0"/>
              <w:rPr>
                <w:rFonts w:hint="eastAsia" w:ascii="仿宋" w:hAnsi="仿宋" w:eastAsia="仿宋"/>
                <w:sz w:val="24"/>
              </w:rPr>
            </w:pPr>
            <w:r>
              <w:rPr>
                <w:rFonts w:hint="eastAsia" w:ascii="仿宋" w:hAnsi="仿宋" w:eastAsia="仿宋"/>
                <w:sz w:val="24"/>
              </w:rPr>
              <w:t>原采矿权有效期限</w:t>
            </w:r>
          </w:p>
        </w:tc>
        <w:tc>
          <w:tcPr>
            <w:tcW w:w="2291" w:type="dxa"/>
            <w:gridSpan w:val="2"/>
            <w:noWrap w:val="0"/>
            <w:vAlign w:val="center"/>
          </w:tcPr>
          <w:p>
            <w:pPr>
              <w:adjustRightInd w:val="0"/>
              <w:snapToGrid w:val="0"/>
              <w:spacing w:before="0" w:beforeLines="0" w:after="0" w:afterLines="0"/>
              <w:jc w:val="center"/>
              <w:rPr>
                <w:rFonts w:hint="eastAsia" w:ascii="仿宋" w:hAnsi="仿宋" w:eastAsia="仿宋"/>
                <w:sz w:val="24"/>
              </w:rPr>
            </w:pPr>
          </w:p>
        </w:tc>
        <w:tc>
          <w:tcPr>
            <w:tcW w:w="1679"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所在行政区</w:t>
            </w:r>
          </w:p>
        </w:tc>
        <w:tc>
          <w:tcPr>
            <w:tcW w:w="2876" w:type="dxa"/>
            <w:gridSpan w:val="2"/>
            <w:noWrap w:val="0"/>
            <w:vAlign w:val="center"/>
          </w:tcPr>
          <w:p>
            <w:pPr>
              <w:adjustRightInd w:val="0"/>
              <w:snapToGrid w:val="0"/>
              <w:spacing w:before="0" w:beforeLines="0" w:after="0" w:afterLines="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2240"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损毁土地面积</w:t>
            </w:r>
          </w:p>
        </w:tc>
        <w:tc>
          <w:tcPr>
            <w:tcW w:w="2291" w:type="dxa"/>
            <w:gridSpan w:val="2"/>
            <w:noWrap w:val="0"/>
            <w:vAlign w:val="center"/>
          </w:tcPr>
          <w:p>
            <w:pPr>
              <w:adjustRightInd w:val="0"/>
              <w:snapToGrid w:val="0"/>
              <w:spacing w:before="0" w:beforeLines="0" w:after="0" w:afterLines="0"/>
              <w:jc w:val="right"/>
              <w:rPr>
                <w:rFonts w:hint="eastAsia" w:ascii="仿宋" w:hAnsi="仿宋" w:eastAsia="仿宋"/>
                <w:sz w:val="24"/>
              </w:rPr>
            </w:pPr>
            <w:r>
              <w:rPr>
                <w:rFonts w:hint="eastAsia" w:ascii="仿宋" w:hAnsi="仿宋" w:eastAsia="仿宋"/>
                <w:sz w:val="24"/>
              </w:rPr>
              <w:t>平方公里</w:t>
            </w:r>
          </w:p>
        </w:tc>
        <w:tc>
          <w:tcPr>
            <w:tcW w:w="1679" w:type="dxa"/>
            <w:gridSpan w:val="2"/>
            <w:noWrap w:val="0"/>
            <w:vAlign w:val="center"/>
          </w:tcPr>
          <w:p>
            <w:pPr>
              <w:adjustRightInd w:val="0"/>
              <w:snapToGrid w:val="0"/>
              <w:spacing w:before="0" w:beforeLines="0" w:after="0" w:afterLines="0"/>
              <w:jc w:val="center"/>
              <w:rPr>
                <w:rFonts w:hint="eastAsia" w:ascii="仿宋" w:hAnsi="仿宋" w:eastAsia="仿宋"/>
                <w:sz w:val="24"/>
              </w:rPr>
            </w:pPr>
            <w:r>
              <w:rPr>
                <w:rFonts w:hint="eastAsia" w:ascii="仿宋" w:hAnsi="仿宋" w:eastAsia="仿宋"/>
                <w:sz w:val="24"/>
              </w:rPr>
              <w:t>已复垦土地面积</w:t>
            </w:r>
          </w:p>
        </w:tc>
        <w:tc>
          <w:tcPr>
            <w:tcW w:w="2876" w:type="dxa"/>
            <w:gridSpan w:val="2"/>
            <w:noWrap w:val="0"/>
            <w:vAlign w:val="center"/>
          </w:tcPr>
          <w:p>
            <w:pPr>
              <w:adjustRightInd w:val="0"/>
              <w:snapToGrid w:val="0"/>
              <w:spacing w:before="0" w:beforeLines="0" w:after="0" w:afterLines="0"/>
              <w:jc w:val="right"/>
              <w:rPr>
                <w:rFonts w:hint="eastAsia" w:ascii="仿宋" w:hAnsi="仿宋" w:eastAsia="仿宋"/>
                <w:sz w:val="24"/>
              </w:rPr>
            </w:pPr>
            <w:r>
              <w:rPr>
                <w:rFonts w:hint="eastAsia" w:ascii="仿宋" w:hAnsi="仿宋" w:eastAsia="仿宋"/>
                <w:sz w:val="24"/>
              </w:rPr>
              <w:t>平方公里</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2728" w:hRule="atLeast"/>
          <w:jc w:val="center"/>
        </w:trPr>
        <w:tc>
          <w:tcPr>
            <w:tcW w:w="743" w:type="dxa"/>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延续申请年限及理由</w:t>
            </w:r>
          </w:p>
        </w:tc>
        <w:tc>
          <w:tcPr>
            <w:tcW w:w="8343" w:type="dxa"/>
            <w:gridSpan w:val="7"/>
            <w:noWrap w:val="0"/>
            <w:vAlign w:val="center"/>
          </w:tcPr>
          <w:p>
            <w:pPr>
              <w:adjustRightInd w:val="0"/>
              <w:snapToGrid w:val="0"/>
              <w:jc w:val="center"/>
              <w:rPr>
                <w:rFonts w:hint="eastAsia" w:ascii="仿宋" w:hAnsi="仿宋" w:eastAsia="仿宋"/>
                <w:sz w:val="24"/>
              </w:rPr>
            </w:pPr>
          </w:p>
          <w:p>
            <w:pP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2181" w:hRule="atLeast"/>
          <w:jc w:val="center"/>
        </w:trPr>
        <w:tc>
          <w:tcPr>
            <w:tcW w:w="743" w:type="dxa"/>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保有</w:t>
            </w:r>
          </w:p>
          <w:p>
            <w:pPr>
              <w:adjustRightInd w:val="0"/>
              <w:snapToGrid w:val="0"/>
              <w:jc w:val="center"/>
              <w:rPr>
                <w:rFonts w:hint="eastAsia" w:ascii="仿宋" w:hAnsi="仿宋" w:eastAsia="仿宋"/>
                <w:sz w:val="24"/>
              </w:rPr>
            </w:pPr>
            <w:r>
              <w:rPr>
                <w:rFonts w:hint="eastAsia" w:ascii="仿宋" w:hAnsi="仿宋" w:eastAsia="仿宋"/>
                <w:sz w:val="24"/>
              </w:rPr>
              <w:t>储量</w:t>
            </w:r>
          </w:p>
        </w:tc>
        <w:tc>
          <w:tcPr>
            <w:tcW w:w="8343" w:type="dxa"/>
            <w:gridSpan w:val="7"/>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894" w:hRule="atLeast"/>
          <w:jc w:val="center"/>
        </w:trPr>
        <w:tc>
          <w:tcPr>
            <w:tcW w:w="743" w:type="dxa"/>
            <w:noWrap w:val="0"/>
            <w:vAlign w:val="center"/>
          </w:tcPr>
          <w:p>
            <w:pPr>
              <w:adjustRightInd w:val="0"/>
              <w:snapToGrid w:val="0"/>
              <w:jc w:val="center"/>
              <w:rPr>
                <w:rFonts w:hint="eastAsia" w:ascii="仿宋" w:hAnsi="仿宋" w:eastAsia="仿宋"/>
                <w:b/>
                <w:sz w:val="24"/>
              </w:rPr>
            </w:pPr>
            <w:r>
              <w:rPr>
                <w:rFonts w:hint="eastAsia" w:ascii="仿宋" w:hAnsi="仿宋" w:eastAsia="仿宋"/>
                <w:sz w:val="24"/>
              </w:rPr>
              <w:t>矿山地质环境保护与土地复垦</w:t>
            </w:r>
          </w:p>
        </w:tc>
        <w:tc>
          <w:tcPr>
            <w:tcW w:w="8343" w:type="dxa"/>
            <w:gridSpan w:val="7"/>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391" w:hRule="atLeast"/>
          <w:jc w:val="center"/>
        </w:trPr>
        <w:tc>
          <w:tcPr>
            <w:tcW w:w="743" w:type="dxa"/>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备</w:t>
            </w:r>
          </w:p>
          <w:p>
            <w:pPr>
              <w:numPr>
                <w:ins w:id="61" w:author="康雪:处室人员" w:date="2017-12-26T19:20:00Z"/>
              </w:numPr>
              <w:adjustRightInd w:val="0"/>
              <w:snapToGrid w:val="0"/>
              <w:jc w:val="center"/>
              <w:rPr>
                <w:rFonts w:hint="eastAsia" w:ascii="仿宋" w:hAnsi="仿宋" w:eastAsia="仿宋"/>
                <w:sz w:val="24"/>
              </w:rPr>
            </w:pPr>
            <w:r>
              <w:rPr>
                <w:rFonts w:hint="eastAsia" w:ascii="仿宋" w:hAnsi="仿宋" w:eastAsia="仿宋"/>
                <w:sz w:val="24"/>
              </w:rPr>
              <w:t>注</w:t>
            </w:r>
          </w:p>
        </w:tc>
        <w:tc>
          <w:tcPr>
            <w:tcW w:w="8343" w:type="dxa"/>
            <w:gridSpan w:val="7"/>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gridAfter w:val="1"/>
          <w:wAfter w:w="16" w:type="dxa"/>
          <w:cantSplit/>
          <w:trHeight w:val="11215" w:hRule="exact"/>
          <w:jc w:val="center"/>
        </w:trPr>
        <w:tc>
          <w:tcPr>
            <w:tcW w:w="743" w:type="dxa"/>
            <w:vMerge w:val="restart"/>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矿</w:t>
            </w:r>
          </w:p>
          <w:p>
            <w:pPr>
              <w:adjustRightInd w:val="0"/>
              <w:snapToGrid w:val="0"/>
              <w:jc w:val="center"/>
              <w:rPr>
                <w:rFonts w:hint="eastAsia" w:ascii="仿宋" w:hAnsi="仿宋" w:eastAsia="仿宋"/>
                <w:sz w:val="24"/>
              </w:rPr>
            </w:pPr>
            <w:r>
              <w:rPr>
                <w:rFonts w:hint="eastAsia" w:ascii="仿宋" w:hAnsi="仿宋" w:eastAsia="仿宋"/>
                <w:sz w:val="24"/>
              </w:rPr>
              <w:t>区</w:t>
            </w:r>
          </w:p>
          <w:p>
            <w:pPr>
              <w:adjustRightInd w:val="0"/>
              <w:snapToGrid w:val="0"/>
              <w:jc w:val="center"/>
              <w:rPr>
                <w:rFonts w:hint="eastAsia" w:ascii="仿宋" w:hAnsi="仿宋" w:eastAsia="仿宋"/>
                <w:sz w:val="24"/>
              </w:rPr>
            </w:pPr>
            <w:r>
              <w:rPr>
                <w:rFonts w:hint="eastAsia" w:ascii="仿宋" w:hAnsi="仿宋" w:eastAsia="仿宋"/>
                <w:sz w:val="24"/>
              </w:rPr>
              <w:t>范</w:t>
            </w:r>
          </w:p>
          <w:p>
            <w:pPr>
              <w:adjustRightInd w:val="0"/>
              <w:snapToGrid w:val="0"/>
              <w:jc w:val="center"/>
              <w:rPr>
                <w:rFonts w:hint="eastAsia" w:ascii="仿宋" w:hAnsi="仿宋" w:eastAsia="仿宋"/>
                <w:sz w:val="24"/>
              </w:rPr>
            </w:pPr>
            <w:r>
              <w:rPr>
                <w:rFonts w:hint="eastAsia" w:ascii="仿宋" w:hAnsi="仿宋" w:eastAsia="仿宋"/>
                <w:sz w:val="24"/>
              </w:rPr>
              <w:t>围</w:t>
            </w:r>
          </w:p>
          <w:p>
            <w:pPr>
              <w:adjustRightInd w:val="0"/>
              <w:snapToGrid w:val="0"/>
              <w:jc w:val="center"/>
              <w:rPr>
                <w:rFonts w:hint="eastAsia" w:ascii="仿宋" w:hAnsi="仿宋" w:eastAsia="仿宋"/>
                <w:sz w:val="24"/>
              </w:rPr>
            </w:pPr>
            <w:r>
              <w:rPr>
                <w:rFonts w:hint="eastAsia" w:ascii="仿宋" w:hAnsi="仿宋" w:eastAsia="仿宋"/>
                <w:sz w:val="24"/>
              </w:rPr>
              <w:t>图</w:t>
            </w:r>
          </w:p>
          <w:p>
            <w:pPr>
              <w:adjustRightInd w:val="0"/>
              <w:snapToGrid w:val="0"/>
              <w:jc w:val="center"/>
              <w:rPr>
                <w:rFonts w:hint="eastAsia" w:ascii="仿宋" w:hAnsi="仿宋" w:eastAsia="仿宋"/>
                <w:sz w:val="24"/>
              </w:rPr>
            </w:pPr>
            <w:r>
              <w:rPr>
                <w:rFonts w:hint="eastAsia" w:ascii="仿宋" w:hAnsi="仿宋" w:eastAsia="仿宋"/>
                <w:sz w:val="24"/>
              </w:rPr>
              <w:t>及</w:t>
            </w:r>
          </w:p>
          <w:p>
            <w:pPr>
              <w:adjustRightInd w:val="0"/>
              <w:snapToGrid w:val="0"/>
              <w:jc w:val="center"/>
              <w:rPr>
                <w:rFonts w:hint="eastAsia" w:ascii="仿宋" w:hAnsi="仿宋" w:eastAsia="仿宋"/>
                <w:sz w:val="24"/>
              </w:rPr>
            </w:pPr>
            <w:r>
              <w:rPr>
                <w:rFonts w:hint="eastAsia" w:ascii="仿宋" w:hAnsi="仿宋" w:eastAsia="仿宋"/>
                <w:sz w:val="24"/>
              </w:rPr>
              <w:t>坐</w:t>
            </w:r>
          </w:p>
          <w:p>
            <w:pPr>
              <w:adjustRightInd w:val="0"/>
              <w:snapToGrid w:val="0"/>
              <w:jc w:val="center"/>
              <w:rPr>
                <w:rFonts w:hint="eastAsia" w:ascii="仿宋" w:hAnsi="仿宋" w:eastAsia="仿宋"/>
                <w:sz w:val="24"/>
              </w:rPr>
            </w:pPr>
            <w:r>
              <w:rPr>
                <w:rFonts w:hint="eastAsia" w:ascii="仿宋" w:hAnsi="仿宋" w:eastAsia="仿宋"/>
                <w:sz w:val="24"/>
              </w:rPr>
              <w:t>标</w:t>
            </w:r>
          </w:p>
        </w:tc>
        <w:tc>
          <w:tcPr>
            <w:tcW w:w="8327" w:type="dxa"/>
            <w:gridSpan w:val="6"/>
            <w:noWrap w:val="0"/>
            <w:vAlign w:val="center"/>
          </w:tcPr>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gridAfter w:val="1"/>
          <w:wAfter w:w="16" w:type="dxa"/>
          <w:cantSplit/>
          <w:trHeight w:val="459" w:hRule="exact"/>
          <w:jc w:val="center"/>
        </w:trPr>
        <w:tc>
          <w:tcPr>
            <w:tcW w:w="743" w:type="dxa"/>
            <w:vMerge w:val="continue"/>
            <w:noWrap w:val="0"/>
            <w:vAlign w:val="center"/>
          </w:tcPr>
          <w:p>
            <w:pPr>
              <w:adjustRightInd w:val="0"/>
              <w:snapToGrid w:val="0"/>
              <w:jc w:val="center"/>
              <w:rPr>
                <w:rFonts w:hint="eastAsia" w:ascii="仿宋" w:hAnsi="仿宋" w:eastAsia="仿宋"/>
                <w:sz w:val="24"/>
              </w:rPr>
            </w:pPr>
          </w:p>
        </w:tc>
        <w:tc>
          <w:tcPr>
            <w:tcW w:w="8327" w:type="dxa"/>
            <w:gridSpan w:val="6"/>
            <w:noWrap w:val="0"/>
            <w:vAlign w:val="center"/>
          </w:tcPr>
          <w:p>
            <w:pPr>
              <w:adjustRightInd w:val="0"/>
              <w:snapToGrid w:val="0"/>
              <w:rPr>
                <w:rFonts w:hint="eastAsia" w:ascii="仿宋" w:hAnsi="仿宋" w:eastAsia="仿宋"/>
                <w:sz w:val="24"/>
              </w:rPr>
            </w:pPr>
            <w:r>
              <w:rPr>
                <w:rFonts w:hint="eastAsia" w:ascii="仿宋" w:hAnsi="仿宋" w:eastAsia="仿宋"/>
                <w:sz w:val="24"/>
              </w:rPr>
              <w:t>开采深度：         米  至          米</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gridAfter w:val="1"/>
          <w:wAfter w:w="16" w:type="dxa"/>
          <w:cantSplit/>
          <w:trHeight w:val="470" w:hRule="atLeast"/>
          <w:jc w:val="center"/>
        </w:trPr>
        <w:tc>
          <w:tcPr>
            <w:tcW w:w="743" w:type="dxa"/>
            <w:vMerge w:val="continue"/>
            <w:noWrap w:val="0"/>
            <w:vAlign w:val="center"/>
          </w:tcPr>
          <w:p>
            <w:pPr>
              <w:adjustRightInd w:val="0"/>
              <w:snapToGrid w:val="0"/>
              <w:jc w:val="center"/>
              <w:rPr>
                <w:rFonts w:hint="eastAsia" w:ascii="仿宋" w:hAnsi="仿宋" w:eastAsia="仿宋"/>
                <w:sz w:val="24"/>
              </w:rPr>
            </w:pPr>
          </w:p>
        </w:tc>
        <w:tc>
          <w:tcPr>
            <w:tcW w:w="4502" w:type="dxa"/>
            <w:gridSpan w:val="4"/>
            <w:noWrap w:val="0"/>
            <w:vAlign w:val="center"/>
          </w:tcPr>
          <w:p>
            <w:pPr>
              <w:adjustRightInd w:val="0"/>
              <w:snapToGrid w:val="0"/>
              <w:rPr>
                <w:rFonts w:hint="eastAsia" w:ascii="仿宋" w:hAnsi="仿宋" w:eastAsia="仿宋"/>
                <w:sz w:val="24"/>
              </w:rPr>
            </w:pPr>
            <w:r>
              <w:rPr>
                <w:rFonts w:hint="eastAsia" w:ascii="仿宋" w:hAnsi="仿宋" w:eastAsia="仿宋"/>
                <w:sz w:val="24"/>
              </w:rPr>
              <w:t>矿区面积：         平方公里</w:t>
            </w:r>
          </w:p>
        </w:tc>
        <w:tc>
          <w:tcPr>
            <w:tcW w:w="3825" w:type="dxa"/>
            <w:gridSpan w:val="2"/>
            <w:noWrap w:val="0"/>
            <w:vAlign w:val="center"/>
          </w:tcPr>
          <w:p>
            <w:pPr>
              <w:adjustRightInd w:val="0"/>
              <w:snapToGrid w:val="0"/>
              <w:rPr>
                <w:rFonts w:hint="eastAsia" w:ascii="仿宋" w:hAnsi="仿宋" w:eastAsia="仿宋"/>
                <w:sz w:val="24"/>
              </w:rPr>
            </w:pPr>
            <w:r>
              <w:rPr>
                <w:rFonts w:hint="eastAsia" w:ascii="仿宋" w:hAnsi="仿宋" w:eastAsia="仿宋"/>
                <w:sz w:val="24"/>
              </w:rPr>
              <w:t>采矿权使用费：      元/年</w:t>
            </w:r>
          </w:p>
        </w:tc>
      </w:tr>
    </w:tbl>
    <w:p>
      <w:pPr>
        <w:rPr>
          <w:rFonts w:hint="eastAsia"/>
          <w:b/>
          <w:bCs/>
          <w:sz w:val="32"/>
          <w:szCs w:val="32"/>
        </w:rPr>
      </w:pPr>
      <w:r>
        <w:rPr>
          <w:rFonts w:hint="eastAsia"/>
          <w:b/>
          <w:bCs/>
          <w:sz w:val="32"/>
          <w:szCs w:val="32"/>
        </w:rPr>
        <w:t>（4）</w:t>
      </w:r>
    </w:p>
    <w:p/>
    <w:p/>
    <w:p>
      <w:pPr>
        <w:rPr>
          <w:rFonts w:hint="eastAsia"/>
          <w:b/>
        </w:rPr>
      </w:pPr>
    </w:p>
    <w:p/>
    <w:p/>
    <w:p/>
    <w:p>
      <w:pPr>
        <w:spacing w:after="312" w:afterLines="100"/>
        <w:jc w:val="center"/>
        <w:rPr>
          <w:rFonts w:hint="eastAsia"/>
          <w:b/>
          <w:spacing w:val="220"/>
          <w:sz w:val="52"/>
          <w:szCs w:val="52"/>
        </w:rPr>
      </w:pPr>
      <w:r>
        <w:rPr>
          <w:rFonts w:hint="eastAsia"/>
          <w:b/>
          <w:spacing w:val="220"/>
          <w:sz w:val="52"/>
          <w:szCs w:val="52"/>
        </w:rPr>
        <w:t>非油气采矿权</w:t>
      </w:r>
    </w:p>
    <w:p>
      <w:pPr>
        <w:tabs>
          <w:tab w:val="left" w:pos="7080"/>
        </w:tabs>
        <w:jc w:val="center"/>
        <w:rPr>
          <w:rFonts w:hint="eastAsia" w:ascii="宋体"/>
          <w:b/>
          <w:spacing w:val="140"/>
          <w:sz w:val="84"/>
          <w:szCs w:val="84"/>
        </w:rPr>
      </w:pPr>
      <w:r>
        <w:rPr>
          <w:rFonts w:hint="eastAsia" w:ascii="宋体"/>
          <w:b/>
          <w:spacing w:val="140"/>
          <w:sz w:val="84"/>
          <w:szCs w:val="84"/>
        </w:rPr>
        <w:t>变更申请登记书</w:t>
      </w:r>
    </w:p>
    <w:p>
      <w:pPr>
        <w:spacing w:line="440" w:lineRule="exact"/>
        <w:jc w:val="center"/>
        <w:rPr>
          <w:rFonts w:hint="eastAsia" w:eastAsia="黑体"/>
          <w:b/>
          <w:bCs/>
          <w:sz w:val="72"/>
        </w:rPr>
      </w:pPr>
    </w:p>
    <w:p>
      <w:pPr>
        <w:rPr>
          <w:rFonts w:eastAsia="黑体"/>
          <w:sz w:val="72"/>
        </w:rPr>
      </w:pPr>
    </w:p>
    <w:p>
      <w:pPr>
        <w:rPr>
          <w:rFonts w:eastAsia="黑体"/>
          <w:sz w:val="72"/>
        </w:rPr>
      </w:pPr>
    </w:p>
    <w:p>
      <w:pPr>
        <w:rPr>
          <w:rFonts w:hint="eastAsia" w:eastAsia="黑体"/>
          <w:sz w:val="72"/>
        </w:rPr>
      </w:pPr>
    </w:p>
    <w:p>
      <w:pPr>
        <w:rPr>
          <w:rFonts w:hint="eastAsia" w:eastAsia="黑体"/>
          <w:sz w:val="72"/>
        </w:rPr>
      </w:pPr>
    </w:p>
    <w:p>
      <w:pPr>
        <w:rPr>
          <w:rFonts w:hint="eastAsia" w:eastAsia="黑体"/>
          <w:sz w:val="72"/>
        </w:rPr>
      </w:pPr>
    </w:p>
    <w:p>
      <w:pPr>
        <w:rPr>
          <w:rFonts w:eastAsia="黑体"/>
          <w:sz w:val="72"/>
        </w:rPr>
      </w:pPr>
    </w:p>
    <w:p>
      <w:pPr>
        <w:spacing w:line="360" w:lineRule="auto"/>
        <w:ind w:firstLine="397"/>
        <w:rPr>
          <w:rFonts w:hint="eastAsia" w:ascii="仿宋" w:hAnsi="仿宋" w:eastAsia="仿宋"/>
          <w:b/>
          <w:sz w:val="30"/>
          <w:szCs w:val="30"/>
        </w:rPr>
      </w:pPr>
      <w:r>
        <w:rPr>
          <w:rFonts w:hint="eastAsia" w:ascii="仿宋" w:hAnsi="仿宋" w:eastAsia="仿宋"/>
          <w:b/>
          <w:spacing w:val="40"/>
          <w:sz w:val="30"/>
          <w:szCs w:val="30"/>
        </w:rPr>
        <w:t>采矿权申请人</w:t>
      </w:r>
      <w:r>
        <w:rPr>
          <w:rFonts w:hint="eastAsia" w:ascii="仿宋" w:hAnsi="仿宋" w:eastAsia="仿宋"/>
          <w:b/>
          <w:sz w:val="30"/>
          <w:szCs w:val="30"/>
        </w:rPr>
        <w:t xml:space="preserve"> </w:t>
      </w:r>
      <w:r>
        <w:rPr>
          <w:rFonts w:hint="eastAsia" w:ascii="仿宋" w:hAnsi="仿宋" w:eastAsia="仿宋"/>
          <w:b/>
          <w:sz w:val="30"/>
          <w:szCs w:val="30"/>
          <w:u w:val="single"/>
        </w:rPr>
        <w:t xml:space="preserve">                           （签章）</w:t>
      </w:r>
    </w:p>
    <w:p>
      <w:pPr>
        <w:spacing w:line="360" w:lineRule="auto"/>
        <w:ind w:firstLine="397"/>
        <w:rPr>
          <w:rFonts w:hint="eastAsia" w:ascii="仿宋" w:hAnsi="仿宋" w:eastAsia="仿宋"/>
          <w:b/>
          <w:sz w:val="30"/>
          <w:szCs w:val="30"/>
          <w:u w:val="single"/>
        </w:rPr>
      </w:pPr>
      <w:r>
        <w:rPr>
          <w:rFonts w:hint="eastAsia" w:ascii="仿宋" w:hAnsi="仿宋" w:eastAsia="仿宋"/>
          <w:b/>
          <w:sz w:val="30"/>
          <w:szCs w:val="30"/>
        </w:rPr>
        <w:t xml:space="preserve">矿  山  名  称  </w:t>
      </w:r>
      <w:r>
        <w:rPr>
          <w:rFonts w:hint="eastAsia" w:ascii="仿宋" w:hAnsi="仿宋" w:eastAsia="仿宋"/>
          <w:b/>
          <w:sz w:val="30"/>
          <w:szCs w:val="30"/>
          <w:u w:val="single"/>
        </w:rPr>
        <w:t xml:space="preserve">                                   </w:t>
      </w:r>
    </w:p>
    <w:p>
      <w:pPr>
        <w:spacing w:line="360" w:lineRule="auto"/>
        <w:ind w:firstLine="397"/>
        <w:rPr>
          <w:rFonts w:hint="eastAsia" w:ascii="仿宋" w:hAnsi="仿宋" w:eastAsia="仿宋"/>
          <w:b/>
          <w:spacing w:val="10"/>
          <w:sz w:val="30"/>
          <w:szCs w:val="30"/>
          <w:u w:val="single"/>
        </w:rPr>
      </w:pPr>
      <w:r>
        <w:rPr>
          <w:rFonts w:hint="eastAsia" w:ascii="仿宋" w:hAnsi="仿宋" w:eastAsia="仿宋"/>
          <w:b/>
          <w:spacing w:val="10"/>
          <w:sz w:val="30"/>
          <w:szCs w:val="30"/>
        </w:rPr>
        <w:t xml:space="preserve">原采矿许可证号 </w:t>
      </w:r>
      <w:r>
        <w:rPr>
          <w:rFonts w:hint="eastAsia" w:ascii="仿宋" w:hAnsi="仿宋" w:eastAsia="仿宋"/>
          <w:b/>
          <w:spacing w:val="10"/>
          <w:sz w:val="30"/>
          <w:szCs w:val="30"/>
          <w:u w:val="single"/>
        </w:rPr>
        <w:t xml:space="preserve">                               </w:t>
      </w:r>
    </w:p>
    <w:p>
      <w:pPr>
        <w:spacing w:line="360" w:lineRule="auto"/>
        <w:ind w:firstLine="397"/>
        <w:rPr>
          <w:rFonts w:hint="eastAsia" w:ascii="仿宋" w:hAnsi="仿宋" w:eastAsia="仿宋"/>
          <w:b/>
          <w:sz w:val="30"/>
          <w:szCs w:val="30"/>
        </w:rPr>
      </w:pPr>
      <w:r>
        <w:rPr>
          <w:rFonts w:hint="eastAsia" w:ascii="仿宋" w:hAnsi="仿宋" w:eastAsia="仿宋"/>
          <w:b/>
          <w:sz w:val="30"/>
          <w:szCs w:val="30"/>
        </w:rPr>
        <w:t xml:space="preserve">填  表  时  间  </w:t>
      </w:r>
      <w:r>
        <w:rPr>
          <w:rFonts w:hint="eastAsia" w:ascii="仿宋" w:hAnsi="仿宋" w:eastAsia="仿宋"/>
          <w:b/>
          <w:sz w:val="30"/>
          <w:szCs w:val="30"/>
          <w:u w:val="single"/>
        </w:rPr>
        <w:t xml:space="preserve">                                   </w:t>
      </w:r>
    </w:p>
    <w:p>
      <w:pPr>
        <w:jc w:val="center"/>
        <w:rPr>
          <w:rFonts w:ascii="宋体" w:hAnsi="宋体"/>
          <w:b/>
          <w:bCs/>
          <w:sz w:val="28"/>
        </w:rPr>
        <w:sectPr>
          <w:pgSz w:w="11906" w:h="16838"/>
          <w:pgMar w:top="1418" w:right="1418" w:bottom="1418" w:left="1418" w:header="851" w:footer="992" w:gutter="0"/>
          <w:cols w:space="720" w:num="1"/>
          <w:docGrid w:type="lines" w:linePitch="312" w:charSpace="0"/>
        </w:sectPr>
      </w:pPr>
    </w:p>
    <w:p>
      <w:pPr>
        <w:jc w:val="center"/>
        <w:rPr>
          <w:rFonts w:hint="eastAsia" w:ascii="宋体" w:hAnsi="宋体"/>
          <w:b/>
          <w:bCs/>
          <w:sz w:val="28"/>
        </w:rPr>
      </w:pPr>
      <w:r>
        <w:rPr>
          <w:rFonts w:hint="eastAsia" w:ascii="宋体" w:hAnsi="宋体"/>
          <w:b/>
          <w:bCs/>
          <w:sz w:val="28"/>
        </w:rPr>
        <w:t>填  表  说  明</w:t>
      </w:r>
    </w:p>
    <w:p>
      <w:pPr>
        <w:spacing w:line="400" w:lineRule="exact"/>
        <w:rPr>
          <w:rFonts w:hint="eastAsia" w:ascii="宋体" w:hAnsi="宋体"/>
        </w:rPr>
      </w:pPr>
      <w:r>
        <w:rPr>
          <w:rFonts w:hint="eastAsia" w:ascii="宋体" w:hAnsi="宋体"/>
        </w:rPr>
        <w:t xml:space="preserve">    </w:t>
      </w:r>
    </w:p>
    <w:p>
      <w:pPr>
        <w:spacing w:line="400" w:lineRule="exact"/>
        <w:ind w:firstLine="420" w:firstLineChars="200"/>
        <w:rPr>
          <w:rFonts w:hint="eastAsia" w:ascii="宋体" w:hAnsi="宋体"/>
        </w:rPr>
      </w:pPr>
      <w:r>
        <w:rPr>
          <w:rFonts w:hint="eastAsia" w:ascii="宋体" w:hAnsi="宋体"/>
        </w:rPr>
        <w:t>1.</w:t>
      </w:r>
      <w:r>
        <w:rPr>
          <w:rFonts w:hint="eastAsia" w:ascii="宋体" w:hAnsi="宋体"/>
          <w:b/>
          <w:bCs/>
        </w:rPr>
        <w:t>采矿权申请人：</w:t>
      </w:r>
      <w:r>
        <w:rPr>
          <w:rFonts w:hint="eastAsia" w:ascii="宋体" w:hAnsi="宋体"/>
          <w:bCs/>
        </w:rPr>
        <w:t>填写</w:t>
      </w:r>
      <w:r>
        <w:rPr>
          <w:rFonts w:hint="eastAsia" w:ascii="宋体" w:hAnsi="宋体"/>
        </w:rPr>
        <w:t>取得采矿权的法人单位。</w:t>
      </w:r>
    </w:p>
    <w:p>
      <w:pPr>
        <w:spacing w:line="400" w:lineRule="exact"/>
        <w:ind w:firstLine="420" w:firstLineChars="200"/>
        <w:rPr>
          <w:rFonts w:hint="eastAsia" w:ascii="宋体" w:hAnsi="宋体"/>
        </w:rPr>
      </w:pPr>
      <w:r>
        <w:rPr>
          <w:rFonts w:hint="eastAsia" w:ascii="宋体" w:hAnsi="宋体"/>
        </w:rPr>
        <w:t>2.</w:t>
      </w:r>
      <w:r>
        <w:rPr>
          <w:rFonts w:hint="eastAsia" w:ascii="宋体" w:hAnsi="宋体"/>
          <w:b/>
          <w:bCs/>
        </w:rPr>
        <w:t>矿山名称：</w:t>
      </w:r>
      <w:r>
        <w:rPr>
          <w:rFonts w:hint="eastAsia" w:ascii="宋体" w:hAnsi="宋体"/>
        </w:rPr>
        <w:t>采矿权申请人全称+所开办矿山的名称。如：淮北矿务局申请取得许疃煤矿的采矿权，矿山名称为：淮北矿务局许疃煤矿。</w:t>
      </w:r>
    </w:p>
    <w:p>
      <w:pPr>
        <w:adjustRightInd w:val="0"/>
        <w:snapToGrid w:val="0"/>
        <w:spacing w:line="400" w:lineRule="exact"/>
        <w:ind w:firstLine="420" w:firstLineChars="200"/>
        <w:jc w:val="left"/>
        <w:rPr>
          <w:rFonts w:hint="eastAsia" w:ascii="宋体" w:hAnsi="宋体"/>
        </w:rPr>
      </w:pPr>
      <w:r>
        <w:rPr>
          <w:rFonts w:hint="eastAsia" w:ascii="宋体" w:hAnsi="宋体"/>
        </w:rPr>
        <w:t>3.</w:t>
      </w:r>
      <w:r>
        <w:rPr>
          <w:rFonts w:hint="eastAsia" w:ascii="宋体" w:hAnsi="宋体"/>
          <w:b/>
          <w:bCs/>
        </w:rPr>
        <w:t>经济类型：</w:t>
      </w:r>
      <w:r>
        <w:rPr>
          <w:rFonts w:hint="eastAsia" w:ascii="宋体" w:hAnsi="宋体"/>
        </w:rPr>
        <w:t>企业法人根据营业执照证载的类型填写。</w:t>
      </w:r>
    </w:p>
    <w:p>
      <w:pPr>
        <w:spacing w:line="400" w:lineRule="exact"/>
        <w:ind w:firstLine="420" w:firstLineChars="200"/>
        <w:rPr>
          <w:rFonts w:hint="eastAsia" w:ascii="宋体" w:hAnsi="宋体"/>
        </w:rPr>
      </w:pPr>
      <w:r>
        <w:rPr>
          <w:rFonts w:hint="eastAsia" w:ascii="宋体" w:hAnsi="宋体"/>
        </w:rPr>
        <w:t>4.</w:t>
      </w:r>
      <w:r>
        <w:rPr>
          <w:rFonts w:hint="eastAsia" w:ascii="宋体" w:hAnsi="宋体"/>
          <w:b/>
          <w:bCs/>
        </w:rPr>
        <w:t>地址：</w:t>
      </w:r>
      <w:r>
        <w:rPr>
          <w:rFonts w:hint="eastAsia" w:ascii="宋体" w:hAnsi="宋体"/>
          <w:bCs/>
          <w:szCs w:val="21"/>
        </w:rPr>
        <w:t>按</w:t>
      </w:r>
      <w:r>
        <w:rPr>
          <w:rFonts w:hint="eastAsia" w:ascii="宋体" w:hAnsi="宋体"/>
          <w:szCs w:val="21"/>
        </w:rPr>
        <w:t>采矿权申请人注册地址填写</w:t>
      </w:r>
      <w:r>
        <w:rPr>
          <w:rFonts w:hint="eastAsia" w:ascii="宋体" w:hAnsi="宋体"/>
        </w:rPr>
        <w:t>。</w:t>
      </w:r>
    </w:p>
    <w:p>
      <w:pPr>
        <w:adjustRightInd w:val="0"/>
        <w:snapToGrid w:val="0"/>
        <w:spacing w:line="400" w:lineRule="exact"/>
        <w:ind w:firstLine="420" w:firstLineChars="200"/>
        <w:jc w:val="left"/>
        <w:rPr>
          <w:rFonts w:hint="eastAsia" w:ascii="宋体" w:hAnsi="宋体"/>
        </w:rPr>
      </w:pPr>
      <w:r>
        <w:rPr>
          <w:rFonts w:hint="eastAsia" w:ascii="宋体" w:hAnsi="宋体"/>
        </w:rPr>
        <w:t>5.</w:t>
      </w:r>
      <w:r>
        <w:rPr>
          <w:rFonts w:hint="eastAsia" w:ascii="宋体" w:hAnsi="宋体"/>
          <w:b/>
          <w:bCs/>
        </w:rPr>
        <w:t>开采主矿种：</w:t>
      </w:r>
      <w:r>
        <w:rPr>
          <w:rFonts w:hint="eastAsia" w:ascii="宋体" w:hAnsi="宋体"/>
        </w:rPr>
        <w:t>申请开采的主矿种。</w:t>
      </w:r>
    </w:p>
    <w:p>
      <w:pPr>
        <w:adjustRightInd w:val="0"/>
        <w:snapToGrid w:val="0"/>
        <w:spacing w:line="400" w:lineRule="exact"/>
        <w:ind w:firstLine="420" w:firstLineChars="200"/>
        <w:jc w:val="left"/>
        <w:rPr>
          <w:rFonts w:hint="eastAsia" w:ascii="宋体" w:hAnsi="宋体"/>
        </w:rPr>
      </w:pPr>
      <w:r>
        <w:rPr>
          <w:rFonts w:hint="eastAsia" w:ascii="宋体" w:hAnsi="宋体"/>
        </w:rPr>
        <w:t>6.</w:t>
      </w:r>
      <w:r>
        <w:rPr>
          <w:rFonts w:hint="eastAsia" w:ascii="宋体" w:hAnsi="宋体"/>
          <w:b/>
          <w:bCs/>
        </w:rPr>
        <w:t>共伴生矿种：</w:t>
      </w:r>
      <w:r>
        <w:rPr>
          <w:rFonts w:hint="eastAsia" w:ascii="宋体" w:hAnsi="宋体"/>
        </w:rPr>
        <w:t>申请开采的其它主矿种。</w:t>
      </w:r>
    </w:p>
    <w:p>
      <w:pPr>
        <w:adjustRightInd w:val="0"/>
        <w:snapToGrid w:val="0"/>
        <w:spacing w:line="400" w:lineRule="exact"/>
        <w:ind w:firstLine="420" w:firstLineChars="200"/>
        <w:jc w:val="left"/>
        <w:rPr>
          <w:rFonts w:hint="eastAsia" w:ascii="宋体" w:hAnsi="宋体"/>
        </w:rPr>
      </w:pPr>
      <w:r>
        <w:rPr>
          <w:rFonts w:hint="eastAsia" w:ascii="宋体" w:hAnsi="宋体"/>
        </w:rPr>
        <w:t>7.</w:t>
      </w:r>
      <w:r>
        <w:rPr>
          <w:rFonts w:hint="eastAsia" w:ascii="宋体" w:hAnsi="宋体"/>
          <w:b/>
          <w:bCs/>
        </w:rPr>
        <w:t>生产规模：</w:t>
      </w:r>
      <w:r>
        <w:rPr>
          <w:rFonts w:hint="eastAsia" w:ascii="宋体" w:hAnsi="宋体"/>
        </w:rPr>
        <w:t>按核定的生产能力填写。</w:t>
      </w:r>
    </w:p>
    <w:p>
      <w:pPr>
        <w:adjustRightInd w:val="0"/>
        <w:snapToGrid w:val="0"/>
        <w:spacing w:line="400" w:lineRule="exact"/>
        <w:ind w:firstLine="420" w:firstLineChars="200"/>
        <w:jc w:val="left"/>
        <w:rPr>
          <w:rFonts w:hint="eastAsia" w:ascii="宋体" w:hAnsi="宋体"/>
        </w:rPr>
      </w:pPr>
      <w:r>
        <w:rPr>
          <w:rFonts w:hint="eastAsia" w:ascii="宋体" w:hAnsi="宋体"/>
        </w:rPr>
        <w:t>8.</w:t>
      </w:r>
      <w:r>
        <w:rPr>
          <w:rFonts w:hint="eastAsia" w:ascii="宋体" w:hAnsi="宋体"/>
          <w:b/>
          <w:bCs/>
        </w:rPr>
        <w:t>总储量：</w:t>
      </w:r>
      <w:r>
        <w:rPr>
          <w:rFonts w:hint="eastAsia" w:ascii="宋体" w:hAnsi="宋体"/>
        </w:rPr>
        <w:t>开采主矿种保有储量的综合评价数值。单位与该矿种设计规模的矿产单位相关,如“煤”为万吨。</w:t>
      </w:r>
    </w:p>
    <w:p>
      <w:pPr>
        <w:adjustRightInd w:val="0"/>
        <w:snapToGrid w:val="0"/>
        <w:spacing w:line="400" w:lineRule="exact"/>
        <w:ind w:firstLine="420" w:firstLineChars="200"/>
        <w:jc w:val="left"/>
        <w:rPr>
          <w:rFonts w:hint="eastAsia" w:ascii="宋体" w:hAnsi="宋体"/>
        </w:rPr>
      </w:pPr>
      <w:r>
        <w:rPr>
          <w:rFonts w:hint="eastAsia" w:ascii="宋体" w:hAnsi="宋体"/>
        </w:rPr>
        <w:t>9.</w:t>
      </w:r>
      <w:r>
        <w:rPr>
          <w:rFonts w:hint="eastAsia" w:ascii="宋体" w:hAnsi="宋体"/>
          <w:b/>
          <w:bCs/>
        </w:rPr>
        <w:t>开采方式：</w:t>
      </w:r>
      <w:r>
        <w:rPr>
          <w:rFonts w:hint="eastAsia" w:ascii="宋体" w:hAnsi="宋体"/>
        </w:rPr>
        <w:t>地下开采或露天开采。</w:t>
      </w:r>
    </w:p>
    <w:p>
      <w:pPr>
        <w:spacing w:line="400" w:lineRule="exact"/>
        <w:ind w:firstLine="420" w:firstLineChars="200"/>
        <w:rPr>
          <w:rFonts w:hint="eastAsia" w:ascii="宋体" w:hAnsi="宋体"/>
        </w:rPr>
      </w:pPr>
      <w:r>
        <w:rPr>
          <w:rFonts w:hint="eastAsia" w:ascii="宋体" w:hAnsi="宋体"/>
        </w:rPr>
        <w:t>10.</w:t>
      </w:r>
      <w:r>
        <w:rPr>
          <w:rFonts w:hint="eastAsia" w:ascii="宋体" w:hAnsi="宋体"/>
          <w:b/>
          <w:bCs/>
        </w:rPr>
        <w:t>原采矿权有效期限：</w:t>
      </w:r>
      <w:r>
        <w:rPr>
          <w:rFonts w:hint="eastAsia" w:ascii="宋体" w:hAnsi="宋体"/>
        </w:rPr>
        <w:t>填写自×年×月×日至×年×月×日。</w:t>
      </w:r>
    </w:p>
    <w:p>
      <w:pPr>
        <w:adjustRightInd w:val="0"/>
        <w:snapToGrid w:val="0"/>
        <w:spacing w:line="400" w:lineRule="exact"/>
        <w:ind w:firstLine="420" w:firstLineChars="200"/>
        <w:jc w:val="left"/>
        <w:rPr>
          <w:rFonts w:hint="eastAsia" w:ascii="宋体" w:hAnsi="宋体"/>
        </w:rPr>
      </w:pPr>
      <w:r>
        <w:rPr>
          <w:rFonts w:hint="eastAsia" w:ascii="宋体" w:hAnsi="宋体"/>
        </w:rPr>
        <w:t>11.</w:t>
      </w:r>
      <w:r>
        <w:rPr>
          <w:rFonts w:hint="eastAsia" w:ascii="宋体" w:hAnsi="宋体"/>
          <w:b/>
          <w:bCs/>
        </w:rPr>
        <w:t>采矿权取得方式：</w:t>
      </w:r>
      <w:r>
        <w:rPr>
          <w:rFonts w:hint="eastAsia" w:ascii="宋体" w:hAnsi="宋体"/>
        </w:rPr>
        <w:t>填写取得采矿权的方式，分为探矿权转采矿权、协议出让、招标、拍卖、挂牌、</w:t>
      </w:r>
      <w:r>
        <w:rPr>
          <w:rFonts w:hint="eastAsia" w:cs="仿宋"/>
          <w:spacing w:val="2"/>
          <w:szCs w:val="21"/>
          <w:shd w:val="clear" w:color="auto" w:fill="FFFFFF"/>
        </w:rPr>
        <w:t>转让</w:t>
      </w:r>
      <w:r>
        <w:rPr>
          <w:rFonts w:hint="eastAsia" w:cs="仿宋"/>
          <w:szCs w:val="21"/>
          <w:shd w:val="clear" w:color="auto" w:fill="FFFFFF"/>
        </w:rPr>
        <w:t>等。</w:t>
      </w:r>
    </w:p>
    <w:p>
      <w:pPr>
        <w:adjustRightInd w:val="0"/>
        <w:snapToGrid w:val="0"/>
        <w:spacing w:line="300" w:lineRule="exact"/>
        <w:ind w:firstLine="420" w:firstLineChars="200"/>
        <w:rPr>
          <w:rFonts w:hint="eastAsia" w:ascii="宋体" w:hAnsi="宋体"/>
        </w:rPr>
      </w:pPr>
      <w:r>
        <w:rPr>
          <w:rFonts w:hint="eastAsia" w:ascii="宋体" w:hAnsi="宋体"/>
        </w:rPr>
        <w:t>12.</w:t>
      </w:r>
      <w:r>
        <w:rPr>
          <w:rFonts w:hint="eastAsia" w:ascii="宋体" w:hAnsi="宋体"/>
          <w:b/>
        </w:rPr>
        <w:t>矿业权出让收益（价款）处置方式</w:t>
      </w:r>
      <w:r>
        <w:rPr>
          <w:rFonts w:hint="eastAsia" w:ascii="宋体" w:hAnsi="宋体"/>
        </w:rPr>
        <w:t>：填写经批准的采矿权矿业权出让收益（价款）的处置方式。</w:t>
      </w:r>
    </w:p>
    <w:p>
      <w:pPr>
        <w:adjustRightInd w:val="0"/>
        <w:snapToGrid w:val="0"/>
        <w:spacing w:line="400" w:lineRule="exact"/>
        <w:ind w:firstLine="420" w:firstLineChars="200"/>
        <w:jc w:val="left"/>
        <w:rPr>
          <w:rFonts w:hint="eastAsia" w:ascii="宋体" w:hAnsi="宋体"/>
        </w:rPr>
      </w:pPr>
      <w:r>
        <w:rPr>
          <w:rFonts w:hint="eastAsia" w:ascii="宋体" w:hAnsi="宋体"/>
        </w:rPr>
        <w:t>13.</w:t>
      </w:r>
      <w:r>
        <w:rPr>
          <w:rFonts w:hint="eastAsia" w:ascii="宋体" w:hAnsi="宋体"/>
          <w:b/>
          <w:bCs/>
        </w:rPr>
        <w:t>应缴纳采矿权矿业权出让收益（价款）：</w:t>
      </w:r>
      <w:r>
        <w:rPr>
          <w:rFonts w:hint="eastAsia" w:ascii="宋体" w:hAnsi="宋体"/>
        </w:rPr>
        <w:t>填写确认成交的采矿权矿业权出让收益（价款）总额。</w:t>
      </w:r>
    </w:p>
    <w:p>
      <w:pPr>
        <w:adjustRightInd w:val="0"/>
        <w:snapToGrid w:val="0"/>
        <w:spacing w:line="400" w:lineRule="exact"/>
        <w:ind w:firstLine="420" w:firstLineChars="200"/>
        <w:jc w:val="left"/>
        <w:rPr>
          <w:rFonts w:hint="eastAsia" w:ascii="宋体" w:hAnsi="宋体"/>
        </w:rPr>
      </w:pPr>
      <w:r>
        <w:rPr>
          <w:rFonts w:hint="eastAsia" w:ascii="宋体" w:hAnsi="宋体"/>
        </w:rPr>
        <w:t>14.</w:t>
      </w:r>
      <w:r>
        <w:rPr>
          <w:rFonts w:hint="eastAsia" w:ascii="宋体" w:hAnsi="宋体"/>
          <w:b/>
          <w:bCs/>
        </w:rPr>
        <w:t>变更内容及原因：</w:t>
      </w:r>
      <w:r>
        <w:rPr>
          <w:rFonts w:hint="eastAsia" w:ascii="宋体" w:hAnsi="宋体"/>
        </w:rPr>
        <w:t>根据本企业的具体情况，具体填写申请变更的内容如改变采矿权人名称、改变开采方式、改变矿区范围、改变主采矿种、采矿权转让等，并简要说明变更原因。</w:t>
      </w:r>
    </w:p>
    <w:p>
      <w:pPr>
        <w:adjustRightInd w:val="0"/>
        <w:snapToGrid w:val="0"/>
        <w:spacing w:line="400" w:lineRule="exact"/>
        <w:ind w:firstLine="420" w:firstLineChars="200"/>
        <w:jc w:val="left"/>
        <w:rPr>
          <w:rFonts w:hint="eastAsia" w:ascii="宋体" w:hAnsi="宋体"/>
        </w:rPr>
      </w:pPr>
      <w:r>
        <w:rPr>
          <w:rFonts w:hint="eastAsia" w:ascii="宋体" w:hAnsi="宋体"/>
        </w:rPr>
        <w:t>15.</w:t>
      </w:r>
      <w:r>
        <w:rPr>
          <w:rFonts w:hint="eastAsia" w:ascii="宋体" w:hAnsi="宋体"/>
          <w:b/>
          <w:bCs/>
        </w:rPr>
        <w:t>保有储量：</w:t>
      </w:r>
      <w:r>
        <w:rPr>
          <w:rFonts w:hint="eastAsia" w:ascii="宋体" w:hAnsi="宋体"/>
        </w:rPr>
        <w:t>填写申请变更时矿山保有的资源储量数据。</w:t>
      </w:r>
    </w:p>
    <w:p>
      <w:pPr>
        <w:adjustRightInd w:val="0"/>
        <w:snapToGrid w:val="0"/>
        <w:spacing w:line="400" w:lineRule="exact"/>
        <w:ind w:firstLine="420" w:firstLineChars="200"/>
        <w:jc w:val="left"/>
        <w:rPr>
          <w:rFonts w:hint="eastAsia" w:ascii="宋体" w:hAnsi="宋体"/>
        </w:rPr>
      </w:pPr>
      <w:r>
        <w:rPr>
          <w:rFonts w:hint="eastAsia" w:ascii="宋体" w:hAnsi="宋体"/>
        </w:rPr>
        <w:t>16.</w:t>
      </w:r>
      <w:r>
        <w:rPr>
          <w:rFonts w:hint="eastAsia" w:ascii="宋体" w:hAnsi="宋体"/>
          <w:b/>
        </w:rPr>
        <w:t>矿山地质环境保护与土地复垦：</w:t>
      </w:r>
      <w:r>
        <w:rPr>
          <w:rFonts w:hint="eastAsia" w:ascii="宋体" w:hAnsi="宋体"/>
        </w:rPr>
        <w:t>涉及扩大矿区范围、变更开采方式及扩大开采规模填写此项，并填写矿山地质环境保护与土地复垦方案基本情况，方案的编制单位、评审机构、评审时间、公告时间。不涉及以上三种变更情况的，填写方案适用期，执行情况，依方案治理工作取得的成效。</w:t>
      </w:r>
    </w:p>
    <w:p>
      <w:pPr>
        <w:adjustRightInd w:val="0"/>
        <w:snapToGrid w:val="0"/>
        <w:spacing w:line="400" w:lineRule="exact"/>
        <w:ind w:firstLine="420" w:firstLineChars="200"/>
        <w:jc w:val="left"/>
        <w:rPr>
          <w:rFonts w:hint="eastAsia" w:ascii="宋体" w:hAnsi="宋体"/>
        </w:rPr>
      </w:pPr>
      <w:r>
        <w:rPr>
          <w:rFonts w:hint="eastAsia" w:ascii="宋体" w:hAnsi="宋体"/>
        </w:rPr>
        <w:t>17.</w:t>
      </w:r>
      <w:r>
        <w:rPr>
          <w:rFonts w:hint="eastAsia" w:ascii="宋体" w:hAnsi="宋体"/>
          <w:b/>
          <w:bCs/>
        </w:rPr>
        <w:t>矿区范围图及坐标：</w:t>
      </w:r>
      <w:r>
        <w:rPr>
          <w:rFonts w:hint="eastAsia" w:ascii="宋体" w:hAnsi="宋体"/>
        </w:rPr>
        <w:t>以国家直角坐标填写矿区范围拐点坐标。并注明（1）共有多少拐点圈定；（2）开采深度的起止标高。</w:t>
      </w:r>
    </w:p>
    <w:p>
      <w:pPr>
        <w:spacing w:line="360" w:lineRule="auto"/>
        <w:rPr>
          <w:rFonts w:hint="eastAsia" w:ascii="宋体" w:hAnsi="宋体"/>
        </w:rPr>
      </w:pPr>
      <w:r>
        <w:rPr>
          <w:rFonts w:hint="eastAsia" w:ascii="宋体" w:hAnsi="宋体"/>
        </w:rPr>
        <w:br w:type="page"/>
      </w:r>
    </w:p>
    <w:tbl>
      <w:tblPr>
        <w:tblStyle w:val="7"/>
        <w:tblW w:w="0" w:type="auto"/>
        <w:jc w:val="center"/>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108" w:type="dxa"/>
          <w:bottom w:w="0" w:type="dxa"/>
          <w:right w:w="108" w:type="dxa"/>
        </w:tblCellMar>
      </w:tblPr>
      <w:tblGrid>
        <w:gridCol w:w="511"/>
        <w:gridCol w:w="336"/>
        <w:gridCol w:w="1166"/>
        <w:gridCol w:w="1295"/>
        <w:gridCol w:w="866"/>
        <w:gridCol w:w="285"/>
        <w:gridCol w:w="454"/>
        <w:gridCol w:w="1132"/>
        <w:gridCol w:w="49"/>
        <w:gridCol w:w="384"/>
        <w:gridCol w:w="2592"/>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511" w:type="dxa"/>
            <w:vMerge w:val="restart"/>
            <w:noWrap w:val="0"/>
            <w:vAlign w:val="center"/>
          </w:tcPr>
          <w:p>
            <w:pPr>
              <w:jc w:val="center"/>
              <w:rPr>
                <w:rFonts w:hint="eastAsia" w:ascii="仿宋" w:hAnsi="仿宋" w:eastAsia="仿宋"/>
                <w:sz w:val="24"/>
              </w:rPr>
            </w:pPr>
            <w:r>
              <w:rPr>
                <w:rFonts w:hint="eastAsia" w:ascii="仿宋" w:hAnsi="仿宋" w:eastAsia="仿宋"/>
                <w:sz w:val="24"/>
              </w:rPr>
              <w:t>申</w:t>
            </w:r>
          </w:p>
          <w:p>
            <w:pPr>
              <w:adjustRightInd w:val="0"/>
              <w:snapToGrid w:val="0"/>
              <w:jc w:val="center"/>
              <w:rPr>
                <w:rFonts w:hint="eastAsia" w:ascii="仿宋" w:hAnsi="仿宋" w:eastAsia="仿宋"/>
                <w:sz w:val="24"/>
              </w:rPr>
            </w:pPr>
            <w:r>
              <w:rPr>
                <w:rFonts w:hint="eastAsia" w:ascii="仿宋" w:hAnsi="仿宋" w:eastAsia="仿宋"/>
                <w:sz w:val="24"/>
              </w:rPr>
              <w:t>请</w:t>
            </w:r>
          </w:p>
          <w:p>
            <w:pPr>
              <w:adjustRightInd w:val="0"/>
              <w:snapToGrid w:val="0"/>
              <w:jc w:val="center"/>
              <w:rPr>
                <w:rFonts w:hint="eastAsia" w:ascii="仿宋" w:hAnsi="仿宋" w:eastAsia="仿宋"/>
                <w:sz w:val="24"/>
              </w:rPr>
            </w:pPr>
            <w:r>
              <w:rPr>
                <w:rFonts w:hint="eastAsia" w:ascii="仿宋" w:hAnsi="仿宋" w:eastAsia="仿宋"/>
                <w:sz w:val="24"/>
              </w:rPr>
              <w:t>人</w:t>
            </w:r>
          </w:p>
        </w:tc>
        <w:tc>
          <w:tcPr>
            <w:tcW w:w="3948" w:type="dxa"/>
            <w:gridSpan w:val="5"/>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统一社会信用代码</w:t>
            </w:r>
          </w:p>
        </w:tc>
        <w:tc>
          <w:tcPr>
            <w:tcW w:w="4611" w:type="dxa"/>
            <w:gridSpan w:val="5"/>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511" w:type="dxa"/>
            <w:vMerge w:val="continue"/>
            <w:noWrap w:val="0"/>
            <w:vAlign w:val="center"/>
          </w:tcPr>
          <w:p>
            <w:pPr>
              <w:jc w:val="center"/>
              <w:rPr>
                <w:rFonts w:hint="eastAsia" w:ascii="仿宋" w:hAnsi="仿宋" w:eastAsia="仿宋"/>
                <w:sz w:val="24"/>
              </w:rPr>
            </w:pPr>
          </w:p>
        </w:tc>
        <w:tc>
          <w:tcPr>
            <w:tcW w:w="1502"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法定代表人</w:t>
            </w:r>
          </w:p>
        </w:tc>
        <w:tc>
          <w:tcPr>
            <w:tcW w:w="2446" w:type="dxa"/>
            <w:gridSpan w:val="3"/>
            <w:noWrap w:val="0"/>
            <w:vAlign w:val="center"/>
          </w:tcPr>
          <w:p>
            <w:pPr>
              <w:adjustRightInd w:val="0"/>
              <w:snapToGrid w:val="0"/>
              <w:jc w:val="center"/>
              <w:rPr>
                <w:rFonts w:hint="eastAsia" w:ascii="仿宋" w:hAnsi="仿宋" w:eastAsia="仿宋"/>
                <w:sz w:val="24"/>
              </w:rPr>
            </w:pPr>
          </w:p>
        </w:tc>
        <w:tc>
          <w:tcPr>
            <w:tcW w:w="1586"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经济类型</w:t>
            </w:r>
          </w:p>
        </w:tc>
        <w:tc>
          <w:tcPr>
            <w:tcW w:w="3025" w:type="dxa"/>
            <w:gridSpan w:val="3"/>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511" w:type="dxa"/>
            <w:vMerge w:val="continue"/>
            <w:noWrap w:val="0"/>
            <w:vAlign w:val="center"/>
          </w:tcPr>
          <w:p>
            <w:pPr>
              <w:adjustRightInd w:val="0"/>
              <w:snapToGrid w:val="0"/>
              <w:jc w:val="center"/>
              <w:rPr>
                <w:rFonts w:hint="eastAsia" w:ascii="仿宋" w:hAnsi="仿宋" w:eastAsia="仿宋"/>
                <w:sz w:val="24"/>
              </w:rPr>
            </w:pPr>
          </w:p>
        </w:tc>
        <w:tc>
          <w:tcPr>
            <w:tcW w:w="1502"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地    址</w:t>
            </w:r>
          </w:p>
        </w:tc>
        <w:tc>
          <w:tcPr>
            <w:tcW w:w="7057" w:type="dxa"/>
            <w:gridSpan w:val="8"/>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511" w:type="dxa"/>
            <w:vMerge w:val="continue"/>
            <w:noWrap w:val="0"/>
            <w:vAlign w:val="center"/>
          </w:tcPr>
          <w:p>
            <w:pPr>
              <w:adjustRightInd w:val="0"/>
              <w:snapToGrid w:val="0"/>
              <w:jc w:val="center"/>
              <w:rPr>
                <w:rFonts w:hint="eastAsia" w:ascii="仿宋" w:hAnsi="仿宋" w:eastAsia="仿宋"/>
                <w:sz w:val="24"/>
              </w:rPr>
            </w:pPr>
          </w:p>
        </w:tc>
        <w:tc>
          <w:tcPr>
            <w:tcW w:w="1502"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邮政编码</w:t>
            </w:r>
          </w:p>
        </w:tc>
        <w:tc>
          <w:tcPr>
            <w:tcW w:w="2446" w:type="dxa"/>
            <w:gridSpan w:val="3"/>
            <w:noWrap w:val="0"/>
            <w:vAlign w:val="center"/>
          </w:tcPr>
          <w:p>
            <w:pPr>
              <w:adjustRightInd w:val="0"/>
              <w:snapToGrid w:val="0"/>
              <w:jc w:val="center"/>
              <w:rPr>
                <w:rFonts w:hint="eastAsia" w:ascii="仿宋" w:hAnsi="仿宋" w:eastAsia="仿宋"/>
                <w:sz w:val="24"/>
              </w:rPr>
            </w:pPr>
          </w:p>
        </w:tc>
        <w:tc>
          <w:tcPr>
            <w:tcW w:w="1586"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电      话</w:t>
            </w:r>
          </w:p>
        </w:tc>
        <w:tc>
          <w:tcPr>
            <w:tcW w:w="3025" w:type="dxa"/>
            <w:gridSpan w:val="3"/>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2013"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开</w:t>
            </w:r>
            <w:r>
              <w:rPr>
                <w:rFonts w:hint="eastAsia" w:ascii="仿宋" w:hAnsi="仿宋" w:eastAsia="仿宋"/>
                <w:spacing w:val="20"/>
                <w:sz w:val="24"/>
              </w:rPr>
              <w:t>采主矿</w:t>
            </w:r>
            <w:r>
              <w:rPr>
                <w:rFonts w:hint="eastAsia" w:ascii="仿宋" w:hAnsi="仿宋" w:eastAsia="仿宋"/>
                <w:sz w:val="24"/>
              </w:rPr>
              <w:t>种</w:t>
            </w:r>
          </w:p>
        </w:tc>
        <w:tc>
          <w:tcPr>
            <w:tcW w:w="2446" w:type="dxa"/>
            <w:gridSpan w:val="3"/>
            <w:noWrap w:val="0"/>
            <w:vAlign w:val="center"/>
          </w:tcPr>
          <w:p>
            <w:pPr>
              <w:adjustRightInd w:val="0"/>
              <w:snapToGrid w:val="0"/>
              <w:jc w:val="center"/>
              <w:rPr>
                <w:rFonts w:hint="eastAsia" w:ascii="仿宋" w:hAnsi="仿宋" w:eastAsia="仿宋"/>
                <w:sz w:val="24"/>
              </w:rPr>
            </w:pPr>
          </w:p>
        </w:tc>
        <w:tc>
          <w:tcPr>
            <w:tcW w:w="1586"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共伴生矿种</w:t>
            </w:r>
          </w:p>
        </w:tc>
        <w:tc>
          <w:tcPr>
            <w:tcW w:w="3025" w:type="dxa"/>
            <w:gridSpan w:val="3"/>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2013"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生 产 规 模</w:t>
            </w:r>
          </w:p>
        </w:tc>
        <w:tc>
          <w:tcPr>
            <w:tcW w:w="2446" w:type="dxa"/>
            <w:gridSpan w:val="3"/>
            <w:noWrap w:val="0"/>
            <w:vAlign w:val="center"/>
          </w:tcPr>
          <w:p>
            <w:pPr>
              <w:adjustRightInd w:val="0"/>
              <w:snapToGrid w:val="0"/>
              <w:jc w:val="center"/>
              <w:rPr>
                <w:rFonts w:hint="eastAsia" w:ascii="仿宋" w:hAnsi="仿宋" w:eastAsia="仿宋"/>
                <w:sz w:val="24"/>
                <w:szCs w:val="21"/>
              </w:rPr>
            </w:pPr>
            <w:r>
              <w:rPr>
                <w:rFonts w:hint="eastAsia" w:ascii="仿宋" w:hAnsi="仿宋" w:eastAsia="仿宋"/>
                <w:sz w:val="24"/>
              </w:rPr>
              <w:t xml:space="preserve">       </w:t>
            </w:r>
          </w:p>
        </w:tc>
        <w:tc>
          <w:tcPr>
            <w:tcW w:w="1586"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总  储  量</w:t>
            </w:r>
          </w:p>
        </w:tc>
        <w:tc>
          <w:tcPr>
            <w:tcW w:w="3025"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 xml:space="preserve">         </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2013"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开 采 方 式</w:t>
            </w:r>
          </w:p>
        </w:tc>
        <w:tc>
          <w:tcPr>
            <w:tcW w:w="2446" w:type="dxa"/>
            <w:gridSpan w:val="3"/>
            <w:noWrap w:val="0"/>
            <w:vAlign w:val="center"/>
          </w:tcPr>
          <w:p>
            <w:pPr>
              <w:adjustRightInd w:val="0"/>
              <w:snapToGrid w:val="0"/>
              <w:jc w:val="center"/>
              <w:rPr>
                <w:rFonts w:hint="eastAsia" w:ascii="仿宋" w:hAnsi="仿宋" w:eastAsia="仿宋"/>
                <w:sz w:val="24"/>
              </w:rPr>
            </w:pPr>
          </w:p>
        </w:tc>
        <w:tc>
          <w:tcPr>
            <w:tcW w:w="1586"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所在行政区</w:t>
            </w:r>
          </w:p>
        </w:tc>
        <w:tc>
          <w:tcPr>
            <w:tcW w:w="3025" w:type="dxa"/>
            <w:gridSpan w:val="3"/>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3308" w:type="dxa"/>
            <w:gridSpan w:val="4"/>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原采矿权有效期限</w:t>
            </w:r>
          </w:p>
        </w:tc>
        <w:tc>
          <w:tcPr>
            <w:tcW w:w="5762" w:type="dxa"/>
            <w:gridSpan w:val="7"/>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至</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2013"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采矿权取得方式</w:t>
            </w:r>
          </w:p>
        </w:tc>
        <w:tc>
          <w:tcPr>
            <w:tcW w:w="2161" w:type="dxa"/>
            <w:gridSpan w:val="2"/>
            <w:tcBorders>
              <w:right w:val="single" w:color="auto" w:sz="4" w:space="0"/>
            </w:tcBorders>
            <w:noWrap w:val="0"/>
            <w:vAlign w:val="center"/>
          </w:tcPr>
          <w:p>
            <w:pPr>
              <w:adjustRightInd w:val="0"/>
              <w:snapToGrid w:val="0"/>
              <w:jc w:val="center"/>
              <w:rPr>
                <w:rFonts w:hint="eastAsia" w:ascii="仿宋" w:hAnsi="仿宋" w:eastAsia="仿宋"/>
                <w:sz w:val="24"/>
              </w:rPr>
            </w:pPr>
          </w:p>
        </w:tc>
        <w:tc>
          <w:tcPr>
            <w:tcW w:w="1920" w:type="dxa"/>
            <w:gridSpan w:val="4"/>
            <w:tcBorders>
              <w:left w:val="single" w:color="auto" w:sz="4" w:space="0"/>
            </w:tcBorders>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勘查许可证号</w:t>
            </w:r>
          </w:p>
        </w:tc>
        <w:tc>
          <w:tcPr>
            <w:tcW w:w="2976" w:type="dxa"/>
            <w:gridSpan w:val="2"/>
            <w:tcBorders>
              <w:left w:val="single" w:color="auto" w:sz="4" w:space="0"/>
            </w:tcBorders>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2013"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矿业权出让收益（价款）处置方式</w:t>
            </w:r>
          </w:p>
        </w:tc>
        <w:tc>
          <w:tcPr>
            <w:tcW w:w="2161" w:type="dxa"/>
            <w:gridSpan w:val="2"/>
            <w:noWrap w:val="0"/>
            <w:vAlign w:val="center"/>
          </w:tcPr>
          <w:p>
            <w:pPr>
              <w:adjustRightInd w:val="0"/>
              <w:snapToGrid w:val="0"/>
              <w:jc w:val="center"/>
              <w:rPr>
                <w:rFonts w:hint="eastAsia" w:ascii="仿宋" w:hAnsi="仿宋" w:eastAsia="仿宋"/>
                <w:sz w:val="24"/>
              </w:rPr>
            </w:pPr>
          </w:p>
        </w:tc>
        <w:tc>
          <w:tcPr>
            <w:tcW w:w="2304" w:type="dxa"/>
            <w:gridSpan w:val="5"/>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应缴纳采矿权矿业权出让收益（价款）</w:t>
            </w:r>
          </w:p>
        </w:tc>
        <w:tc>
          <w:tcPr>
            <w:tcW w:w="2592" w:type="dxa"/>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 xml:space="preserve">       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30" w:hRule="atLeast"/>
          <w:jc w:val="center"/>
        </w:trPr>
        <w:tc>
          <w:tcPr>
            <w:tcW w:w="847" w:type="dxa"/>
            <w:gridSpan w:val="2"/>
            <w:noWrap w:val="0"/>
            <w:vAlign w:val="center"/>
          </w:tcPr>
          <w:p>
            <w:pPr>
              <w:adjustRightInd w:val="0"/>
              <w:snapToGrid w:val="0"/>
              <w:spacing w:line="360" w:lineRule="auto"/>
              <w:jc w:val="center"/>
              <w:rPr>
                <w:rFonts w:hint="eastAsia" w:ascii="仿宋" w:hAnsi="仿宋" w:eastAsia="仿宋"/>
                <w:sz w:val="24"/>
              </w:rPr>
            </w:pPr>
            <w:r>
              <w:rPr>
                <w:rFonts w:hint="eastAsia" w:ascii="仿宋" w:hAnsi="仿宋" w:eastAsia="仿宋"/>
                <w:sz w:val="24"/>
              </w:rPr>
              <w:t>变</w:t>
            </w:r>
          </w:p>
          <w:p>
            <w:pPr>
              <w:adjustRightInd w:val="0"/>
              <w:snapToGrid w:val="0"/>
              <w:spacing w:line="360" w:lineRule="auto"/>
              <w:jc w:val="center"/>
              <w:rPr>
                <w:rFonts w:hint="eastAsia" w:ascii="仿宋" w:hAnsi="仿宋" w:eastAsia="仿宋"/>
                <w:sz w:val="24"/>
              </w:rPr>
            </w:pPr>
            <w:r>
              <w:rPr>
                <w:rFonts w:hint="eastAsia" w:ascii="仿宋" w:hAnsi="仿宋" w:eastAsia="仿宋"/>
                <w:sz w:val="24"/>
              </w:rPr>
              <w:t>更</w:t>
            </w:r>
          </w:p>
          <w:p>
            <w:pPr>
              <w:adjustRightInd w:val="0"/>
              <w:snapToGrid w:val="0"/>
              <w:spacing w:line="360" w:lineRule="auto"/>
              <w:jc w:val="center"/>
              <w:rPr>
                <w:rFonts w:hint="eastAsia" w:ascii="仿宋" w:hAnsi="仿宋" w:eastAsia="仿宋"/>
                <w:sz w:val="24"/>
              </w:rPr>
            </w:pPr>
            <w:r>
              <w:rPr>
                <w:rFonts w:hint="eastAsia" w:ascii="仿宋" w:hAnsi="仿宋" w:eastAsia="仿宋"/>
                <w:sz w:val="24"/>
              </w:rPr>
              <w:t>类</w:t>
            </w:r>
          </w:p>
          <w:p>
            <w:pPr>
              <w:adjustRightInd w:val="0"/>
              <w:snapToGrid w:val="0"/>
              <w:spacing w:line="360" w:lineRule="auto"/>
              <w:jc w:val="center"/>
              <w:rPr>
                <w:rFonts w:hint="eastAsia" w:ascii="仿宋" w:hAnsi="仿宋" w:eastAsia="仿宋"/>
                <w:sz w:val="24"/>
              </w:rPr>
            </w:pPr>
            <w:r>
              <w:rPr>
                <w:rFonts w:hint="eastAsia" w:ascii="仿宋" w:hAnsi="仿宋" w:eastAsia="仿宋"/>
                <w:sz w:val="24"/>
              </w:rPr>
              <w:t>型</w:t>
            </w:r>
          </w:p>
        </w:tc>
        <w:tc>
          <w:tcPr>
            <w:tcW w:w="3327" w:type="dxa"/>
            <w:gridSpan w:val="3"/>
            <w:noWrap w:val="0"/>
            <w:vAlign w:val="center"/>
          </w:tcPr>
          <w:p>
            <w:pPr>
              <w:adjustRightInd w:val="0"/>
              <w:snapToGrid w:val="0"/>
              <w:spacing w:line="360" w:lineRule="auto"/>
              <w:rPr>
                <w:rFonts w:hint="eastAsia" w:ascii="仿宋" w:hAnsi="仿宋" w:eastAsia="仿宋"/>
                <w:sz w:val="24"/>
                <w:szCs w:val="21"/>
              </w:rPr>
            </w:pPr>
            <w:r>
              <w:rPr>
                <w:rFonts w:hint="eastAsia" w:ascii="仿宋" w:hAnsi="仿宋" w:eastAsia="仿宋"/>
                <w:sz w:val="24"/>
                <w:szCs w:val="21"/>
              </w:rPr>
              <w:t>□扩大矿区范围</w:t>
            </w:r>
          </w:p>
          <w:p>
            <w:pPr>
              <w:adjustRightInd w:val="0"/>
              <w:snapToGrid w:val="0"/>
              <w:spacing w:line="360" w:lineRule="auto"/>
              <w:rPr>
                <w:rFonts w:hint="eastAsia" w:ascii="仿宋" w:hAnsi="仿宋" w:eastAsia="仿宋"/>
                <w:sz w:val="24"/>
                <w:szCs w:val="21"/>
              </w:rPr>
            </w:pPr>
            <w:r>
              <w:rPr>
                <w:rFonts w:hint="eastAsia" w:ascii="仿宋" w:hAnsi="仿宋" w:eastAsia="仿宋"/>
                <w:sz w:val="24"/>
                <w:szCs w:val="21"/>
              </w:rPr>
              <w:t>□缩小矿区范围</w:t>
            </w:r>
          </w:p>
          <w:p>
            <w:pPr>
              <w:adjustRightInd w:val="0"/>
              <w:snapToGrid w:val="0"/>
              <w:spacing w:line="360" w:lineRule="auto"/>
              <w:rPr>
                <w:rFonts w:hint="eastAsia" w:ascii="仿宋" w:hAnsi="仿宋" w:eastAsia="仿宋"/>
                <w:sz w:val="24"/>
                <w:szCs w:val="21"/>
              </w:rPr>
            </w:pPr>
            <w:r>
              <w:rPr>
                <w:rFonts w:hint="eastAsia" w:ascii="仿宋" w:hAnsi="仿宋" w:eastAsia="仿宋"/>
                <w:sz w:val="24"/>
                <w:szCs w:val="21"/>
              </w:rPr>
              <w:t>□变更开采主矿种</w:t>
            </w:r>
          </w:p>
          <w:p>
            <w:pPr>
              <w:adjustRightInd w:val="0"/>
              <w:snapToGrid w:val="0"/>
              <w:spacing w:line="360" w:lineRule="auto"/>
              <w:rPr>
                <w:rFonts w:hint="eastAsia" w:ascii="仿宋" w:hAnsi="仿宋" w:eastAsia="仿宋"/>
                <w:sz w:val="24"/>
                <w:szCs w:val="21"/>
              </w:rPr>
            </w:pPr>
            <w:r>
              <w:rPr>
                <w:rFonts w:hint="eastAsia" w:ascii="仿宋" w:hAnsi="仿宋" w:eastAsia="仿宋"/>
                <w:sz w:val="24"/>
                <w:szCs w:val="21"/>
              </w:rPr>
              <w:t>□变更开采方式</w:t>
            </w:r>
          </w:p>
          <w:p>
            <w:pPr>
              <w:adjustRightInd w:val="0"/>
              <w:snapToGrid w:val="0"/>
              <w:spacing w:line="360" w:lineRule="auto"/>
              <w:rPr>
                <w:rFonts w:hint="eastAsia" w:ascii="仿宋" w:hAnsi="仿宋" w:eastAsia="仿宋"/>
                <w:sz w:val="24"/>
                <w:szCs w:val="21"/>
              </w:rPr>
            </w:pPr>
            <w:r>
              <w:rPr>
                <w:rFonts w:hint="eastAsia" w:ascii="仿宋" w:hAnsi="仿宋" w:eastAsia="仿宋"/>
                <w:sz w:val="24"/>
                <w:szCs w:val="21"/>
              </w:rPr>
              <w:t>□变更采矿权人名称</w:t>
            </w:r>
          </w:p>
          <w:p>
            <w:pPr>
              <w:adjustRightInd w:val="0"/>
              <w:snapToGrid w:val="0"/>
              <w:spacing w:line="360" w:lineRule="auto"/>
              <w:rPr>
                <w:rFonts w:hint="eastAsia" w:ascii="仿宋" w:hAnsi="仿宋" w:eastAsia="仿宋"/>
                <w:sz w:val="24"/>
                <w:szCs w:val="21"/>
              </w:rPr>
            </w:pPr>
            <w:r>
              <w:rPr>
                <w:rFonts w:hint="eastAsia" w:ascii="仿宋" w:hAnsi="仿宋" w:eastAsia="仿宋"/>
                <w:sz w:val="24"/>
                <w:szCs w:val="21"/>
              </w:rPr>
              <w:t>□采矿权转让变更</w:t>
            </w:r>
          </w:p>
          <w:p>
            <w:pPr>
              <w:adjustRightInd w:val="0"/>
              <w:snapToGrid w:val="0"/>
              <w:spacing w:line="360" w:lineRule="auto"/>
              <w:rPr>
                <w:rFonts w:hint="eastAsia" w:ascii="仿宋" w:hAnsi="仿宋" w:eastAsia="仿宋"/>
                <w:sz w:val="24"/>
                <w:szCs w:val="21"/>
              </w:rPr>
            </w:pPr>
            <w:r>
              <w:rPr>
                <w:rFonts w:hint="eastAsia" w:ascii="仿宋" w:hAnsi="仿宋" w:eastAsia="仿宋"/>
                <w:sz w:val="24"/>
                <w:szCs w:val="21"/>
              </w:rPr>
              <w:t>□其他采矿权变更事项</w:t>
            </w:r>
          </w:p>
        </w:tc>
        <w:tc>
          <w:tcPr>
            <w:tcW w:w="739" w:type="dxa"/>
            <w:gridSpan w:val="2"/>
            <w:noWrap w:val="0"/>
            <w:vAlign w:val="center"/>
          </w:tcPr>
          <w:p>
            <w:pPr>
              <w:adjustRightInd w:val="0"/>
              <w:snapToGrid w:val="0"/>
              <w:spacing w:line="360" w:lineRule="auto"/>
              <w:jc w:val="center"/>
              <w:rPr>
                <w:rFonts w:hint="eastAsia" w:ascii="仿宋" w:hAnsi="仿宋" w:eastAsia="仿宋"/>
                <w:sz w:val="24"/>
              </w:rPr>
            </w:pPr>
            <w:r>
              <w:rPr>
                <w:rFonts w:hint="eastAsia" w:ascii="仿宋" w:hAnsi="仿宋" w:eastAsia="仿宋"/>
                <w:sz w:val="24"/>
              </w:rPr>
              <w:t>变</w:t>
            </w:r>
          </w:p>
          <w:p>
            <w:pPr>
              <w:adjustRightInd w:val="0"/>
              <w:snapToGrid w:val="0"/>
              <w:spacing w:line="360" w:lineRule="auto"/>
              <w:jc w:val="center"/>
              <w:rPr>
                <w:rFonts w:hint="eastAsia" w:ascii="仿宋" w:hAnsi="仿宋" w:eastAsia="仿宋"/>
                <w:sz w:val="24"/>
              </w:rPr>
            </w:pPr>
            <w:r>
              <w:rPr>
                <w:rFonts w:hint="eastAsia" w:ascii="仿宋" w:hAnsi="仿宋" w:eastAsia="仿宋"/>
                <w:sz w:val="24"/>
              </w:rPr>
              <w:t>更</w:t>
            </w:r>
          </w:p>
          <w:p>
            <w:pPr>
              <w:adjustRightInd w:val="0"/>
              <w:snapToGrid w:val="0"/>
              <w:spacing w:line="360" w:lineRule="auto"/>
              <w:jc w:val="center"/>
              <w:rPr>
                <w:rFonts w:hint="eastAsia" w:ascii="仿宋" w:hAnsi="仿宋" w:eastAsia="仿宋"/>
                <w:sz w:val="24"/>
              </w:rPr>
            </w:pPr>
            <w:r>
              <w:rPr>
                <w:rFonts w:hint="eastAsia" w:ascii="仿宋" w:hAnsi="仿宋" w:eastAsia="仿宋"/>
                <w:sz w:val="24"/>
              </w:rPr>
              <w:t>内</w:t>
            </w:r>
          </w:p>
          <w:p>
            <w:pPr>
              <w:adjustRightInd w:val="0"/>
              <w:snapToGrid w:val="0"/>
              <w:spacing w:line="360" w:lineRule="auto"/>
              <w:jc w:val="center"/>
              <w:rPr>
                <w:rFonts w:hint="eastAsia" w:ascii="仿宋" w:hAnsi="仿宋" w:eastAsia="仿宋"/>
                <w:sz w:val="24"/>
              </w:rPr>
            </w:pPr>
            <w:r>
              <w:rPr>
                <w:rFonts w:hint="eastAsia" w:ascii="仿宋" w:hAnsi="仿宋" w:eastAsia="仿宋"/>
                <w:sz w:val="24"/>
              </w:rPr>
              <w:t>容</w:t>
            </w:r>
          </w:p>
        </w:tc>
        <w:tc>
          <w:tcPr>
            <w:tcW w:w="4157" w:type="dxa"/>
            <w:gridSpan w:val="4"/>
            <w:noWrap w:val="0"/>
            <w:vAlign w:val="top"/>
          </w:tcPr>
          <w:p>
            <w:pPr>
              <w:adjustRightInd w:val="0"/>
              <w:snapToGrid w:val="0"/>
              <w:spacing w:line="360" w:lineRule="auto"/>
              <w:rPr>
                <w:rFonts w:hint="eastAsia" w:ascii="仿宋" w:hAnsi="仿宋" w:eastAsia="仿宋"/>
                <w:sz w:val="24"/>
              </w:rPr>
            </w:pPr>
          </w:p>
          <w:p>
            <w:pPr>
              <w:adjustRightInd w:val="0"/>
              <w:snapToGrid w:val="0"/>
              <w:spacing w:line="360" w:lineRule="auto"/>
              <w:rPr>
                <w:rFonts w:hint="eastAsia" w:ascii="仿宋" w:hAnsi="仿宋" w:eastAsia="仿宋"/>
                <w:sz w:val="24"/>
              </w:rPr>
            </w:pPr>
          </w:p>
          <w:p>
            <w:pPr>
              <w:adjustRightInd w:val="0"/>
              <w:snapToGrid w:val="0"/>
              <w:spacing w:line="360" w:lineRule="auto"/>
              <w:rPr>
                <w:rFonts w:hint="eastAsia" w:ascii="仿宋" w:hAnsi="仿宋" w:eastAsia="仿宋"/>
                <w:sz w:val="24"/>
              </w:rPr>
            </w:pPr>
          </w:p>
          <w:p>
            <w:pPr>
              <w:adjustRightInd w:val="0"/>
              <w:snapToGrid w:val="0"/>
              <w:spacing w:line="360" w:lineRule="auto"/>
              <w:rPr>
                <w:rFonts w:hint="eastAsia" w:ascii="仿宋" w:hAnsi="仿宋" w:eastAsia="仿宋"/>
                <w:sz w:val="24"/>
              </w:rPr>
            </w:pPr>
          </w:p>
          <w:p>
            <w:pPr>
              <w:adjustRightInd w:val="0"/>
              <w:snapToGrid w:val="0"/>
              <w:spacing w:line="360" w:lineRule="auto"/>
              <w:rPr>
                <w:rFonts w:hint="eastAsia" w:ascii="仿宋" w:hAnsi="仿宋" w:eastAsia="仿宋"/>
                <w:sz w:val="24"/>
              </w:rPr>
            </w:pPr>
          </w:p>
          <w:p>
            <w:pPr>
              <w:adjustRightInd w:val="0"/>
              <w:snapToGrid w:val="0"/>
              <w:spacing w:line="360" w:lineRule="auto"/>
              <w:rPr>
                <w:rFonts w:hint="eastAsia" w:ascii="仿宋" w:hAnsi="仿宋" w:eastAsia="仿宋"/>
                <w:sz w:val="24"/>
              </w:rPr>
            </w:pPr>
          </w:p>
          <w:p>
            <w:pPr>
              <w:adjustRightInd w:val="0"/>
              <w:snapToGrid w:val="0"/>
              <w:spacing w:line="360" w:lineRule="auto"/>
              <w:rPr>
                <w:rFonts w:hint="eastAsia" w:ascii="仿宋" w:hAnsi="仿宋" w:eastAsia="仿宋"/>
                <w:sz w:val="24"/>
              </w:rPr>
            </w:pPr>
          </w:p>
          <w:p>
            <w:pPr>
              <w:adjustRightInd w:val="0"/>
              <w:snapToGrid w:val="0"/>
              <w:spacing w:line="360" w:lineRule="auto"/>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93" w:hRule="atLeast"/>
          <w:jc w:val="center"/>
        </w:trPr>
        <w:tc>
          <w:tcPr>
            <w:tcW w:w="847" w:type="dxa"/>
            <w:gridSpan w:val="2"/>
            <w:noWrap w:val="0"/>
            <w:vAlign w:val="center"/>
          </w:tcPr>
          <w:p>
            <w:pPr>
              <w:adjustRightInd w:val="0"/>
              <w:snapToGrid w:val="0"/>
              <w:spacing w:line="360" w:lineRule="auto"/>
              <w:jc w:val="center"/>
              <w:rPr>
                <w:rFonts w:hint="eastAsia" w:ascii="仿宋" w:hAnsi="仿宋" w:eastAsia="仿宋"/>
                <w:sz w:val="24"/>
              </w:rPr>
            </w:pPr>
            <w:r>
              <w:rPr>
                <w:rFonts w:hint="eastAsia" w:ascii="仿宋" w:hAnsi="仿宋" w:eastAsia="仿宋"/>
                <w:sz w:val="24"/>
              </w:rPr>
              <w:t>变</w:t>
            </w:r>
          </w:p>
          <w:p>
            <w:pPr>
              <w:adjustRightInd w:val="0"/>
              <w:snapToGrid w:val="0"/>
              <w:spacing w:line="360" w:lineRule="auto"/>
              <w:jc w:val="center"/>
              <w:rPr>
                <w:rFonts w:hint="eastAsia" w:ascii="仿宋" w:hAnsi="仿宋" w:eastAsia="仿宋"/>
                <w:sz w:val="24"/>
              </w:rPr>
            </w:pPr>
            <w:r>
              <w:rPr>
                <w:rFonts w:hint="eastAsia" w:ascii="仿宋" w:hAnsi="仿宋" w:eastAsia="仿宋"/>
                <w:sz w:val="24"/>
              </w:rPr>
              <w:t>更</w:t>
            </w:r>
          </w:p>
          <w:p>
            <w:pPr>
              <w:adjustRightInd w:val="0"/>
              <w:snapToGrid w:val="0"/>
              <w:spacing w:line="360" w:lineRule="auto"/>
              <w:jc w:val="center"/>
              <w:rPr>
                <w:rFonts w:hint="eastAsia" w:ascii="仿宋" w:hAnsi="仿宋" w:eastAsia="仿宋"/>
                <w:sz w:val="24"/>
              </w:rPr>
            </w:pPr>
            <w:r>
              <w:rPr>
                <w:rFonts w:hint="eastAsia" w:ascii="仿宋" w:hAnsi="仿宋" w:eastAsia="仿宋"/>
                <w:sz w:val="24"/>
              </w:rPr>
              <w:t>原</w:t>
            </w:r>
          </w:p>
          <w:p>
            <w:pPr>
              <w:adjustRightInd w:val="0"/>
              <w:snapToGrid w:val="0"/>
              <w:spacing w:line="360" w:lineRule="auto"/>
              <w:jc w:val="center"/>
              <w:rPr>
                <w:rFonts w:hint="eastAsia" w:ascii="仿宋" w:hAnsi="仿宋" w:eastAsia="仿宋"/>
                <w:sz w:val="24"/>
              </w:rPr>
            </w:pPr>
            <w:r>
              <w:rPr>
                <w:rFonts w:hint="eastAsia" w:ascii="仿宋" w:hAnsi="仿宋" w:eastAsia="仿宋"/>
                <w:sz w:val="24"/>
              </w:rPr>
              <w:t>因</w:t>
            </w:r>
          </w:p>
        </w:tc>
        <w:tc>
          <w:tcPr>
            <w:tcW w:w="8223" w:type="dxa"/>
            <w:gridSpan w:val="9"/>
            <w:noWrap w:val="0"/>
            <w:vAlign w:val="top"/>
          </w:tcPr>
          <w:p>
            <w:pPr>
              <w:adjustRightInd w:val="0"/>
              <w:snapToGrid w:val="0"/>
              <w:spacing w:line="360" w:lineRule="auto"/>
              <w:rPr>
                <w:rFonts w:hint="eastAsia" w:ascii="仿宋" w:hAnsi="仿宋" w:eastAsia="仿宋"/>
                <w:sz w:val="24"/>
              </w:rPr>
            </w:pPr>
          </w:p>
          <w:p>
            <w:pPr>
              <w:adjustRightInd w:val="0"/>
              <w:snapToGrid w:val="0"/>
              <w:spacing w:line="360" w:lineRule="auto"/>
              <w:rPr>
                <w:rFonts w:hint="eastAsia" w:ascii="仿宋" w:hAnsi="仿宋" w:eastAsia="仿宋"/>
                <w:sz w:val="24"/>
              </w:rPr>
            </w:pPr>
          </w:p>
          <w:p>
            <w:pPr>
              <w:adjustRightInd w:val="0"/>
              <w:snapToGrid w:val="0"/>
              <w:spacing w:line="360" w:lineRule="auto"/>
              <w:rPr>
                <w:rFonts w:hint="eastAsia" w:ascii="仿宋" w:hAnsi="仿宋" w:eastAsia="仿宋"/>
                <w:sz w:val="24"/>
              </w:rPr>
            </w:pPr>
          </w:p>
          <w:p>
            <w:pPr>
              <w:adjustRightInd w:val="0"/>
              <w:snapToGrid w:val="0"/>
              <w:spacing w:line="360" w:lineRule="auto"/>
              <w:rPr>
                <w:rFonts w:hint="eastAsia" w:ascii="仿宋" w:hAnsi="仿宋" w:eastAsia="仿宋"/>
                <w:sz w:val="24"/>
              </w:rPr>
            </w:pPr>
          </w:p>
          <w:p>
            <w:pPr>
              <w:adjustRightInd w:val="0"/>
              <w:snapToGrid w:val="0"/>
              <w:spacing w:line="360" w:lineRule="auto"/>
              <w:rPr>
                <w:rFonts w:hint="eastAsia" w:ascii="仿宋" w:hAnsi="仿宋" w:eastAsia="仿宋"/>
                <w:sz w:val="24"/>
              </w:rPr>
            </w:pPr>
          </w:p>
          <w:p>
            <w:pPr>
              <w:adjustRightInd w:val="0"/>
              <w:snapToGrid w:val="0"/>
              <w:spacing w:line="360" w:lineRule="auto"/>
              <w:rPr>
                <w:rFonts w:hint="eastAsia" w:ascii="仿宋" w:hAnsi="仿宋" w:eastAsia="仿宋"/>
                <w:sz w:val="24"/>
              </w:rPr>
            </w:pPr>
          </w:p>
          <w:p>
            <w:pPr>
              <w:adjustRightInd w:val="0"/>
              <w:snapToGrid w:val="0"/>
              <w:spacing w:line="360" w:lineRule="auto"/>
              <w:rPr>
                <w:rFonts w:hint="eastAsia" w:ascii="仿宋" w:hAnsi="仿宋" w:eastAsia="仿宋"/>
                <w:sz w:val="24"/>
              </w:rPr>
            </w:pPr>
          </w:p>
          <w:p>
            <w:pPr>
              <w:adjustRightInd w:val="0"/>
              <w:snapToGrid w:val="0"/>
              <w:spacing w:line="360" w:lineRule="auto"/>
              <w:rPr>
                <w:rFonts w:hint="eastAsia" w:ascii="仿宋" w:hAnsi="仿宋" w:eastAsia="仿宋"/>
                <w:sz w:val="24"/>
              </w:rPr>
            </w:pPr>
          </w:p>
        </w:tc>
      </w:tr>
    </w:tbl>
    <w:p>
      <w:pPr>
        <w:tabs>
          <w:tab w:val="left" w:pos="3540"/>
        </w:tabs>
        <w:spacing w:line="20" w:lineRule="exact"/>
        <w:rPr>
          <w:rFonts w:hint="eastAsia"/>
        </w:rPr>
      </w:pPr>
      <w:r>
        <w:rPr>
          <w:rFonts w:hint="eastAsia"/>
        </w:rPr>
        <w:br w:type="page"/>
      </w:r>
    </w:p>
    <w:tbl>
      <w:tblPr>
        <w:tblStyle w:val="7"/>
        <w:tblW w:w="0" w:type="auto"/>
        <w:jc w:val="center"/>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108" w:type="dxa"/>
          <w:bottom w:w="0" w:type="dxa"/>
          <w:right w:w="108" w:type="dxa"/>
        </w:tblCellMar>
      </w:tblPr>
      <w:tblGrid>
        <w:gridCol w:w="861"/>
        <w:gridCol w:w="3864"/>
        <w:gridCol w:w="4345"/>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507" w:hRule="atLeast"/>
          <w:jc w:val="center"/>
        </w:trPr>
        <w:tc>
          <w:tcPr>
            <w:tcW w:w="861" w:type="dxa"/>
            <w:noWrap w:val="0"/>
            <w:vAlign w:val="center"/>
          </w:tcPr>
          <w:p>
            <w:pPr>
              <w:adjustRightInd w:val="0"/>
              <w:snapToGrid w:val="0"/>
              <w:spacing w:line="360" w:lineRule="auto"/>
              <w:jc w:val="center"/>
              <w:rPr>
                <w:rFonts w:hint="eastAsia" w:ascii="仿宋" w:hAnsi="仿宋" w:eastAsia="仿宋"/>
                <w:sz w:val="24"/>
              </w:rPr>
            </w:pPr>
            <w:r>
              <w:rPr>
                <w:rFonts w:hint="eastAsia" w:ascii="仿宋" w:hAnsi="仿宋" w:eastAsia="仿宋"/>
                <w:sz w:val="24"/>
              </w:rPr>
              <w:t>保</w:t>
            </w:r>
          </w:p>
          <w:p>
            <w:pPr>
              <w:adjustRightInd w:val="0"/>
              <w:snapToGrid w:val="0"/>
              <w:spacing w:line="360" w:lineRule="auto"/>
              <w:jc w:val="center"/>
              <w:rPr>
                <w:rFonts w:hint="eastAsia" w:ascii="仿宋" w:hAnsi="仿宋" w:eastAsia="仿宋"/>
                <w:sz w:val="24"/>
              </w:rPr>
            </w:pPr>
            <w:r>
              <w:rPr>
                <w:rFonts w:hint="eastAsia" w:ascii="仿宋" w:hAnsi="仿宋" w:eastAsia="仿宋"/>
                <w:sz w:val="24"/>
              </w:rPr>
              <w:t>有</w:t>
            </w:r>
          </w:p>
          <w:p>
            <w:pPr>
              <w:adjustRightInd w:val="0"/>
              <w:snapToGrid w:val="0"/>
              <w:spacing w:line="360" w:lineRule="auto"/>
              <w:jc w:val="center"/>
              <w:rPr>
                <w:rFonts w:hint="eastAsia" w:ascii="仿宋" w:hAnsi="仿宋" w:eastAsia="仿宋"/>
                <w:sz w:val="24"/>
              </w:rPr>
            </w:pPr>
            <w:r>
              <w:rPr>
                <w:rFonts w:hint="eastAsia" w:ascii="仿宋" w:hAnsi="仿宋" w:eastAsia="仿宋"/>
                <w:sz w:val="24"/>
              </w:rPr>
              <w:t>储</w:t>
            </w:r>
          </w:p>
          <w:p>
            <w:pPr>
              <w:adjustRightInd w:val="0"/>
              <w:snapToGrid w:val="0"/>
              <w:spacing w:line="360" w:lineRule="auto"/>
              <w:jc w:val="center"/>
              <w:rPr>
                <w:rFonts w:hint="eastAsia" w:ascii="仿宋" w:hAnsi="仿宋" w:eastAsia="仿宋"/>
                <w:sz w:val="24"/>
              </w:rPr>
            </w:pPr>
            <w:r>
              <w:rPr>
                <w:rFonts w:hint="eastAsia" w:ascii="仿宋" w:hAnsi="仿宋" w:eastAsia="仿宋"/>
                <w:sz w:val="24"/>
              </w:rPr>
              <w:t>量</w:t>
            </w:r>
          </w:p>
        </w:tc>
        <w:tc>
          <w:tcPr>
            <w:tcW w:w="8209" w:type="dxa"/>
            <w:gridSpan w:val="2"/>
            <w:noWrap w:val="0"/>
            <w:vAlign w:val="top"/>
          </w:tcPr>
          <w:p>
            <w:pPr>
              <w:adjustRightInd w:val="0"/>
              <w:snapToGrid w:val="0"/>
              <w:rPr>
                <w:rFonts w:hint="eastAsia" w:ascii="仿宋" w:hAnsi="仿宋" w:eastAsia="仿宋"/>
                <w:sz w:val="24"/>
              </w:rPr>
            </w:pPr>
          </w:p>
          <w:p>
            <w:pPr>
              <w:adjustRightInd w:val="0"/>
              <w:snapToGrid w:val="0"/>
              <w:rPr>
                <w:rFonts w:hint="eastAsia" w:ascii="仿宋" w:hAnsi="仿宋" w:eastAsia="仿宋"/>
                <w:sz w:val="24"/>
              </w:rPr>
            </w:pPr>
          </w:p>
          <w:p>
            <w:pPr>
              <w:adjustRightInd w:val="0"/>
              <w:snapToGrid w:val="0"/>
              <w:rPr>
                <w:rFonts w:hint="eastAsia" w:ascii="仿宋" w:hAnsi="仿宋" w:eastAsia="仿宋"/>
                <w:sz w:val="24"/>
              </w:rPr>
            </w:pPr>
          </w:p>
          <w:p>
            <w:pPr>
              <w:adjustRightInd w:val="0"/>
              <w:snapToGrid w:val="0"/>
              <w:rPr>
                <w:rFonts w:hint="eastAsia" w:ascii="仿宋" w:hAnsi="仿宋" w:eastAsia="仿宋"/>
                <w:sz w:val="24"/>
              </w:rPr>
            </w:pPr>
          </w:p>
          <w:p>
            <w:pPr>
              <w:adjustRightInd w:val="0"/>
              <w:snapToGrid w:val="0"/>
              <w:rPr>
                <w:rFonts w:hint="eastAsia" w:ascii="仿宋" w:hAnsi="仿宋" w:eastAsia="仿宋"/>
                <w:sz w:val="24"/>
              </w:rPr>
            </w:pPr>
          </w:p>
          <w:p>
            <w:pPr>
              <w:adjustRightInd w:val="0"/>
              <w:snapToGrid w:val="0"/>
              <w:rPr>
                <w:rFonts w:hint="eastAsia" w:ascii="仿宋" w:hAnsi="仿宋" w:eastAsia="仿宋"/>
                <w:sz w:val="24"/>
              </w:rPr>
            </w:pPr>
          </w:p>
          <w:p>
            <w:pPr>
              <w:adjustRightInd w:val="0"/>
              <w:snapToGrid w:val="0"/>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507" w:hRule="atLeast"/>
          <w:jc w:val="center"/>
        </w:trPr>
        <w:tc>
          <w:tcPr>
            <w:tcW w:w="861" w:type="dxa"/>
            <w:noWrap w:val="0"/>
            <w:vAlign w:val="center"/>
          </w:tcPr>
          <w:p>
            <w:pPr>
              <w:adjustRightInd w:val="0"/>
              <w:snapToGrid w:val="0"/>
              <w:spacing w:line="360" w:lineRule="auto"/>
              <w:jc w:val="center"/>
              <w:rPr>
                <w:rFonts w:hint="eastAsia" w:ascii="仿宋" w:hAnsi="仿宋" w:eastAsia="仿宋"/>
                <w:sz w:val="24"/>
              </w:rPr>
            </w:pPr>
            <w:r>
              <w:rPr>
                <w:rFonts w:hint="eastAsia" w:ascii="仿宋" w:hAnsi="仿宋" w:eastAsia="仿宋"/>
                <w:sz w:val="24"/>
              </w:rPr>
              <w:t>矿山地质环境保护与土地复垦</w:t>
            </w:r>
          </w:p>
        </w:tc>
        <w:tc>
          <w:tcPr>
            <w:tcW w:w="8209" w:type="dxa"/>
            <w:gridSpan w:val="2"/>
            <w:noWrap w:val="0"/>
            <w:vAlign w:val="top"/>
          </w:tcPr>
          <w:p>
            <w:pPr>
              <w:adjustRightInd w:val="0"/>
              <w:snapToGrid w:val="0"/>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037" w:hRule="atLeast"/>
          <w:jc w:val="center"/>
        </w:trPr>
        <w:tc>
          <w:tcPr>
            <w:tcW w:w="861" w:type="dxa"/>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备</w:t>
            </w:r>
          </w:p>
          <w:p>
            <w:pPr>
              <w:adjustRightInd w:val="0"/>
              <w:snapToGrid w:val="0"/>
              <w:jc w:val="center"/>
              <w:rPr>
                <w:rFonts w:hint="eastAsia" w:ascii="仿宋" w:hAnsi="仿宋" w:eastAsia="仿宋"/>
                <w:sz w:val="24"/>
              </w:rPr>
            </w:pPr>
            <w:r>
              <w:rPr>
                <w:rFonts w:hint="eastAsia" w:ascii="仿宋" w:hAnsi="仿宋" w:eastAsia="仿宋"/>
                <w:sz w:val="24"/>
              </w:rPr>
              <w:t>注</w:t>
            </w:r>
          </w:p>
        </w:tc>
        <w:tc>
          <w:tcPr>
            <w:tcW w:w="8209" w:type="dxa"/>
            <w:gridSpan w:val="2"/>
            <w:noWrap w:val="0"/>
            <w:vAlign w:val="top"/>
          </w:tcPr>
          <w:p>
            <w:pPr>
              <w:adjustRightInd w:val="0"/>
              <w:snapToGrid w:val="0"/>
              <w:rPr>
                <w:rFonts w:hint="eastAsia" w:ascii="仿宋" w:hAnsi="仿宋" w:eastAsia="仿宋"/>
                <w:sz w:val="24"/>
              </w:rPr>
            </w:pPr>
          </w:p>
          <w:p>
            <w:pPr>
              <w:adjustRightInd w:val="0"/>
              <w:snapToGrid w:val="0"/>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834" w:hRule="atLeast"/>
          <w:jc w:val="center"/>
        </w:trPr>
        <w:tc>
          <w:tcPr>
            <w:tcW w:w="861" w:type="dxa"/>
            <w:vMerge w:val="restart"/>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矿</w:t>
            </w:r>
          </w:p>
          <w:p>
            <w:pPr>
              <w:adjustRightInd w:val="0"/>
              <w:snapToGrid w:val="0"/>
              <w:jc w:val="center"/>
              <w:rPr>
                <w:rFonts w:hint="eastAsia" w:ascii="仿宋" w:hAnsi="仿宋" w:eastAsia="仿宋"/>
                <w:sz w:val="24"/>
              </w:rPr>
            </w:pPr>
            <w:r>
              <w:rPr>
                <w:rFonts w:hint="eastAsia" w:ascii="仿宋" w:hAnsi="仿宋" w:eastAsia="仿宋"/>
                <w:sz w:val="24"/>
              </w:rPr>
              <w:t>区</w:t>
            </w:r>
          </w:p>
          <w:p>
            <w:pPr>
              <w:adjustRightInd w:val="0"/>
              <w:snapToGrid w:val="0"/>
              <w:jc w:val="center"/>
              <w:rPr>
                <w:rFonts w:hint="eastAsia" w:ascii="仿宋" w:hAnsi="仿宋" w:eastAsia="仿宋"/>
                <w:sz w:val="24"/>
              </w:rPr>
            </w:pPr>
            <w:r>
              <w:rPr>
                <w:rFonts w:hint="eastAsia" w:ascii="仿宋" w:hAnsi="仿宋" w:eastAsia="仿宋"/>
                <w:sz w:val="24"/>
              </w:rPr>
              <w:t>范</w:t>
            </w:r>
          </w:p>
          <w:p>
            <w:pPr>
              <w:adjustRightInd w:val="0"/>
              <w:snapToGrid w:val="0"/>
              <w:jc w:val="center"/>
              <w:rPr>
                <w:rFonts w:hint="eastAsia" w:ascii="仿宋" w:hAnsi="仿宋" w:eastAsia="仿宋"/>
                <w:sz w:val="24"/>
              </w:rPr>
            </w:pPr>
            <w:r>
              <w:rPr>
                <w:rFonts w:hint="eastAsia" w:ascii="仿宋" w:hAnsi="仿宋" w:eastAsia="仿宋"/>
                <w:sz w:val="24"/>
              </w:rPr>
              <w:t>围</w:t>
            </w:r>
          </w:p>
          <w:p>
            <w:pPr>
              <w:adjustRightInd w:val="0"/>
              <w:snapToGrid w:val="0"/>
              <w:jc w:val="center"/>
              <w:rPr>
                <w:rFonts w:hint="eastAsia" w:ascii="仿宋" w:hAnsi="仿宋" w:eastAsia="仿宋"/>
                <w:sz w:val="24"/>
              </w:rPr>
            </w:pPr>
            <w:r>
              <w:rPr>
                <w:rFonts w:hint="eastAsia" w:ascii="仿宋" w:hAnsi="仿宋" w:eastAsia="仿宋"/>
                <w:sz w:val="24"/>
              </w:rPr>
              <w:t>图</w:t>
            </w:r>
          </w:p>
          <w:p>
            <w:pPr>
              <w:adjustRightInd w:val="0"/>
              <w:snapToGrid w:val="0"/>
              <w:jc w:val="center"/>
              <w:rPr>
                <w:rFonts w:hint="eastAsia" w:ascii="仿宋" w:hAnsi="仿宋" w:eastAsia="仿宋"/>
                <w:sz w:val="24"/>
              </w:rPr>
            </w:pPr>
            <w:r>
              <w:rPr>
                <w:rFonts w:hint="eastAsia" w:ascii="仿宋" w:hAnsi="仿宋" w:eastAsia="仿宋"/>
                <w:sz w:val="24"/>
              </w:rPr>
              <w:t>及</w:t>
            </w:r>
          </w:p>
          <w:p>
            <w:pPr>
              <w:adjustRightInd w:val="0"/>
              <w:snapToGrid w:val="0"/>
              <w:jc w:val="center"/>
              <w:rPr>
                <w:rFonts w:hint="eastAsia" w:ascii="仿宋" w:hAnsi="仿宋" w:eastAsia="仿宋"/>
                <w:sz w:val="24"/>
              </w:rPr>
            </w:pPr>
            <w:r>
              <w:rPr>
                <w:rFonts w:hint="eastAsia" w:ascii="仿宋" w:hAnsi="仿宋" w:eastAsia="仿宋"/>
                <w:sz w:val="24"/>
              </w:rPr>
              <w:t>坐</w:t>
            </w:r>
          </w:p>
          <w:p>
            <w:pPr>
              <w:adjustRightInd w:val="0"/>
              <w:snapToGrid w:val="0"/>
              <w:jc w:val="center"/>
              <w:rPr>
                <w:rFonts w:hint="eastAsia" w:ascii="仿宋" w:hAnsi="仿宋" w:eastAsia="仿宋"/>
                <w:sz w:val="24"/>
              </w:rPr>
            </w:pPr>
            <w:r>
              <w:rPr>
                <w:rFonts w:hint="eastAsia" w:ascii="仿宋" w:hAnsi="仿宋" w:eastAsia="仿宋"/>
                <w:sz w:val="24"/>
              </w:rPr>
              <w:t>标</w:t>
            </w:r>
          </w:p>
        </w:tc>
        <w:tc>
          <w:tcPr>
            <w:tcW w:w="8209" w:type="dxa"/>
            <w:gridSpan w:val="2"/>
            <w:noWrap w:val="0"/>
            <w:vAlign w:val="center"/>
          </w:tcPr>
          <w:p>
            <w:pPr>
              <w:adjustRightInd w:val="0"/>
              <w:snapToGrid w:val="0"/>
              <w:jc w:val="center"/>
              <w:rPr>
                <w:rFonts w:hint="eastAsia" w:ascii="仿宋" w:hAnsi="仿宋" w:eastAsia="仿宋"/>
                <w:sz w:val="24"/>
              </w:rPr>
            </w:pPr>
          </w:p>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861" w:type="dxa"/>
            <w:vMerge w:val="continue"/>
            <w:noWrap w:val="0"/>
            <w:vAlign w:val="center"/>
          </w:tcPr>
          <w:p>
            <w:pPr>
              <w:adjustRightInd w:val="0"/>
              <w:snapToGrid w:val="0"/>
              <w:jc w:val="center"/>
              <w:rPr>
                <w:rFonts w:hint="eastAsia" w:ascii="仿宋" w:hAnsi="仿宋" w:eastAsia="仿宋"/>
                <w:sz w:val="24"/>
              </w:rPr>
            </w:pPr>
          </w:p>
        </w:tc>
        <w:tc>
          <w:tcPr>
            <w:tcW w:w="8209" w:type="dxa"/>
            <w:gridSpan w:val="2"/>
            <w:noWrap w:val="0"/>
            <w:vAlign w:val="center"/>
          </w:tcPr>
          <w:p>
            <w:pPr>
              <w:adjustRightInd w:val="0"/>
              <w:snapToGrid w:val="0"/>
              <w:rPr>
                <w:rFonts w:hint="eastAsia" w:ascii="仿宋" w:hAnsi="仿宋" w:eastAsia="仿宋"/>
                <w:sz w:val="24"/>
                <w:szCs w:val="21"/>
              </w:rPr>
            </w:pPr>
            <w:r>
              <w:rPr>
                <w:rFonts w:hint="eastAsia" w:ascii="仿宋" w:hAnsi="仿宋" w:eastAsia="仿宋"/>
                <w:sz w:val="24"/>
                <w:szCs w:val="21"/>
              </w:rPr>
              <w:t>开采深度：         米  至          米</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861" w:type="dxa"/>
            <w:vMerge w:val="continue"/>
            <w:noWrap w:val="0"/>
            <w:vAlign w:val="center"/>
          </w:tcPr>
          <w:p>
            <w:pPr>
              <w:adjustRightInd w:val="0"/>
              <w:snapToGrid w:val="0"/>
              <w:jc w:val="center"/>
              <w:rPr>
                <w:rFonts w:hint="eastAsia" w:ascii="仿宋" w:hAnsi="仿宋" w:eastAsia="仿宋"/>
                <w:sz w:val="24"/>
              </w:rPr>
            </w:pPr>
          </w:p>
        </w:tc>
        <w:tc>
          <w:tcPr>
            <w:tcW w:w="3864" w:type="dxa"/>
            <w:tcBorders>
              <w:right w:val="single" w:color="auto" w:sz="4" w:space="0"/>
            </w:tcBorders>
            <w:noWrap w:val="0"/>
            <w:vAlign w:val="center"/>
          </w:tcPr>
          <w:p>
            <w:pPr>
              <w:adjustRightInd w:val="0"/>
              <w:snapToGrid w:val="0"/>
              <w:rPr>
                <w:rFonts w:hint="eastAsia" w:ascii="仿宋" w:hAnsi="仿宋" w:eastAsia="仿宋"/>
                <w:sz w:val="24"/>
                <w:szCs w:val="21"/>
              </w:rPr>
            </w:pPr>
            <w:r>
              <w:rPr>
                <w:rFonts w:hint="eastAsia" w:ascii="仿宋" w:hAnsi="仿宋" w:eastAsia="仿宋"/>
                <w:sz w:val="24"/>
                <w:szCs w:val="21"/>
              </w:rPr>
              <w:t>矿区面积：         平方公里</w:t>
            </w:r>
          </w:p>
        </w:tc>
        <w:tc>
          <w:tcPr>
            <w:tcW w:w="4345" w:type="dxa"/>
            <w:tcBorders>
              <w:left w:val="single" w:color="auto" w:sz="4" w:space="0"/>
            </w:tcBorders>
            <w:noWrap w:val="0"/>
            <w:vAlign w:val="center"/>
          </w:tcPr>
          <w:p>
            <w:pPr>
              <w:adjustRightInd w:val="0"/>
              <w:snapToGrid w:val="0"/>
              <w:rPr>
                <w:rFonts w:hint="eastAsia" w:ascii="仿宋" w:hAnsi="仿宋" w:eastAsia="仿宋"/>
                <w:sz w:val="24"/>
                <w:szCs w:val="21"/>
              </w:rPr>
            </w:pPr>
            <w:r>
              <w:rPr>
                <w:rFonts w:hint="eastAsia" w:ascii="仿宋" w:hAnsi="仿宋" w:eastAsia="仿宋"/>
                <w:sz w:val="24"/>
              </w:rPr>
              <w:t>采矿权使用费：      元/年</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861" w:type="dxa"/>
            <w:vMerge w:val="continue"/>
            <w:noWrap w:val="0"/>
            <w:vAlign w:val="center"/>
          </w:tcPr>
          <w:p>
            <w:pPr>
              <w:adjustRightInd w:val="0"/>
              <w:snapToGrid w:val="0"/>
              <w:jc w:val="center"/>
              <w:rPr>
                <w:rFonts w:hint="eastAsia" w:ascii="仿宋" w:hAnsi="仿宋" w:eastAsia="仿宋"/>
                <w:sz w:val="24"/>
              </w:rPr>
            </w:pPr>
          </w:p>
        </w:tc>
        <w:tc>
          <w:tcPr>
            <w:tcW w:w="8209" w:type="dxa"/>
            <w:gridSpan w:val="2"/>
            <w:noWrap w:val="0"/>
            <w:vAlign w:val="center"/>
          </w:tcPr>
          <w:p>
            <w:pPr>
              <w:adjustRightInd w:val="0"/>
              <w:snapToGrid w:val="0"/>
              <w:rPr>
                <w:rFonts w:hint="eastAsia" w:ascii="仿宋" w:hAnsi="仿宋" w:eastAsia="仿宋"/>
                <w:sz w:val="24"/>
                <w:szCs w:val="21"/>
              </w:rPr>
            </w:pPr>
            <w:r>
              <w:rPr>
                <w:rFonts w:hint="eastAsia" w:ascii="仿宋" w:hAnsi="仿宋" w:eastAsia="仿宋"/>
                <w:sz w:val="24"/>
                <w:szCs w:val="21"/>
              </w:rPr>
              <w:t>损毁土地面积：         平方公里</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861" w:type="dxa"/>
            <w:vMerge w:val="continue"/>
            <w:noWrap w:val="0"/>
            <w:vAlign w:val="center"/>
          </w:tcPr>
          <w:p>
            <w:pPr>
              <w:adjustRightInd w:val="0"/>
              <w:snapToGrid w:val="0"/>
              <w:jc w:val="center"/>
              <w:rPr>
                <w:rFonts w:hint="eastAsia" w:ascii="仿宋" w:hAnsi="仿宋" w:eastAsia="仿宋"/>
                <w:sz w:val="24"/>
              </w:rPr>
            </w:pPr>
          </w:p>
        </w:tc>
        <w:tc>
          <w:tcPr>
            <w:tcW w:w="8209" w:type="dxa"/>
            <w:gridSpan w:val="2"/>
            <w:noWrap w:val="0"/>
            <w:vAlign w:val="center"/>
          </w:tcPr>
          <w:p>
            <w:pPr>
              <w:adjustRightInd w:val="0"/>
              <w:snapToGrid w:val="0"/>
              <w:rPr>
                <w:rFonts w:hint="eastAsia" w:ascii="仿宋" w:hAnsi="仿宋" w:eastAsia="仿宋"/>
                <w:sz w:val="24"/>
                <w:szCs w:val="21"/>
              </w:rPr>
            </w:pPr>
            <w:r>
              <w:rPr>
                <w:rFonts w:hint="eastAsia" w:ascii="仿宋" w:hAnsi="仿宋" w:eastAsia="仿宋"/>
                <w:sz w:val="24"/>
                <w:szCs w:val="21"/>
              </w:rPr>
              <w:t>复垦土地面积：         平方公里</w:t>
            </w:r>
          </w:p>
        </w:tc>
      </w:tr>
    </w:tbl>
    <w:p>
      <w:pPr>
        <w:rPr>
          <w:b/>
          <w:bCs/>
          <w:sz w:val="32"/>
          <w:szCs w:val="32"/>
        </w:rPr>
        <w:sectPr>
          <w:pgSz w:w="11906" w:h="16838"/>
          <w:pgMar w:top="1418" w:right="1418" w:bottom="1418" w:left="1418" w:header="851" w:footer="992" w:gutter="0"/>
          <w:cols w:space="720" w:num="1"/>
          <w:docGrid w:type="lines" w:linePitch="312" w:charSpace="0"/>
        </w:sectPr>
      </w:pPr>
    </w:p>
    <w:p>
      <w:pPr>
        <w:rPr>
          <w:rFonts w:hint="eastAsia"/>
          <w:b/>
          <w:bCs/>
          <w:sz w:val="32"/>
          <w:szCs w:val="32"/>
        </w:rPr>
      </w:pPr>
      <w:r>
        <w:rPr>
          <w:rFonts w:hint="eastAsia"/>
          <w:b/>
          <w:bCs/>
          <w:sz w:val="32"/>
          <w:szCs w:val="32"/>
        </w:rPr>
        <w:t>（5）</w:t>
      </w:r>
    </w:p>
    <w:p/>
    <w:p/>
    <w:p>
      <w:pPr>
        <w:rPr>
          <w:rFonts w:hint="eastAsia"/>
          <w:b/>
        </w:rPr>
      </w:pPr>
    </w:p>
    <w:p/>
    <w:p/>
    <w:p/>
    <w:p>
      <w:pPr>
        <w:spacing w:after="312" w:afterLines="100"/>
        <w:jc w:val="center"/>
        <w:rPr>
          <w:rFonts w:hint="eastAsia"/>
          <w:b/>
          <w:spacing w:val="120"/>
          <w:sz w:val="52"/>
          <w:szCs w:val="52"/>
        </w:rPr>
      </w:pPr>
      <w:r>
        <w:rPr>
          <w:rFonts w:hint="eastAsia"/>
          <w:b/>
          <w:spacing w:val="120"/>
          <w:sz w:val="52"/>
          <w:szCs w:val="52"/>
        </w:rPr>
        <w:t>非油气采矿权</w:t>
      </w:r>
    </w:p>
    <w:p>
      <w:pPr>
        <w:tabs>
          <w:tab w:val="left" w:pos="7080"/>
        </w:tabs>
        <w:jc w:val="center"/>
        <w:rPr>
          <w:rFonts w:hint="eastAsia" w:ascii="宋体"/>
          <w:b/>
          <w:spacing w:val="140"/>
          <w:sz w:val="84"/>
          <w:szCs w:val="84"/>
        </w:rPr>
      </w:pPr>
      <w:r>
        <w:rPr>
          <w:rFonts w:hint="eastAsia" w:ascii="宋体"/>
          <w:b/>
          <w:spacing w:val="140"/>
          <w:sz w:val="84"/>
          <w:szCs w:val="84"/>
        </w:rPr>
        <w:t>注销申请书</w:t>
      </w:r>
    </w:p>
    <w:p>
      <w:pPr>
        <w:spacing w:line="440" w:lineRule="exact"/>
        <w:jc w:val="center"/>
        <w:rPr>
          <w:rFonts w:hint="eastAsia" w:eastAsia="黑体"/>
          <w:b/>
          <w:bCs/>
          <w:sz w:val="72"/>
        </w:rPr>
      </w:pPr>
    </w:p>
    <w:p>
      <w:pPr>
        <w:rPr>
          <w:rFonts w:eastAsia="黑体"/>
          <w:sz w:val="72"/>
        </w:rPr>
      </w:pPr>
    </w:p>
    <w:p>
      <w:pPr>
        <w:rPr>
          <w:rFonts w:eastAsia="黑体"/>
          <w:sz w:val="72"/>
        </w:rPr>
      </w:pPr>
    </w:p>
    <w:p>
      <w:pPr>
        <w:rPr>
          <w:rFonts w:eastAsia="黑体"/>
          <w:sz w:val="72"/>
        </w:rPr>
      </w:pPr>
    </w:p>
    <w:p>
      <w:pPr>
        <w:rPr>
          <w:rFonts w:hint="eastAsia" w:eastAsia="黑体"/>
          <w:sz w:val="72"/>
        </w:rPr>
      </w:pPr>
    </w:p>
    <w:p>
      <w:pPr>
        <w:rPr>
          <w:rFonts w:hint="eastAsia" w:eastAsia="黑体"/>
          <w:sz w:val="72"/>
        </w:rPr>
      </w:pPr>
    </w:p>
    <w:p>
      <w:pPr>
        <w:rPr>
          <w:rFonts w:eastAsia="黑体"/>
          <w:sz w:val="72"/>
        </w:rPr>
      </w:pPr>
    </w:p>
    <w:p>
      <w:pPr>
        <w:spacing w:line="360" w:lineRule="auto"/>
        <w:ind w:firstLine="397"/>
        <w:rPr>
          <w:rFonts w:hint="eastAsia" w:ascii="仿宋" w:hAnsi="仿宋" w:eastAsia="仿宋"/>
          <w:b/>
          <w:sz w:val="30"/>
          <w:szCs w:val="30"/>
        </w:rPr>
      </w:pPr>
      <w:r>
        <w:rPr>
          <w:rFonts w:hint="eastAsia" w:ascii="仿宋" w:hAnsi="仿宋" w:eastAsia="仿宋"/>
          <w:b/>
          <w:spacing w:val="40"/>
          <w:sz w:val="30"/>
          <w:szCs w:val="30"/>
        </w:rPr>
        <w:t>采矿权申请人</w:t>
      </w:r>
      <w:r>
        <w:rPr>
          <w:rFonts w:hint="eastAsia" w:ascii="仿宋" w:hAnsi="仿宋" w:eastAsia="仿宋"/>
          <w:b/>
          <w:sz w:val="30"/>
          <w:szCs w:val="30"/>
        </w:rPr>
        <w:t xml:space="preserve"> </w:t>
      </w:r>
      <w:r>
        <w:rPr>
          <w:rFonts w:hint="eastAsia" w:ascii="仿宋" w:hAnsi="仿宋" w:eastAsia="仿宋"/>
          <w:b/>
          <w:sz w:val="30"/>
          <w:szCs w:val="30"/>
          <w:u w:val="single"/>
        </w:rPr>
        <w:t xml:space="preserve">                           （签章）</w:t>
      </w:r>
    </w:p>
    <w:p>
      <w:pPr>
        <w:spacing w:line="360" w:lineRule="auto"/>
        <w:ind w:firstLine="397"/>
        <w:rPr>
          <w:rFonts w:hint="eastAsia" w:ascii="仿宋" w:hAnsi="仿宋" w:eastAsia="仿宋"/>
          <w:b/>
          <w:sz w:val="30"/>
          <w:szCs w:val="30"/>
          <w:u w:val="single"/>
        </w:rPr>
      </w:pPr>
      <w:r>
        <w:rPr>
          <w:rFonts w:hint="eastAsia" w:ascii="仿宋" w:hAnsi="仿宋" w:eastAsia="仿宋"/>
          <w:b/>
          <w:sz w:val="30"/>
          <w:szCs w:val="30"/>
        </w:rPr>
        <w:t xml:space="preserve">矿  山  名  称  </w:t>
      </w:r>
      <w:r>
        <w:rPr>
          <w:rFonts w:hint="eastAsia" w:ascii="仿宋" w:hAnsi="仿宋" w:eastAsia="仿宋"/>
          <w:b/>
          <w:sz w:val="30"/>
          <w:szCs w:val="30"/>
          <w:u w:val="single"/>
        </w:rPr>
        <w:t xml:space="preserve">                                   </w:t>
      </w:r>
    </w:p>
    <w:p>
      <w:pPr>
        <w:spacing w:line="360" w:lineRule="auto"/>
        <w:ind w:firstLine="397"/>
        <w:rPr>
          <w:rFonts w:hint="eastAsia" w:ascii="仿宋" w:hAnsi="仿宋" w:eastAsia="仿宋"/>
          <w:b/>
          <w:spacing w:val="24"/>
          <w:sz w:val="30"/>
          <w:szCs w:val="30"/>
          <w:u w:val="single"/>
        </w:rPr>
      </w:pPr>
      <w:r>
        <w:rPr>
          <w:rFonts w:hint="eastAsia" w:ascii="仿宋" w:hAnsi="仿宋" w:eastAsia="仿宋"/>
          <w:b/>
          <w:spacing w:val="24"/>
          <w:sz w:val="30"/>
          <w:szCs w:val="30"/>
        </w:rPr>
        <w:t xml:space="preserve">采矿许可证号 </w:t>
      </w:r>
      <w:r>
        <w:rPr>
          <w:rFonts w:hint="eastAsia" w:ascii="仿宋" w:hAnsi="仿宋" w:eastAsia="仿宋"/>
          <w:b/>
          <w:spacing w:val="24"/>
          <w:sz w:val="30"/>
          <w:szCs w:val="30"/>
          <w:u w:val="single"/>
        </w:rPr>
        <w:t xml:space="preserve">            </w:t>
      </w:r>
      <w:r>
        <w:rPr>
          <w:rFonts w:hint="eastAsia" w:ascii="仿宋" w:hAnsi="仿宋" w:eastAsia="仿宋"/>
          <w:b/>
          <w:sz w:val="30"/>
          <w:szCs w:val="30"/>
          <w:u w:val="single"/>
        </w:rPr>
        <w:t xml:space="preserve">  </w:t>
      </w:r>
      <w:r>
        <w:rPr>
          <w:rFonts w:hint="eastAsia" w:ascii="仿宋" w:hAnsi="仿宋" w:eastAsia="仿宋"/>
          <w:b/>
          <w:spacing w:val="24"/>
          <w:sz w:val="30"/>
          <w:szCs w:val="30"/>
          <w:u w:val="single"/>
        </w:rPr>
        <w:t xml:space="preserve">              </w:t>
      </w:r>
    </w:p>
    <w:p>
      <w:pPr>
        <w:spacing w:line="360" w:lineRule="auto"/>
        <w:ind w:firstLine="397"/>
        <w:rPr>
          <w:rFonts w:hint="eastAsia" w:ascii="宋体" w:hAnsi="宋体"/>
          <w:b/>
          <w:sz w:val="30"/>
          <w:szCs w:val="30"/>
        </w:rPr>
      </w:pPr>
      <w:r>
        <w:rPr>
          <w:rFonts w:hint="eastAsia" w:ascii="仿宋" w:hAnsi="仿宋" w:eastAsia="仿宋"/>
          <w:b/>
          <w:sz w:val="30"/>
          <w:szCs w:val="30"/>
        </w:rPr>
        <w:t xml:space="preserve">填  表  时  间  </w:t>
      </w:r>
      <w:r>
        <w:rPr>
          <w:rFonts w:hint="eastAsia" w:ascii="仿宋" w:hAnsi="仿宋" w:eastAsia="仿宋"/>
          <w:b/>
          <w:sz w:val="30"/>
          <w:szCs w:val="30"/>
          <w:u w:val="single"/>
        </w:rPr>
        <w:t xml:space="preserve">                                   </w:t>
      </w:r>
    </w:p>
    <w:p>
      <w:pPr>
        <w:rPr>
          <w:rFonts w:eastAsia="黑体"/>
          <w:sz w:val="36"/>
        </w:rPr>
        <w:sectPr>
          <w:pgSz w:w="11906" w:h="16838"/>
          <w:pgMar w:top="1418" w:right="1418" w:bottom="1418" w:left="1418" w:header="851" w:footer="992" w:gutter="0"/>
          <w:cols w:space="720" w:num="1"/>
          <w:docGrid w:type="lines" w:linePitch="312" w:charSpace="0"/>
        </w:sectPr>
      </w:pPr>
    </w:p>
    <w:p>
      <w:pPr>
        <w:jc w:val="center"/>
        <w:rPr>
          <w:rFonts w:hint="eastAsia" w:ascii="宋体" w:hAnsi="宋体"/>
          <w:b/>
          <w:bCs/>
          <w:sz w:val="28"/>
        </w:rPr>
      </w:pPr>
      <w:r>
        <w:rPr>
          <w:rFonts w:hint="eastAsia" w:ascii="宋体" w:hAnsi="宋体"/>
          <w:b/>
          <w:bCs/>
          <w:sz w:val="28"/>
        </w:rPr>
        <w:t>填  表  说  明</w:t>
      </w:r>
    </w:p>
    <w:p>
      <w:pPr>
        <w:adjustRightInd w:val="0"/>
        <w:snapToGrid w:val="0"/>
        <w:spacing w:line="400" w:lineRule="exact"/>
        <w:rPr>
          <w:rFonts w:hint="eastAsia" w:ascii="宋体" w:hAnsi="宋体"/>
        </w:rPr>
      </w:pPr>
    </w:p>
    <w:p>
      <w:pPr>
        <w:adjustRightInd w:val="0"/>
        <w:snapToGrid w:val="0"/>
        <w:spacing w:line="400" w:lineRule="exact"/>
        <w:ind w:firstLine="420" w:firstLineChars="200"/>
        <w:rPr>
          <w:rFonts w:hint="eastAsia" w:ascii="宋体" w:hAnsi="宋体"/>
        </w:rPr>
      </w:pPr>
      <w:r>
        <w:rPr>
          <w:rFonts w:hint="eastAsia" w:ascii="宋体" w:hAnsi="宋体"/>
        </w:rPr>
        <w:t>1.</w:t>
      </w:r>
      <w:r>
        <w:rPr>
          <w:rFonts w:hint="eastAsia" w:ascii="宋体" w:hAnsi="宋体"/>
          <w:b/>
          <w:bCs/>
        </w:rPr>
        <w:t>采矿权申请人：</w:t>
      </w:r>
      <w:r>
        <w:rPr>
          <w:rFonts w:hint="eastAsia" w:ascii="宋体" w:hAnsi="宋体"/>
        </w:rPr>
        <w:t>填写采矿许可证上登记的采矿权人名称。</w:t>
      </w:r>
    </w:p>
    <w:p>
      <w:pPr>
        <w:adjustRightInd w:val="0"/>
        <w:snapToGrid w:val="0"/>
        <w:spacing w:line="400" w:lineRule="exact"/>
        <w:ind w:firstLine="420" w:firstLineChars="200"/>
        <w:rPr>
          <w:rFonts w:hint="eastAsia" w:ascii="宋体" w:hAnsi="宋体"/>
        </w:rPr>
      </w:pPr>
      <w:r>
        <w:rPr>
          <w:rFonts w:hint="eastAsia" w:ascii="宋体" w:hAnsi="宋体"/>
        </w:rPr>
        <w:t>2.</w:t>
      </w:r>
      <w:r>
        <w:rPr>
          <w:rFonts w:hint="eastAsia" w:ascii="宋体" w:hAnsi="宋体"/>
          <w:b/>
          <w:bCs/>
        </w:rPr>
        <w:t>矿山名称：</w:t>
      </w:r>
      <w:r>
        <w:rPr>
          <w:rFonts w:hint="eastAsia" w:ascii="宋体" w:hAnsi="宋体"/>
        </w:rPr>
        <w:t>填写采矿许可证上登记的矿山名称。</w:t>
      </w:r>
    </w:p>
    <w:p>
      <w:pPr>
        <w:adjustRightInd w:val="0"/>
        <w:snapToGrid w:val="0"/>
        <w:spacing w:line="400" w:lineRule="exact"/>
        <w:ind w:firstLine="420" w:firstLineChars="200"/>
        <w:rPr>
          <w:rFonts w:hint="eastAsia" w:ascii="宋体" w:hAnsi="宋体"/>
        </w:rPr>
      </w:pPr>
      <w:r>
        <w:rPr>
          <w:rFonts w:hint="eastAsia" w:ascii="宋体" w:hAnsi="宋体"/>
        </w:rPr>
        <w:t>3.</w:t>
      </w:r>
      <w:r>
        <w:rPr>
          <w:rFonts w:hint="eastAsia" w:ascii="宋体" w:hAnsi="宋体"/>
          <w:b/>
        </w:rPr>
        <w:t>经济类型：</w:t>
      </w:r>
      <w:r>
        <w:rPr>
          <w:rFonts w:hint="eastAsia" w:ascii="宋体" w:hAnsi="宋体"/>
        </w:rPr>
        <w:t>企业法人根据营业执照证载的类型填写。</w:t>
      </w:r>
    </w:p>
    <w:p>
      <w:pPr>
        <w:adjustRightInd w:val="0"/>
        <w:snapToGrid w:val="0"/>
        <w:spacing w:line="400" w:lineRule="exact"/>
        <w:ind w:firstLine="420" w:firstLineChars="200"/>
        <w:rPr>
          <w:rFonts w:hint="eastAsia" w:ascii="宋体" w:hAnsi="宋体"/>
        </w:rPr>
      </w:pPr>
      <w:r>
        <w:rPr>
          <w:rFonts w:hint="eastAsia" w:ascii="宋体" w:hAnsi="宋体"/>
        </w:rPr>
        <w:t>4.</w:t>
      </w:r>
      <w:r>
        <w:rPr>
          <w:rFonts w:hint="eastAsia" w:ascii="宋体" w:hAnsi="宋体"/>
          <w:b/>
          <w:bCs/>
        </w:rPr>
        <w:t>地址：</w:t>
      </w:r>
      <w:r>
        <w:rPr>
          <w:rFonts w:hint="eastAsia" w:ascii="宋体" w:hAnsi="宋体"/>
          <w:bCs/>
          <w:szCs w:val="21"/>
        </w:rPr>
        <w:t>按</w:t>
      </w:r>
      <w:r>
        <w:rPr>
          <w:rFonts w:hint="eastAsia" w:ascii="宋体" w:hAnsi="宋体"/>
          <w:szCs w:val="21"/>
        </w:rPr>
        <w:t>采矿权申请人注册地址填写</w:t>
      </w:r>
      <w:r>
        <w:rPr>
          <w:rFonts w:hint="eastAsia" w:ascii="宋体" w:hAnsi="宋体"/>
        </w:rPr>
        <w:t>。</w:t>
      </w:r>
    </w:p>
    <w:p>
      <w:pPr>
        <w:adjustRightInd w:val="0"/>
        <w:snapToGrid w:val="0"/>
        <w:spacing w:line="400" w:lineRule="exact"/>
        <w:ind w:firstLine="420" w:firstLineChars="200"/>
        <w:rPr>
          <w:rFonts w:hint="eastAsia" w:ascii="宋体" w:hAnsi="宋体"/>
        </w:rPr>
      </w:pPr>
      <w:r>
        <w:rPr>
          <w:rFonts w:hint="eastAsia" w:ascii="宋体" w:hAnsi="宋体"/>
        </w:rPr>
        <w:t>5.</w:t>
      </w:r>
      <w:r>
        <w:rPr>
          <w:rFonts w:hint="eastAsia" w:ascii="宋体" w:hAnsi="宋体"/>
          <w:b/>
        </w:rPr>
        <w:t>原</w:t>
      </w:r>
      <w:r>
        <w:rPr>
          <w:rFonts w:hint="eastAsia" w:ascii="宋体" w:hAnsi="宋体"/>
          <w:b/>
          <w:bCs/>
        </w:rPr>
        <w:t>采矿权有效期限：</w:t>
      </w:r>
      <w:r>
        <w:rPr>
          <w:rFonts w:hint="eastAsia" w:ascii="宋体" w:hAnsi="宋体"/>
        </w:rPr>
        <w:t>填写由×年×月×日至×年×月×日。</w:t>
      </w:r>
    </w:p>
    <w:p>
      <w:pPr>
        <w:adjustRightInd w:val="0"/>
        <w:snapToGrid w:val="0"/>
        <w:spacing w:line="400" w:lineRule="exact"/>
        <w:ind w:firstLine="420" w:firstLineChars="200"/>
        <w:rPr>
          <w:rFonts w:hint="eastAsia" w:ascii="宋体" w:hAnsi="宋体"/>
        </w:rPr>
      </w:pPr>
      <w:r>
        <w:rPr>
          <w:rFonts w:hint="eastAsia" w:ascii="宋体" w:hAnsi="宋体"/>
        </w:rPr>
        <w:t>6.</w:t>
      </w:r>
      <w:r>
        <w:rPr>
          <w:rFonts w:hint="eastAsia" w:ascii="宋体" w:hAnsi="宋体"/>
          <w:b/>
          <w:bCs/>
        </w:rPr>
        <w:t>注销原因：</w:t>
      </w:r>
      <w:r>
        <w:rPr>
          <w:rFonts w:hint="eastAsia" w:ascii="宋体" w:hAnsi="宋体"/>
        </w:rPr>
        <w:t>根据本企业的具体情况，具体填写申请注销原因。</w:t>
      </w:r>
    </w:p>
    <w:p>
      <w:pPr>
        <w:adjustRightInd w:val="0"/>
        <w:snapToGrid w:val="0"/>
        <w:spacing w:line="400" w:lineRule="exact"/>
        <w:ind w:firstLine="420" w:firstLineChars="200"/>
        <w:rPr>
          <w:rFonts w:hint="eastAsia" w:ascii="宋体" w:hAnsi="宋体"/>
        </w:rPr>
      </w:pPr>
      <w:r>
        <w:rPr>
          <w:rFonts w:hint="eastAsia" w:ascii="宋体" w:hAnsi="宋体"/>
        </w:rPr>
        <w:t>7.</w:t>
      </w:r>
      <w:r>
        <w:rPr>
          <w:rFonts w:hint="eastAsia" w:ascii="宋体" w:hAnsi="宋体"/>
          <w:b/>
          <w:bCs/>
        </w:rPr>
        <w:t>保有储量：</w:t>
      </w:r>
      <w:r>
        <w:rPr>
          <w:rFonts w:hint="eastAsia" w:ascii="宋体" w:hAnsi="宋体"/>
        </w:rPr>
        <w:t>填写申请注销时矿山保有的资源储量数据。</w:t>
      </w:r>
    </w:p>
    <w:p>
      <w:pPr>
        <w:adjustRightInd w:val="0"/>
        <w:snapToGrid w:val="0"/>
        <w:spacing w:line="400" w:lineRule="exact"/>
        <w:ind w:firstLine="420" w:firstLineChars="200"/>
        <w:rPr>
          <w:rFonts w:hint="eastAsia" w:ascii="宋体" w:hAnsi="宋体"/>
        </w:rPr>
      </w:pPr>
      <w:r>
        <w:rPr>
          <w:rFonts w:hint="eastAsia" w:ascii="宋体" w:hAnsi="宋体"/>
        </w:rPr>
        <w:t>8.</w:t>
      </w:r>
      <w:r>
        <w:rPr>
          <w:rFonts w:hint="eastAsia" w:ascii="宋体" w:hAnsi="宋体"/>
          <w:b/>
          <w:bCs/>
        </w:rPr>
        <w:t>采矿权使用费缴纳情况：</w:t>
      </w:r>
      <w:r>
        <w:rPr>
          <w:rFonts w:hint="eastAsia" w:ascii="宋体" w:hAnsi="宋体"/>
        </w:rPr>
        <w:t>填写本企业历年来缴纳采矿权使用费的情况。</w:t>
      </w:r>
    </w:p>
    <w:p>
      <w:pPr>
        <w:adjustRightInd w:val="0"/>
        <w:snapToGrid w:val="0"/>
        <w:spacing w:line="400" w:lineRule="exact"/>
        <w:ind w:firstLine="420" w:firstLineChars="200"/>
        <w:rPr>
          <w:rFonts w:hint="eastAsia" w:ascii="宋体" w:hAnsi="宋体"/>
        </w:rPr>
      </w:pPr>
      <w:r>
        <w:rPr>
          <w:rFonts w:hint="eastAsia" w:ascii="宋体" w:hAnsi="宋体"/>
        </w:rPr>
        <w:t>9.</w:t>
      </w:r>
      <w:r>
        <w:rPr>
          <w:rFonts w:hint="eastAsia" w:ascii="宋体" w:hAnsi="宋体"/>
          <w:b/>
          <w:bCs/>
        </w:rPr>
        <w:t>采矿权矿业权出让收益（价款）处置情况：</w:t>
      </w:r>
      <w:r>
        <w:rPr>
          <w:rFonts w:hint="eastAsia" w:ascii="宋体" w:hAnsi="宋体"/>
        </w:rPr>
        <w:t>填写本企业交纳采矿权矿业权出让收益（价款）的情况，分为应缴和实缴两种情况。</w:t>
      </w:r>
    </w:p>
    <w:p>
      <w:pPr>
        <w:adjustRightInd w:val="0"/>
        <w:snapToGrid w:val="0"/>
        <w:spacing w:line="400" w:lineRule="exact"/>
        <w:ind w:firstLine="420" w:firstLineChars="200"/>
        <w:rPr>
          <w:rFonts w:hint="eastAsia" w:ascii="宋体" w:hAnsi="宋体"/>
        </w:rPr>
      </w:pPr>
      <w:r>
        <w:rPr>
          <w:rFonts w:hint="eastAsia" w:ascii="宋体" w:hAnsi="宋体"/>
        </w:rPr>
        <w:t>10.</w:t>
      </w:r>
      <w:r>
        <w:rPr>
          <w:rFonts w:hint="eastAsia" w:ascii="宋体" w:hAnsi="宋体"/>
          <w:b/>
        </w:rPr>
        <w:t>矿山地质环境保护与土地复垦：</w:t>
      </w:r>
      <w:r>
        <w:rPr>
          <w:rFonts w:hint="eastAsia" w:ascii="宋体" w:hAnsi="宋体"/>
        </w:rPr>
        <w:t>填写方案完成情况，依方案治理工作取得的成效。包括损毁土地面积、复垦土地面积，是否验收合格；采取代复垦方式的，说明损毁耕地面积，复垦费缴纳金额及缴费凭据等。</w:t>
      </w:r>
    </w:p>
    <w:p>
      <w:pPr>
        <w:adjustRightInd w:val="0"/>
        <w:snapToGrid w:val="0"/>
        <w:rPr>
          <w:rFonts w:hint="eastAsia" w:eastAsia="黑体"/>
          <w:sz w:val="24"/>
        </w:rPr>
      </w:pPr>
      <w:r>
        <w:rPr>
          <w:rFonts w:hint="eastAsia" w:eastAsia="黑体"/>
          <w:sz w:val="24"/>
        </w:rPr>
        <w:br w:type="page"/>
      </w:r>
    </w:p>
    <w:tbl>
      <w:tblPr>
        <w:tblStyle w:val="7"/>
        <w:tblW w:w="0" w:type="auto"/>
        <w:jc w:val="center"/>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108" w:type="dxa"/>
          <w:bottom w:w="0" w:type="dxa"/>
          <w:right w:w="108" w:type="dxa"/>
        </w:tblCellMar>
      </w:tblPr>
      <w:tblGrid>
        <w:gridCol w:w="723"/>
        <w:gridCol w:w="1109"/>
        <w:gridCol w:w="594"/>
        <w:gridCol w:w="409"/>
        <w:gridCol w:w="1724"/>
        <w:gridCol w:w="2515"/>
        <w:gridCol w:w="1996"/>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723" w:type="dxa"/>
            <w:vMerge w:val="restart"/>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申</w:t>
            </w:r>
          </w:p>
          <w:p>
            <w:pPr>
              <w:adjustRightInd w:val="0"/>
              <w:snapToGrid w:val="0"/>
              <w:jc w:val="center"/>
              <w:rPr>
                <w:rFonts w:hint="eastAsia" w:ascii="仿宋" w:hAnsi="仿宋" w:eastAsia="仿宋"/>
                <w:sz w:val="24"/>
              </w:rPr>
            </w:pPr>
            <w:r>
              <w:rPr>
                <w:rFonts w:hint="eastAsia" w:ascii="仿宋" w:hAnsi="仿宋" w:eastAsia="仿宋"/>
                <w:sz w:val="24"/>
              </w:rPr>
              <w:t>请</w:t>
            </w:r>
          </w:p>
          <w:p>
            <w:pPr>
              <w:adjustRightInd w:val="0"/>
              <w:snapToGrid w:val="0"/>
              <w:jc w:val="center"/>
              <w:rPr>
                <w:rFonts w:hint="eastAsia" w:ascii="仿宋" w:hAnsi="仿宋" w:eastAsia="仿宋"/>
                <w:sz w:val="24"/>
              </w:rPr>
            </w:pPr>
            <w:r>
              <w:rPr>
                <w:rFonts w:hint="eastAsia" w:ascii="仿宋" w:hAnsi="仿宋" w:eastAsia="仿宋"/>
                <w:sz w:val="24"/>
              </w:rPr>
              <w:t>人</w:t>
            </w:r>
          </w:p>
        </w:tc>
        <w:tc>
          <w:tcPr>
            <w:tcW w:w="3836" w:type="dxa"/>
            <w:gridSpan w:val="4"/>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统一社会信用代码</w:t>
            </w:r>
          </w:p>
        </w:tc>
        <w:tc>
          <w:tcPr>
            <w:tcW w:w="4511" w:type="dxa"/>
            <w:gridSpan w:val="2"/>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723" w:type="dxa"/>
            <w:vMerge w:val="continue"/>
            <w:noWrap w:val="0"/>
            <w:vAlign w:val="center"/>
          </w:tcPr>
          <w:p>
            <w:pPr>
              <w:adjustRightInd w:val="0"/>
              <w:snapToGrid w:val="0"/>
              <w:jc w:val="center"/>
              <w:rPr>
                <w:rFonts w:hint="eastAsia" w:ascii="仿宋" w:hAnsi="仿宋" w:eastAsia="仿宋"/>
                <w:sz w:val="24"/>
              </w:rPr>
            </w:pPr>
          </w:p>
        </w:tc>
        <w:tc>
          <w:tcPr>
            <w:tcW w:w="1703"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法定代表人</w:t>
            </w:r>
          </w:p>
        </w:tc>
        <w:tc>
          <w:tcPr>
            <w:tcW w:w="2133" w:type="dxa"/>
            <w:gridSpan w:val="2"/>
            <w:noWrap w:val="0"/>
            <w:vAlign w:val="center"/>
          </w:tcPr>
          <w:p>
            <w:pPr>
              <w:adjustRightInd w:val="0"/>
              <w:snapToGrid w:val="0"/>
              <w:rPr>
                <w:rFonts w:hint="eastAsia" w:ascii="仿宋" w:hAnsi="仿宋" w:eastAsia="仿宋"/>
                <w:sz w:val="24"/>
              </w:rPr>
            </w:pPr>
          </w:p>
        </w:tc>
        <w:tc>
          <w:tcPr>
            <w:tcW w:w="2515" w:type="dxa"/>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经济类型</w:t>
            </w:r>
          </w:p>
        </w:tc>
        <w:tc>
          <w:tcPr>
            <w:tcW w:w="1996" w:type="dxa"/>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723" w:type="dxa"/>
            <w:vMerge w:val="continue"/>
            <w:noWrap w:val="0"/>
            <w:vAlign w:val="center"/>
          </w:tcPr>
          <w:p>
            <w:pPr>
              <w:adjustRightInd w:val="0"/>
              <w:snapToGrid w:val="0"/>
              <w:jc w:val="center"/>
              <w:rPr>
                <w:rFonts w:hint="eastAsia" w:ascii="仿宋" w:hAnsi="仿宋" w:eastAsia="仿宋"/>
                <w:sz w:val="24"/>
              </w:rPr>
            </w:pPr>
          </w:p>
        </w:tc>
        <w:tc>
          <w:tcPr>
            <w:tcW w:w="1703"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地    址</w:t>
            </w:r>
          </w:p>
        </w:tc>
        <w:tc>
          <w:tcPr>
            <w:tcW w:w="6644" w:type="dxa"/>
            <w:gridSpan w:val="4"/>
            <w:noWrap w:val="0"/>
            <w:vAlign w:val="center"/>
          </w:tcPr>
          <w:p>
            <w:pPr>
              <w:adjustRightInd w:val="0"/>
              <w:snapToGrid w:val="0"/>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20" w:hRule="atLeast"/>
          <w:jc w:val="center"/>
        </w:trPr>
        <w:tc>
          <w:tcPr>
            <w:tcW w:w="723" w:type="dxa"/>
            <w:vMerge w:val="continue"/>
            <w:noWrap w:val="0"/>
            <w:vAlign w:val="center"/>
          </w:tcPr>
          <w:p>
            <w:pPr>
              <w:adjustRightInd w:val="0"/>
              <w:snapToGrid w:val="0"/>
              <w:jc w:val="center"/>
              <w:rPr>
                <w:rFonts w:hint="eastAsia" w:ascii="仿宋" w:hAnsi="仿宋" w:eastAsia="仿宋"/>
                <w:sz w:val="24"/>
              </w:rPr>
            </w:pPr>
          </w:p>
        </w:tc>
        <w:tc>
          <w:tcPr>
            <w:tcW w:w="1703"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邮政编码</w:t>
            </w:r>
          </w:p>
        </w:tc>
        <w:tc>
          <w:tcPr>
            <w:tcW w:w="2133" w:type="dxa"/>
            <w:gridSpan w:val="2"/>
            <w:noWrap w:val="0"/>
            <w:vAlign w:val="center"/>
          </w:tcPr>
          <w:p>
            <w:pPr>
              <w:adjustRightInd w:val="0"/>
              <w:snapToGrid w:val="0"/>
              <w:rPr>
                <w:rFonts w:hint="eastAsia" w:ascii="仿宋" w:hAnsi="仿宋" w:eastAsia="仿宋"/>
                <w:sz w:val="24"/>
              </w:rPr>
            </w:pPr>
          </w:p>
        </w:tc>
        <w:tc>
          <w:tcPr>
            <w:tcW w:w="2515" w:type="dxa"/>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电    话</w:t>
            </w:r>
          </w:p>
        </w:tc>
        <w:tc>
          <w:tcPr>
            <w:tcW w:w="1996" w:type="dxa"/>
            <w:noWrap w:val="0"/>
            <w:vAlign w:val="center"/>
          </w:tcPr>
          <w:p>
            <w:pPr>
              <w:adjustRightInd w:val="0"/>
              <w:snapToGrid w:val="0"/>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397" w:hRule="atLeast"/>
          <w:jc w:val="center"/>
        </w:trPr>
        <w:tc>
          <w:tcPr>
            <w:tcW w:w="2835" w:type="dxa"/>
            <w:gridSpan w:val="4"/>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原采矿权有效期限</w:t>
            </w:r>
          </w:p>
        </w:tc>
        <w:tc>
          <w:tcPr>
            <w:tcW w:w="6235" w:type="dxa"/>
            <w:gridSpan w:val="3"/>
            <w:noWrap w:val="0"/>
            <w:vAlign w:val="center"/>
          </w:tcPr>
          <w:p>
            <w:pPr>
              <w:adjustRightInd w:val="0"/>
              <w:snapToGrid w:val="0"/>
              <w:rPr>
                <w:rFonts w:hint="eastAsia" w:ascii="仿宋" w:hAnsi="仿宋" w:eastAsia="仿宋"/>
                <w:sz w:val="24"/>
              </w:rPr>
            </w:pPr>
            <w:r>
              <w:rPr>
                <w:rFonts w:hint="eastAsia" w:ascii="仿宋" w:hAnsi="仿宋" w:eastAsia="仿宋"/>
                <w:sz w:val="24"/>
              </w:rPr>
              <w:t xml:space="preserve">               至</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2115" w:hRule="atLeast"/>
          <w:jc w:val="center"/>
        </w:trPr>
        <w:tc>
          <w:tcPr>
            <w:tcW w:w="1832"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注销原因</w:t>
            </w:r>
          </w:p>
        </w:tc>
        <w:tc>
          <w:tcPr>
            <w:tcW w:w="7238" w:type="dxa"/>
            <w:gridSpan w:val="5"/>
            <w:noWrap w:val="0"/>
            <w:vAlign w:val="center"/>
          </w:tcPr>
          <w:p>
            <w:pPr>
              <w:adjustRightInd w:val="0"/>
              <w:snapToGrid w:val="0"/>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2153" w:hRule="atLeast"/>
          <w:jc w:val="center"/>
        </w:trPr>
        <w:tc>
          <w:tcPr>
            <w:tcW w:w="1832"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保有储量</w:t>
            </w:r>
          </w:p>
        </w:tc>
        <w:tc>
          <w:tcPr>
            <w:tcW w:w="7238" w:type="dxa"/>
            <w:gridSpan w:val="5"/>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625" w:hRule="atLeast"/>
          <w:jc w:val="center"/>
        </w:trPr>
        <w:tc>
          <w:tcPr>
            <w:tcW w:w="1832"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采矿权使用费缴纳情况</w:t>
            </w:r>
          </w:p>
        </w:tc>
        <w:tc>
          <w:tcPr>
            <w:tcW w:w="7238" w:type="dxa"/>
            <w:gridSpan w:val="5"/>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640" w:hRule="atLeast"/>
          <w:jc w:val="center"/>
        </w:trPr>
        <w:tc>
          <w:tcPr>
            <w:tcW w:w="1832"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采矿权矿业权出让收益（价款）处置情况</w:t>
            </w:r>
          </w:p>
        </w:tc>
        <w:tc>
          <w:tcPr>
            <w:tcW w:w="7238" w:type="dxa"/>
            <w:gridSpan w:val="5"/>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640" w:hRule="atLeast"/>
          <w:jc w:val="center"/>
        </w:trPr>
        <w:tc>
          <w:tcPr>
            <w:tcW w:w="1832"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矿山地质环境保护与土地复垦</w:t>
            </w:r>
          </w:p>
        </w:tc>
        <w:tc>
          <w:tcPr>
            <w:tcW w:w="7238" w:type="dxa"/>
            <w:gridSpan w:val="5"/>
            <w:noWrap w:val="0"/>
            <w:vAlign w:val="center"/>
          </w:tcPr>
          <w:p>
            <w:pPr>
              <w:adjustRightInd w:val="0"/>
              <w:snapToGrid w:val="0"/>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409" w:hRule="atLeast"/>
          <w:jc w:val="center"/>
        </w:trPr>
        <w:tc>
          <w:tcPr>
            <w:tcW w:w="1832" w:type="dxa"/>
            <w:gridSpan w:val="2"/>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备  注</w:t>
            </w:r>
          </w:p>
        </w:tc>
        <w:tc>
          <w:tcPr>
            <w:tcW w:w="7238" w:type="dxa"/>
            <w:gridSpan w:val="5"/>
            <w:noWrap w:val="0"/>
            <w:vAlign w:val="center"/>
          </w:tcPr>
          <w:p>
            <w:pPr>
              <w:adjustRightInd w:val="0"/>
              <w:snapToGrid w:val="0"/>
              <w:jc w:val="center"/>
              <w:rPr>
                <w:rFonts w:hint="eastAsia" w:ascii="仿宋" w:hAnsi="仿宋" w:eastAsia="仿宋"/>
                <w:sz w:val="24"/>
              </w:rPr>
            </w:pPr>
          </w:p>
        </w:tc>
      </w:tr>
    </w:tbl>
    <w:p>
      <w:pPr>
        <w:adjustRightInd w:val="0"/>
        <w:snapToGrid w:val="0"/>
        <w:spacing w:line="60" w:lineRule="exact"/>
        <w:rPr>
          <w:rFonts w:hint="eastAsia" w:eastAsia="黑体"/>
          <w:sz w:val="24"/>
        </w:rPr>
      </w:pPr>
    </w:p>
    <w:p>
      <w:pPr>
        <w:rPr>
          <w:b/>
          <w:bCs/>
          <w:sz w:val="32"/>
          <w:szCs w:val="32"/>
        </w:rPr>
        <w:sectPr>
          <w:pgSz w:w="11906" w:h="16838"/>
          <w:pgMar w:top="1418" w:right="1418" w:bottom="1418" w:left="1418" w:header="851" w:footer="992" w:gutter="0"/>
          <w:cols w:space="720" w:num="1"/>
          <w:docGrid w:type="lines" w:linePitch="312" w:charSpace="0"/>
        </w:sectPr>
      </w:pPr>
    </w:p>
    <w:p>
      <w:pPr>
        <w:rPr>
          <w:rFonts w:hint="eastAsia"/>
          <w:sz w:val="24"/>
        </w:rPr>
      </w:pPr>
      <w:r>
        <w:rPr>
          <w:rFonts w:hint="eastAsia"/>
          <w:b/>
          <w:bCs/>
          <w:sz w:val="32"/>
          <w:szCs w:val="32"/>
        </w:rPr>
        <w:t>（6）</w:t>
      </w:r>
    </w:p>
    <w:p/>
    <w:p/>
    <w:p>
      <w:pPr>
        <w:rPr>
          <w:rFonts w:hint="eastAsia"/>
          <w:b/>
        </w:rPr>
      </w:pPr>
    </w:p>
    <w:p/>
    <w:p/>
    <w:p/>
    <w:p>
      <w:pPr>
        <w:spacing w:after="312" w:afterLines="100"/>
        <w:jc w:val="center"/>
        <w:rPr>
          <w:rFonts w:hint="eastAsia"/>
          <w:b/>
          <w:spacing w:val="120"/>
          <w:sz w:val="52"/>
          <w:szCs w:val="52"/>
        </w:rPr>
      </w:pPr>
      <w:r>
        <w:rPr>
          <w:rFonts w:hint="eastAsia"/>
          <w:b/>
          <w:spacing w:val="120"/>
          <w:sz w:val="52"/>
          <w:szCs w:val="52"/>
        </w:rPr>
        <w:t>非油气采矿权</w:t>
      </w:r>
    </w:p>
    <w:p>
      <w:pPr>
        <w:tabs>
          <w:tab w:val="left" w:pos="7080"/>
        </w:tabs>
        <w:jc w:val="center"/>
        <w:rPr>
          <w:rFonts w:hint="eastAsia" w:ascii="宋体"/>
          <w:b/>
          <w:spacing w:val="140"/>
          <w:sz w:val="84"/>
          <w:szCs w:val="84"/>
        </w:rPr>
      </w:pPr>
      <w:r>
        <w:rPr>
          <w:rFonts w:hint="eastAsia" w:ascii="宋体"/>
          <w:b/>
          <w:spacing w:val="140"/>
          <w:sz w:val="84"/>
          <w:szCs w:val="84"/>
        </w:rPr>
        <w:t>转让申请书</w:t>
      </w:r>
    </w:p>
    <w:p>
      <w:pPr>
        <w:rPr>
          <w:rFonts w:eastAsia="黑体"/>
          <w:sz w:val="72"/>
        </w:rPr>
      </w:pPr>
    </w:p>
    <w:p>
      <w:pPr>
        <w:rPr>
          <w:rFonts w:eastAsia="黑体"/>
          <w:sz w:val="72"/>
        </w:rPr>
      </w:pPr>
    </w:p>
    <w:p>
      <w:pPr>
        <w:rPr>
          <w:rFonts w:eastAsia="黑体"/>
          <w:sz w:val="72"/>
        </w:rPr>
      </w:pPr>
    </w:p>
    <w:p>
      <w:pPr>
        <w:rPr>
          <w:rFonts w:hint="eastAsia" w:eastAsia="黑体"/>
          <w:sz w:val="72"/>
        </w:rPr>
      </w:pPr>
    </w:p>
    <w:p>
      <w:pPr>
        <w:rPr>
          <w:rFonts w:hint="eastAsia" w:eastAsia="黑体"/>
          <w:sz w:val="72"/>
        </w:rPr>
      </w:pPr>
    </w:p>
    <w:p>
      <w:pPr>
        <w:rPr>
          <w:rFonts w:hint="eastAsia" w:eastAsia="黑体"/>
          <w:sz w:val="72"/>
        </w:rPr>
      </w:pPr>
    </w:p>
    <w:p>
      <w:pPr>
        <w:spacing w:line="360" w:lineRule="auto"/>
        <w:ind w:firstLine="397"/>
        <w:rPr>
          <w:rFonts w:hint="eastAsia" w:ascii="仿宋" w:hAnsi="仿宋" w:eastAsia="仿宋"/>
          <w:b/>
          <w:sz w:val="30"/>
          <w:szCs w:val="30"/>
          <w:u w:val="single"/>
        </w:rPr>
      </w:pPr>
      <w:r>
        <w:rPr>
          <w:rFonts w:hint="eastAsia" w:ascii="仿宋" w:hAnsi="仿宋" w:eastAsia="仿宋"/>
          <w:b/>
          <w:sz w:val="30"/>
          <w:szCs w:val="30"/>
        </w:rPr>
        <w:t xml:space="preserve">矿  山  名  称  </w:t>
      </w:r>
      <w:r>
        <w:rPr>
          <w:rFonts w:hint="eastAsia" w:ascii="仿宋" w:hAnsi="仿宋" w:eastAsia="仿宋"/>
          <w:b/>
          <w:sz w:val="30"/>
          <w:szCs w:val="30"/>
          <w:u w:val="single"/>
        </w:rPr>
        <w:t xml:space="preserve">                                   </w:t>
      </w:r>
    </w:p>
    <w:p>
      <w:pPr>
        <w:spacing w:line="360" w:lineRule="auto"/>
        <w:ind w:firstLine="397"/>
        <w:rPr>
          <w:rFonts w:hint="eastAsia" w:ascii="仿宋" w:hAnsi="仿宋" w:eastAsia="仿宋"/>
          <w:b/>
          <w:sz w:val="30"/>
          <w:szCs w:val="30"/>
        </w:rPr>
      </w:pPr>
      <w:r>
        <w:rPr>
          <w:rFonts w:hint="eastAsia" w:ascii="仿宋" w:hAnsi="仿宋" w:eastAsia="仿宋"/>
          <w:b/>
          <w:spacing w:val="66"/>
          <w:sz w:val="30"/>
          <w:szCs w:val="30"/>
        </w:rPr>
        <w:t>转让申请人</w:t>
      </w:r>
      <w:r>
        <w:rPr>
          <w:rFonts w:hint="eastAsia" w:ascii="仿宋" w:hAnsi="仿宋" w:eastAsia="仿宋"/>
          <w:b/>
          <w:sz w:val="30"/>
          <w:szCs w:val="30"/>
        </w:rPr>
        <w:t xml:space="preserve"> </w:t>
      </w:r>
      <w:r>
        <w:rPr>
          <w:rFonts w:hint="eastAsia" w:ascii="仿宋" w:hAnsi="仿宋" w:eastAsia="仿宋"/>
          <w:b/>
          <w:sz w:val="30"/>
          <w:szCs w:val="30"/>
          <w:u w:val="single"/>
        </w:rPr>
        <w:t xml:space="preserve">                            （签章）</w:t>
      </w:r>
    </w:p>
    <w:p>
      <w:pPr>
        <w:spacing w:line="360" w:lineRule="auto"/>
        <w:ind w:firstLine="397"/>
        <w:rPr>
          <w:rFonts w:hint="eastAsia" w:ascii="仿宋" w:hAnsi="仿宋" w:eastAsia="仿宋"/>
          <w:b/>
          <w:sz w:val="30"/>
          <w:szCs w:val="30"/>
        </w:rPr>
      </w:pPr>
      <w:r>
        <w:rPr>
          <w:rFonts w:hint="eastAsia" w:ascii="仿宋" w:hAnsi="仿宋" w:eastAsia="仿宋"/>
          <w:b/>
          <w:sz w:val="30"/>
          <w:szCs w:val="30"/>
        </w:rPr>
        <w:t xml:space="preserve">受    让    人  </w:t>
      </w:r>
      <w:r>
        <w:rPr>
          <w:rFonts w:hint="eastAsia" w:ascii="仿宋" w:hAnsi="仿宋" w:eastAsia="仿宋"/>
          <w:b/>
          <w:sz w:val="30"/>
          <w:szCs w:val="30"/>
          <w:u w:val="single"/>
        </w:rPr>
        <w:t xml:space="preserve">                           （签章）</w:t>
      </w:r>
    </w:p>
    <w:p>
      <w:pPr>
        <w:spacing w:line="360" w:lineRule="auto"/>
        <w:ind w:firstLine="397"/>
        <w:rPr>
          <w:rFonts w:hint="eastAsia"/>
          <w:b/>
          <w:spacing w:val="40"/>
          <w:sz w:val="28"/>
        </w:rPr>
      </w:pPr>
      <w:r>
        <w:rPr>
          <w:rFonts w:hint="eastAsia" w:ascii="仿宋" w:hAnsi="仿宋" w:eastAsia="仿宋"/>
          <w:b/>
          <w:sz w:val="30"/>
          <w:szCs w:val="30"/>
        </w:rPr>
        <w:t xml:space="preserve">填  表  时  间  </w:t>
      </w:r>
      <w:r>
        <w:rPr>
          <w:rFonts w:hint="eastAsia" w:ascii="仿宋" w:hAnsi="仿宋" w:eastAsia="仿宋"/>
          <w:b/>
          <w:sz w:val="30"/>
          <w:szCs w:val="30"/>
          <w:u w:val="single"/>
        </w:rPr>
        <w:t xml:space="preserve">                                   </w:t>
      </w:r>
    </w:p>
    <w:p>
      <w:pPr>
        <w:jc w:val="center"/>
        <w:rPr>
          <w:rFonts w:hint="eastAsia" w:ascii="宋体" w:hAnsi="宋体"/>
          <w:b/>
          <w:bCs/>
          <w:sz w:val="28"/>
        </w:rPr>
      </w:pPr>
      <w:r>
        <w:rPr>
          <w:rFonts w:hint="eastAsia" w:ascii="宋体" w:hAnsi="宋体"/>
          <w:b/>
          <w:bCs/>
          <w:sz w:val="28"/>
        </w:rPr>
        <w:br w:type="page"/>
      </w:r>
      <w:r>
        <w:rPr>
          <w:rFonts w:hint="eastAsia" w:ascii="宋体" w:hAnsi="宋体"/>
          <w:b/>
          <w:bCs/>
          <w:sz w:val="28"/>
        </w:rPr>
        <w:t>填  表  说  明</w:t>
      </w:r>
    </w:p>
    <w:p>
      <w:pPr>
        <w:spacing w:line="400" w:lineRule="exact"/>
        <w:ind w:firstLine="420" w:firstLineChars="200"/>
        <w:rPr>
          <w:rFonts w:hint="eastAsia" w:ascii="宋体" w:hAnsi="宋体"/>
        </w:rPr>
      </w:pPr>
    </w:p>
    <w:p>
      <w:pPr>
        <w:spacing w:line="400" w:lineRule="exact"/>
        <w:ind w:firstLine="420" w:firstLineChars="200"/>
        <w:rPr>
          <w:rFonts w:hint="eastAsia" w:ascii="宋体" w:hAnsi="宋体"/>
        </w:rPr>
      </w:pPr>
      <w:r>
        <w:rPr>
          <w:rFonts w:hint="eastAsia" w:ascii="宋体" w:hAnsi="宋体"/>
        </w:rPr>
        <w:t>1.</w:t>
      </w:r>
      <w:r>
        <w:rPr>
          <w:rFonts w:hint="eastAsia" w:ascii="宋体" w:hAnsi="宋体"/>
          <w:b/>
          <w:bCs/>
        </w:rPr>
        <w:t>矿山名称：</w:t>
      </w:r>
      <w:r>
        <w:rPr>
          <w:rFonts w:hint="eastAsia" w:ascii="宋体" w:hAnsi="宋体"/>
        </w:rPr>
        <w:t>即原采矿许可证上登记的矿山名称。</w:t>
      </w:r>
    </w:p>
    <w:p>
      <w:pPr>
        <w:spacing w:line="400" w:lineRule="exact"/>
        <w:ind w:firstLine="420" w:firstLineChars="200"/>
        <w:rPr>
          <w:rFonts w:hint="eastAsia" w:ascii="宋体" w:hAnsi="宋体"/>
        </w:rPr>
      </w:pPr>
      <w:r>
        <w:rPr>
          <w:rFonts w:hint="eastAsia" w:ascii="宋体" w:hAnsi="宋体"/>
        </w:rPr>
        <w:t>2.</w:t>
      </w:r>
      <w:r>
        <w:rPr>
          <w:rFonts w:hint="eastAsia" w:ascii="宋体" w:hAnsi="宋体"/>
          <w:b/>
          <w:bCs/>
        </w:rPr>
        <w:t>转让申请人：</w:t>
      </w:r>
      <w:r>
        <w:rPr>
          <w:rFonts w:hint="eastAsia" w:ascii="宋体" w:hAnsi="宋体"/>
        </w:rPr>
        <w:t>即原采矿许可证上登记的采矿权人。</w:t>
      </w:r>
    </w:p>
    <w:p>
      <w:pPr>
        <w:spacing w:line="400" w:lineRule="exact"/>
        <w:ind w:firstLine="420" w:firstLineChars="200"/>
        <w:rPr>
          <w:rFonts w:hint="eastAsia" w:ascii="宋体" w:hAnsi="宋体"/>
        </w:rPr>
      </w:pPr>
      <w:r>
        <w:rPr>
          <w:rFonts w:hint="eastAsia" w:ascii="宋体" w:hAnsi="宋体"/>
        </w:rPr>
        <w:t>3.</w:t>
      </w:r>
      <w:r>
        <w:rPr>
          <w:rFonts w:hint="eastAsia" w:ascii="宋体" w:hAnsi="宋体"/>
          <w:b/>
          <w:bCs/>
        </w:rPr>
        <w:t>法定代表人：</w:t>
      </w:r>
      <w:r>
        <w:rPr>
          <w:rFonts w:hint="eastAsia" w:ascii="宋体" w:hAnsi="宋体"/>
        </w:rPr>
        <w:t>应与企业法人营业执照证载一致。</w:t>
      </w:r>
    </w:p>
    <w:p>
      <w:pPr>
        <w:spacing w:line="400" w:lineRule="exact"/>
        <w:ind w:firstLine="420" w:firstLineChars="200"/>
        <w:rPr>
          <w:rFonts w:hint="eastAsia" w:ascii="宋体" w:hAnsi="宋体"/>
        </w:rPr>
      </w:pPr>
      <w:r>
        <w:rPr>
          <w:rFonts w:hint="eastAsia" w:ascii="宋体" w:hAnsi="宋体"/>
        </w:rPr>
        <w:t>4.</w:t>
      </w:r>
      <w:r>
        <w:rPr>
          <w:rFonts w:hint="eastAsia" w:ascii="宋体" w:hAnsi="宋体"/>
          <w:b/>
          <w:bCs/>
        </w:rPr>
        <w:t>经济类型：</w:t>
      </w:r>
      <w:r>
        <w:rPr>
          <w:rFonts w:hint="eastAsia" w:cs="仿宋"/>
          <w:spacing w:val="-10"/>
          <w:szCs w:val="21"/>
          <w:shd w:val="clear" w:color="auto" w:fill="FFFFFF"/>
        </w:rPr>
        <w:t>企业法人根据营业执照证载的类型填写。</w:t>
      </w:r>
    </w:p>
    <w:p>
      <w:pPr>
        <w:spacing w:line="400" w:lineRule="exact"/>
        <w:ind w:firstLine="420" w:firstLineChars="200"/>
        <w:rPr>
          <w:rFonts w:hint="eastAsia" w:ascii="宋体" w:hAnsi="宋体"/>
        </w:rPr>
      </w:pPr>
      <w:r>
        <w:rPr>
          <w:rFonts w:hint="eastAsia" w:ascii="宋体" w:hAnsi="宋体"/>
        </w:rPr>
        <w:t>5.</w:t>
      </w:r>
      <w:r>
        <w:rPr>
          <w:rFonts w:hint="eastAsia" w:ascii="宋体" w:hAnsi="宋体"/>
          <w:b/>
          <w:bCs/>
        </w:rPr>
        <w:t>采矿权获得时间及方式：</w:t>
      </w:r>
      <w:r>
        <w:rPr>
          <w:rFonts w:hint="eastAsia" w:ascii="宋体" w:hAnsi="宋体"/>
        </w:rPr>
        <w:t>指转让申请人获得该采矿权的时间及方式。“方式”指</w:t>
      </w:r>
      <w:r>
        <w:rPr>
          <w:rFonts w:hint="eastAsia" w:cs="仿宋"/>
          <w:spacing w:val="2"/>
          <w:szCs w:val="21"/>
          <w:shd w:val="clear" w:color="auto" w:fill="FFFFFF"/>
        </w:rPr>
        <w:t>探转采、招标、拍卖、挂牌、协议出让、转让</w:t>
      </w:r>
      <w:r>
        <w:rPr>
          <w:rFonts w:hint="eastAsia" w:cs="仿宋"/>
          <w:szCs w:val="21"/>
          <w:shd w:val="clear" w:color="auto" w:fill="FFFFFF"/>
        </w:rPr>
        <w:t>等。</w:t>
      </w:r>
    </w:p>
    <w:p>
      <w:pPr>
        <w:spacing w:line="400" w:lineRule="exact"/>
        <w:ind w:firstLine="420" w:firstLineChars="200"/>
        <w:rPr>
          <w:rFonts w:hint="eastAsia" w:ascii="宋体" w:hAnsi="宋体"/>
        </w:rPr>
      </w:pPr>
      <w:r>
        <w:rPr>
          <w:rFonts w:hint="eastAsia" w:ascii="宋体" w:hAnsi="宋体"/>
        </w:rPr>
        <w:t>6.</w:t>
      </w:r>
      <w:r>
        <w:rPr>
          <w:rFonts w:hint="eastAsia" w:ascii="宋体" w:hAnsi="宋体"/>
          <w:b/>
          <w:bCs/>
        </w:rPr>
        <w:t>采矿权转让原因和方式：</w:t>
      </w:r>
      <w:r>
        <w:rPr>
          <w:rFonts w:hint="eastAsia" w:ascii="宋体" w:hAnsi="宋体"/>
        </w:rPr>
        <w:t>“转让方式”可填出售、作价出资等。</w:t>
      </w:r>
    </w:p>
    <w:p>
      <w:pPr>
        <w:spacing w:line="400" w:lineRule="exact"/>
        <w:ind w:firstLine="420" w:firstLineChars="200"/>
        <w:rPr>
          <w:rFonts w:hint="eastAsia" w:ascii="宋体" w:hAnsi="宋体"/>
        </w:rPr>
      </w:pPr>
      <w:r>
        <w:rPr>
          <w:rFonts w:hint="eastAsia" w:ascii="宋体" w:hAnsi="宋体"/>
        </w:rPr>
        <w:t>7.</w:t>
      </w:r>
      <w:r>
        <w:rPr>
          <w:rFonts w:hint="eastAsia" w:ascii="宋体" w:hAnsi="宋体"/>
          <w:b/>
          <w:bCs/>
        </w:rPr>
        <w:t>采矿权矿业权出让收益（价款）缴纳方式：</w:t>
      </w:r>
      <w:r>
        <w:rPr>
          <w:rFonts w:hint="eastAsia" w:ascii="宋体" w:hAnsi="宋体"/>
        </w:rPr>
        <w:t>填写经批准的采矿权矿业权出让收益（价款）的处置方式。</w:t>
      </w:r>
    </w:p>
    <w:p>
      <w:pPr>
        <w:spacing w:line="400" w:lineRule="exact"/>
        <w:ind w:firstLine="420" w:firstLineChars="200"/>
        <w:rPr>
          <w:rFonts w:hint="eastAsia" w:ascii="宋体" w:hAnsi="宋体"/>
        </w:rPr>
      </w:pPr>
      <w:r>
        <w:rPr>
          <w:rFonts w:hint="eastAsia" w:ascii="宋体" w:hAnsi="宋体"/>
        </w:rPr>
        <w:t>8.</w:t>
      </w:r>
      <w:r>
        <w:rPr>
          <w:rFonts w:hint="eastAsia" w:ascii="宋体" w:hAnsi="宋体"/>
          <w:b/>
        </w:rPr>
        <w:t>矿山地质环境保护与土地复垦：</w:t>
      </w:r>
      <w:r>
        <w:rPr>
          <w:rFonts w:hint="eastAsia" w:ascii="宋体" w:hAnsi="宋体"/>
        </w:rPr>
        <w:t>填写方案执行情况。</w:t>
      </w:r>
    </w:p>
    <w:p>
      <w:pPr>
        <w:spacing w:line="400" w:lineRule="exact"/>
        <w:ind w:firstLine="420" w:firstLineChars="200"/>
        <w:rPr>
          <w:rFonts w:hint="eastAsia" w:ascii="宋体" w:hAnsi="宋体"/>
        </w:rPr>
      </w:pPr>
      <w:r>
        <w:rPr>
          <w:rFonts w:hint="eastAsia" w:ascii="宋体" w:hAnsi="宋体"/>
        </w:rPr>
        <w:t>9.</w:t>
      </w:r>
      <w:r>
        <w:rPr>
          <w:rFonts w:hint="eastAsia" w:ascii="宋体" w:hAnsi="宋体"/>
          <w:b/>
        </w:rPr>
        <w:t>准备投资规模</w:t>
      </w:r>
      <w:r>
        <w:rPr>
          <w:rFonts w:hint="eastAsia" w:ascii="宋体" w:hAnsi="宋体"/>
        </w:rPr>
        <w:t>：指受让人准备投入的资金规模。</w:t>
      </w:r>
    </w:p>
    <w:p>
      <w:pPr>
        <w:spacing w:line="400" w:lineRule="exact"/>
        <w:ind w:firstLine="420" w:firstLineChars="200"/>
        <w:rPr>
          <w:rFonts w:hint="eastAsia" w:ascii="宋体" w:hAnsi="宋体"/>
        </w:rPr>
      </w:pPr>
      <w:r>
        <w:rPr>
          <w:rFonts w:hint="eastAsia" w:ascii="宋体" w:hAnsi="宋体"/>
        </w:rPr>
        <w:t>10.</w:t>
      </w:r>
      <w:r>
        <w:rPr>
          <w:rFonts w:hint="eastAsia" w:ascii="宋体" w:hAnsi="宋体"/>
          <w:b/>
        </w:rPr>
        <w:t>转让申请人上级主管部门意见</w:t>
      </w:r>
      <w:r>
        <w:rPr>
          <w:rFonts w:hint="eastAsia" w:ascii="宋体" w:hAnsi="宋体"/>
        </w:rPr>
        <w:t>：主管部门指资产行政主管部门，若申请人无上级主管部门，此栏填写“无上级主管部门”。</w:t>
      </w:r>
    </w:p>
    <w:p>
      <w:pPr>
        <w:adjustRightInd w:val="0"/>
        <w:snapToGrid w:val="0"/>
        <w:rPr>
          <w:rFonts w:hint="eastAsia" w:eastAsia="黑体"/>
          <w:sz w:val="24"/>
        </w:rPr>
      </w:pPr>
    </w:p>
    <w:p>
      <w:pPr>
        <w:spacing w:line="400" w:lineRule="exact"/>
        <w:ind w:firstLine="420" w:firstLineChars="200"/>
        <w:rPr>
          <w:rFonts w:ascii="宋体" w:hAnsi="宋体"/>
        </w:rPr>
        <w:sectPr>
          <w:pgSz w:w="11906" w:h="16838"/>
          <w:pgMar w:top="1418" w:right="1418" w:bottom="1418" w:left="1418" w:header="851" w:footer="992" w:gutter="0"/>
          <w:cols w:space="720" w:num="1"/>
          <w:docGrid w:type="lines" w:linePitch="312" w:charSpace="0"/>
        </w:sectPr>
      </w:pPr>
    </w:p>
    <w:p>
      <w:pPr>
        <w:rPr>
          <w:rFonts w:hint="eastAsia" w:ascii="宋体" w:hAnsi="宋体"/>
        </w:rPr>
      </w:pPr>
    </w:p>
    <w:tbl>
      <w:tblPr>
        <w:tblStyle w:val="7"/>
        <w:tblpPr w:leftFromText="180" w:rightFromText="180" w:vertAnchor="text" w:horzAnchor="page" w:tblpX="1535" w:tblpY="353"/>
        <w:tblOverlap w:val="never"/>
        <w:tblW w:w="0" w:type="auto"/>
        <w:tblInd w:w="0" w:type="dxa"/>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108" w:type="dxa"/>
          <w:bottom w:w="0" w:type="dxa"/>
          <w:right w:w="108" w:type="dxa"/>
        </w:tblCellMar>
      </w:tblPr>
      <w:tblGrid>
        <w:gridCol w:w="843"/>
        <w:gridCol w:w="105"/>
        <w:gridCol w:w="523"/>
        <w:gridCol w:w="128"/>
        <w:gridCol w:w="731"/>
        <w:gridCol w:w="42"/>
        <w:gridCol w:w="432"/>
        <w:gridCol w:w="155"/>
        <w:gridCol w:w="404"/>
        <w:gridCol w:w="574"/>
        <w:gridCol w:w="228"/>
        <w:gridCol w:w="121"/>
        <w:gridCol w:w="332"/>
        <w:gridCol w:w="345"/>
        <w:gridCol w:w="109"/>
        <w:gridCol w:w="174"/>
        <w:gridCol w:w="220"/>
        <w:gridCol w:w="627"/>
        <w:gridCol w:w="37"/>
        <w:gridCol w:w="21"/>
        <w:gridCol w:w="296"/>
        <w:gridCol w:w="86"/>
        <w:gridCol w:w="60"/>
        <w:gridCol w:w="450"/>
        <w:gridCol w:w="634"/>
        <w:gridCol w:w="104"/>
        <w:gridCol w:w="1289"/>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trPr>
        <w:tc>
          <w:tcPr>
            <w:tcW w:w="948" w:type="dxa"/>
            <w:gridSpan w:val="2"/>
            <w:vMerge w:val="restart"/>
            <w:noWrap w:val="0"/>
            <w:vAlign w:val="center"/>
          </w:tcPr>
          <w:p>
            <w:pPr>
              <w:adjustRightInd w:val="0"/>
              <w:snapToGrid w:val="0"/>
              <w:spacing w:line="240" w:lineRule="auto"/>
              <w:jc w:val="center"/>
              <w:rPr>
                <w:rFonts w:hint="eastAsia" w:ascii="仿宋" w:hAnsi="仿宋" w:eastAsia="仿宋"/>
                <w:kern w:val="0"/>
                <w:sz w:val="24"/>
              </w:rPr>
            </w:pPr>
            <w:r>
              <w:rPr>
                <w:rFonts w:hint="eastAsia" w:ascii="仿宋" w:hAnsi="仿宋" w:eastAsia="仿宋"/>
                <w:kern w:val="0"/>
                <w:sz w:val="24"/>
              </w:rPr>
              <w:t>转让</w:t>
            </w:r>
          </w:p>
          <w:p>
            <w:pPr>
              <w:adjustRightInd w:val="0"/>
              <w:snapToGrid w:val="0"/>
              <w:spacing w:line="240" w:lineRule="auto"/>
              <w:jc w:val="center"/>
              <w:rPr>
                <w:rFonts w:hint="eastAsia" w:ascii="仿宋" w:hAnsi="仿宋" w:eastAsia="仿宋"/>
                <w:sz w:val="24"/>
              </w:rPr>
            </w:pPr>
            <w:r>
              <w:rPr>
                <w:rFonts w:hint="eastAsia" w:ascii="仿宋" w:hAnsi="仿宋" w:eastAsia="仿宋"/>
                <w:kern w:val="0"/>
                <w:sz w:val="24"/>
              </w:rPr>
              <w:t>申请</w:t>
            </w:r>
          </w:p>
          <w:p>
            <w:pPr>
              <w:adjustRightInd w:val="0"/>
              <w:snapToGrid w:val="0"/>
              <w:spacing w:line="240" w:lineRule="auto"/>
              <w:jc w:val="center"/>
              <w:rPr>
                <w:rFonts w:hint="eastAsia" w:ascii="仿宋" w:hAnsi="仿宋" w:eastAsia="仿宋"/>
                <w:sz w:val="24"/>
              </w:rPr>
            </w:pPr>
            <w:r>
              <w:rPr>
                <w:rFonts w:hint="eastAsia" w:ascii="仿宋" w:hAnsi="仿宋" w:eastAsia="仿宋"/>
                <w:sz w:val="24"/>
              </w:rPr>
              <w:t>人</w:t>
            </w:r>
          </w:p>
        </w:tc>
        <w:tc>
          <w:tcPr>
            <w:tcW w:w="4015" w:type="dxa"/>
            <w:gridSpan w:val="12"/>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统一社会信用代码</w:t>
            </w:r>
          </w:p>
        </w:tc>
        <w:tc>
          <w:tcPr>
            <w:tcW w:w="4107" w:type="dxa"/>
            <w:gridSpan w:val="13"/>
            <w:noWrap w:val="0"/>
            <w:vAlign w:val="center"/>
          </w:tcPr>
          <w:p>
            <w:pPr>
              <w:adjustRightInd w:val="0"/>
              <w:snapToGrid w:val="0"/>
              <w:spacing w:line="240" w:lineRule="auto"/>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trPr>
        <w:tc>
          <w:tcPr>
            <w:tcW w:w="948" w:type="dxa"/>
            <w:gridSpan w:val="2"/>
            <w:vMerge w:val="continue"/>
            <w:noWrap w:val="0"/>
            <w:vAlign w:val="center"/>
          </w:tcPr>
          <w:p>
            <w:pPr>
              <w:adjustRightInd w:val="0"/>
              <w:snapToGrid w:val="0"/>
              <w:spacing w:line="240" w:lineRule="auto"/>
              <w:jc w:val="center"/>
              <w:rPr>
                <w:rFonts w:hint="eastAsia" w:ascii="仿宋" w:hAnsi="仿宋" w:eastAsia="仿宋"/>
                <w:kern w:val="0"/>
                <w:sz w:val="24"/>
              </w:rPr>
            </w:pPr>
          </w:p>
        </w:tc>
        <w:tc>
          <w:tcPr>
            <w:tcW w:w="1382" w:type="dxa"/>
            <w:gridSpan w:val="3"/>
            <w:noWrap w:val="0"/>
            <w:vAlign w:val="center"/>
          </w:tcPr>
          <w:p>
            <w:pPr>
              <w:adjustRightInd w:val="0"/>
              <w:snapToGrid w:val="0"/>
              <w:spacing w:line="240" w:lineRule="auto"/>
              <w:jc w:val="center"/>
              <w:rPr>
                <w:rFonts w:hint="eastAsia" w:ascii="仿宋" w:hAnsi="仿宋" w:eastAsia="仿宋"/>
                <w:spacing w:val="-20"/>
                <w:sz w:val="24"/>
              </w:rPr>
            </w:pPr>
            <w:r>
              <w:rPr>
                <w:rFonts w:hint="eastAsia" w:ascii="仿宋" w:hAnsi="仿宋" w:eastAsia="仿宋"/>
                <w:spacing w:val="-20"/>
                <w:sz w:val="24"/>
              </w:rPr>
              <w:t>法定代表人</w:t>
            </w:r>
          </w:p>
        </w:tc>
        <w:tc>
          <w:tcPr>
            <w:tcW w:w="2633" w:type="dxa"/>
            <w:gridSpan w:val="9"/>
            <w:noWrap w:val="0"/>
            <w:vAlign w:val="center"/>
          </w:tcPr>
          <w:p>
            <w:pPr>
              <w:adjustRightInd w:val="0"/>
              <w:snapToGrid w:val="0"/>
              <w:spacing w:line="240" w:lineRule="auto"/>
              <w:jc w:val="center"/>
              <w:rPr>
                <w:rFonts w:hint="eastAsia" w:ascii="仿宋" w:hAnsi="仿宋" w:eastAsia="仿宋"/>
                <w:sz w:val="24"/>
              </w:rPr>
            </w:pPr>
          </w:p>
        </w:tc>
        <w:tc>
          <w:tcPr>
            <w:tcW w:w="1570" w:type="dxa"/>
            <w:gridSpan w:val="8"/>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经济类型</w:t>
            </w:r>
          </w:p>
        </w:tc>
        <w:tc>
          <w:tcPr>
            <w:tcW w:w="2537" w:type="dxa"/>
            <w:gridSpan w:val="5"/>
            <w:noWrap w:val="0"/>
            <w:vAlign w:val="center"/>
          </w:tcPr>
          <w:p>
            <w:pPr>
              <w:adjustRightInd w:val="0"/>
              <w:snapToGrid w:val="0"/>
              <w:spacing w:line="240" w:lineRule="auto"/>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trPr>
        <w:tc>
          <w:tcPr>
            <w:tcW w:w="948" w:type="dxa"/>
            <w:gridSpan w:val="2"/>
            <w:vMerge w:val="continue"/>
            <w:noWrap w:val="0"/>
            <w:vAlign w:val="center"/>
          </w:tcPr>
          <w:p>
            <w:pPr>
              <w:adjustRightInd w:val="0"/>
              <w:snapToGrid w:val="0"/>
              <w:spacing w:line="240" w:lineRule="auto"/>
              <w:jc w:val="center"/>
              <w:rPr>
                <w:rFonts w:hint="eastAsia" w:ascii="仿宋" w:hAnsi="仿宋" w:eastAsia="仿宋"/>
                <w:sz w:val="24"/>
              </w:rPr>
            </w:pPr>
          </w:p>
        </w:tc>
        <w:tc>
          <w:tcPr>
            <w:tcW w:w="1382" w:type="dxa"/>
            <w:gridSpan w:val="3"/>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地    址</w:t>
            </w:r>
          </w:p>
        </w:tc>
        <w:tc>
          <w:tcPr>
            <w:tcW w:w="6740" w:type="dxa"/>
            <w:gridSpan w:val="22"/>
            <w:noWrap w:val="0"/>
            <w:vAlign w:val="center"/>
          </w:tcPr>
          <w:p>
            <w:pPr>
              <w:adjustRightInd w:val="0"/>
              <w:snapToGrid w:val="0"/>
              <w:spacing w:line="240" w:lineRule="auto"/>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trPr>
        <w:tc>
          <w:tcPr>
            <w:tcW w:w="948" w:type="dxa"/>
            <w:gridSpan w:val="2"/>
            <w:vMerge w:val="continue"/>
            <w:noWrap w:val="0"/>
            <w:vAlign w:val="center"/>
          </w:tcPr>
          <w:p>
            <w:pPr>
              <w:adjustRightInd w:val="0"/>
              <w:snapToGrid w:val="0"/>
              <w:spacing w:line="240" w:lineRule="auto"/>
              <w:jc w:val="center"/>
              <w:rPr>
                <w:rFonts w:hint="eastAsia" w:ascii="仿宋" w:hAnsi="仿宋" w:eastAsia="仿宋"/>
                <w:sz w:val="24"/>
              </w:rPr>
            </w:pPr>
          </w:p>
        </w:tc>
        <w:tc>
          <w:tcPr>
            <w:tcW w:w="1382" w:type="dxa"/>
            <w:gridSpan w:val="3"/>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电    话</w:t>
            </w:r>
          </w:p>
        </w:tc>
        <w:tc>
          <w:tcPr>
            <w:tcW w:w="1835" w:type="dxa"/>
            <w:gridSpan w:val="6"/>
            <w:noWrap w:val="0"/>
            <w:vAlign w:val="center"/>
          </w:tcPr>
          <w:p>
            <w:pPr>
              <w:adjustRightInd w:val="0"/>
              <w:snapToGrid w:val="0"/>
              <w:spacing w:line="240" w:lineRule="auto"/>
              <w:jc w:val="center"/>
              <w:rPr>
                <w:rFonts w:hint="eastAsia" w:ascii="仿宋" w:hAnsi="仿宋" w:eastAsia="仿宋"/>
                <w:sz w:val="24"/>
              </w:rPr>
            </w:pPr>
          </w:p>
        </w:tc>
        <w:tc>
          <w:tcPr>
            <w:tcW w:w="798" w:type="dxa"/>
            <w:gridSpan w:val="3"/>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传真</w:t>
            </w:r>
          </w:p>
        </w:tc>
        <w:tc>
          <w:tcPr>
            <w:tcW w:w="1570" w:type="dxa"/>
            <w:gridSpan w:val="8"/>
            <w:noWrap w:val="0"/>
            <w:vAlign w:val="center"/>
          </w:tcPr>
          <w:p>
            <w:pPr>
              <w:adjustRightInd w:val="0"/>
              <w:snapToGrid w:val="0"/>
              <w:spacing w:line="240" w:lineRule="auto"/>
              <w:jc w:val="center"/>
              <w:rPr>
                <w:rFonts w:hint="eastAsia" w:ascii="仿宋" w:hAnsi="仿宋" w:eastAsia="仿宋"/>
                <w:sz w:val="24"/>
              </w:rPr>
            </w:pPr>
          </w:p>
        </w:tc>
        <w:tc>
          <w:tcPr>
            <w:tcW w:w="1144" w:type="dxa"/>
            <w:gridSpan w:val="3"/>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pacing w:val="-20"/>
                <w:sz w:val="24"/>
              </w:rPr>
              <w:t>邮政编码</w:t>
            </w:r>
          </w:p>
        </w:tc>
        <w:tc>
          <w:tcPr>
            <w:tcW w:w="1393" w:type="dxa"/>
            <w:gridSpan w:val="2"/>
            <w:noWrap w:val="0"/>
            <w:vAlign w:val="center"/>
          </w:tcPr>
          <w:p>
            <w:pPr>
              <w:adjustRightInd w:val="0"/>
              <w:snapToGrid w:val="0"/>
              <w:spacing w:line="240" w:lineRule="auto"/>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71" w:hRule="atLeast"/>
        </w:trPr>
        <w:tc>
          <w:tcPr>
            <w:tcW w:w="948" w:type="dxa"/>
            <w:gridSpan w:val="2"/>
            <w:vMerge w:val="continue"/>
            <w:noWrap w:val="0"/>
            <w:vAlign w:val="center"/>
          </w:tcPr>
          <w:p>
            <w:pPr>
              <w:adjustRightInd w:val="0"/>
              <w:snapToGrid w:val="0"/>
              <w:spacing w:line="240" w:lineRule="auto"/>
              <w:jc w:val="center"/>
              <w:rPr>
                <w:rFonts w:hint="eastAsia" w:ascii="仿宋" w:hAnsi="仿宋" w:eastAsia="仿宋"/>
                <w:sz w:val="24"/>
              </w:rPr>
            </w:pPr>
          </w:p>
        </w:tc>
        <w:tc>
          <w:tcPr>
            <w:tcW w:w="1382" w:type="dxa"/>
            <w:gridSpan w:val="3"/>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开户银行</w:t>
            </w:r>
          </w:p>
        </w:tc>
        <w:tc>
          <w:tcPr>
            <w:tcW w:w="3136" w:type="dxa"/>
            <w:gridSpan w:val="12"/>
            <w:noWrap w:val="0"/>
            <w:vAlign w:val="center"/>
          </w:tcPr>
          <w:p>
            <w:pPr>
              <w:adjustRightInd w:val="0"/>
              <w:snapToGrid w:val="0"/>
              <w:spacing w:line="240" w:lineRule="auto"/>
              <w:jc w:val="center"/>
              <w:rPr>
                <w:rFonts w:hint="eastAsia" w:ascii="仿宋" w:hAnsi="仿宋" w:eastAsia="仿宋"/>
                <w:sz w:val="24"/>
              </w:rPr>
            </w:pPr>
          </w:p>
        </w:tc>
        <w:tc>
          <w:tcPr>
            <w:tcW w:w="1067" w:type="dxa"/>
            <w:gridSpan w:val="5"/>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帐  号</w:t>
            </w:r>
          </w:p>
        </w:tc>
        <w:tc>
          <w:tcPr>
            <w:tcW w:w="2537" w:type="dxa"/>
            <w:gridSpan w:val="5"/>
            <w:noWrap w:val="0"/>
            <w:vAlign w:val="center"/>
          </w:tcPr>
          <w:p>
            <w:pPr>
              <w:adjustRightInd w:val="0"/>
              <w:snapToGrid w:val="0"/>
              <w:spacing w:line="240" w:lineRule="auto"/>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297" w:hRule="atLeast"/>
        </w:trPr>
        <w:tc>
          <w:tcPr>
            <w:tcW w:w="1599" w:type="dxa"/>
            <w:gridSpan w:val="4"/>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采矿权获得时间及方式</w:t>
            </w:r>
          </w:p>
        </w:tc>
        <w:tc>
          <w:tcPr>
            <w:tcW w:w="7471" w:type="dxa"/>
            <w:gridSpan w:val="23"/>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233" w:hRule="atLeast"/>
        </w:trPr>
        <w:tc>
          <w:tcPr>
            <w:tcW w:w="1599" w:type="dxa"/>
            <w:gridSpan w:val="4"/>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采矿权转让原因及方式</w:t>
            </w:r>
          </w:p>
        </w:tc>
        <w:tc>
          <w:tcPr>
            <w:tcW w:w="7471" w:type="dxa"/>
            <w:gridSpan w:val="23"/>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trPr>
        <w:tc>
          <w:tcPr>
            <w:tcW w:w="1599" w:type="dxa"/>
            <w:gridSpan w:val="4"/>
            <w:vMerge w:val="restart"/>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采矿许可证</w:t>
            </w:r>
          </w:p>
        </w:tc>
        <w:tc>
          <w:tcPr>
            <w:tcW w:w="1205" w:type="dxa"/>
            <w:gridSpan w:val="3"/>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证    号</w:t>
            </w:r>
          </w:p>
        </w:tc>
        <w:tc>
          <w:tcPr>
            <w:tcW w:w="2159" w:type="dxa"/>
            <w:gridSpan w:val="7"/>
            <w:noWrap w:val="0"/>
            <w:vAlign w:val="center"/>
          </w:tcPr>
          <w:p>
            <w:pPr>
              <w:adjustRightInd w:val="0"/>
              <w:snapToGrid w:val="0"/>
              <w:spacing w:line="240" w:lineRule="auto"/>
              <w:jc w:val="center"/>
              <w:rPr>
                <w:rFonts w:hint="eastAsia" w:ascii="仿宋" w:hAnsi="仿宋" w:eastAsia="仿宋"/>
                <w:sz w:val="24"/>
              </w:rPr>
            </w:pPr>
          </w:p>
        </w:tc>
        <w:tc>
          <w:tcPr>
            <w:tcW w:w="1188" w:type="dxa"/>
            <w:gridSpan w:val="6"/>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发证机关</w:t>
            </w:r>
          </w:p>
        </w:tc>
        <w:tc>
          <w:tcPr>
            <w:tcW w:w="2919" w:type="dxa"/>
            <w:gridSpan w:val="7"/>
            <w:noWrap w:val="0"/>
            <w:vAlign w:val="center"/>
          </w:tcPr>
          <w:p>
            <w:pPr>
              <w:adjustRightInd w:val="0"/>
              <w:snapToGrid w:val="0"/>
              <w:spacing w:line="240" w:lineRule="auto"/>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trPr>
        <w:tc>
          <w:tcPr>
            <w:tcW w:w="1599" w:type="dxa"/>
            <w:gridSpan w:val="4"/>
            <w:vMerge w:val="continue"/>
            <w:noWrap w:val="0"/>
            <w:vAlign w:val="center"/>
          </w:tcPr>
          <w:p>
            <w:pPr>
              <w:adjustRightInd w:val="0"/>
              <w:snapToGrid w:val="0"/>
              <w:jc w:val="center"/>
              <w:rPr>
                <w:rFonts w:hint="eastAsia" w:ascii="仿宋" w:hAnsi="仿宋" w:eastAsia="仿宋"/>
                <w:sz w:val="24"/>
              </w:rPr>
            </w:pPr>
          </w:p>
        </w:tc>
        <w:tc>
          <w:tcPr>
            <w:tcW w:w="1205" w:type="dxa"/>
            <w:gridSpan w:val="3"/>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有效期限</w:t>
            </w:r>
          </w:p>
        </w:tc>
        <w:tc>
          <w:tcPr>
            <w:tcW w:w="6266" w:type="dxa"/>
            <w:gridSpan w:val="20"/>
            <w:noWrap w:val="0"/>
            <w:vAlign w:val="center"/>
          </w:tcPr>
          <w:p>
            <w:pPr>
              <w:adjustRightInd w:val="0"/>
              <w:snapToGrid w:val="0"/>
              <w:spacing w:line="240" w:lineRule="auto"/>
              <w:rPr>
                <w:rFonts w:hint="eastAsia" w:ascii="仿宋" w:hAnsi="仿宋" w:eastAsia="仿宋"/>
                <w:sz w:val="24"/>
              </w:rPr>
            </w:pPr>
            <w:r>
              <w:rPr>
                <w:rFonts w:hint="eastAsia" w:ascii="仿宋" w:hAnsi="仿宋" w:eastAsia="仿宋"/>
                <w:sz w:val="24"/>
              </w:rPr>
              <w:t xml:space="preserve">               至</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36" w:hRule="atLeast"/>
        </w:trPr>
        <w:tc>
          <w:tcPr>
            <w:tcW w:w="3363" w:type="dxa"/>
            <w:gridSpan w:val="9"/>
            <w:noWrap w:val="0"/>
            <w:vAlign w:val="center"/>
          </w:tcPr>
          <w:p>
            <w:pPr>
              <w:adjustRightInd w:val="0"/>
              <w:snapToGrid w:val="0"/>
              <w:rPr>
                <w:rFonts w:hint="eastAsia" w:ascii="仿宋" w:hAnsi="仿宋" w:eastAsia="仿宋"/>
                <w:sz w:val="24"/>
              </w:rPr>
            </w:pPr>
            <w:r>
              <w:rPr>
                <w:rFonts w:hint="eastAsia" w:ascii="仿宋" w:hAnsi="仿宋" w:eastAsia="仿宋"/>
                <w:sz w:val="24"/>
              </w:rPr>
              <w:t>转让合同中的采矿权转让价格</w:t>
            </w:r>
          </w:p>
        </w:tc>
        <w:tc>
          <w:tcPr>
            <w:tcW w:w="5707" w:type="dxa"/>
            <w:gridSpan w:val="18"/>
            <w:noWrap w:val="0"/>
            <w:vAlign w:val="center"/>
          </w:tcPr>
          <w:p>
            <w:pPr>
              <w:adjustRightInd w:val="0"/>
              <w:snapToGrid w:val="0"/>
              <w:rPr>
                <w:rFonts w:hint="eastAsia" w:ascii="仿宋" w:hAnsi="仿宋" w:eastAsia="仿宋"/>
                <w:sz w:val="24"/>
              </w:rPr>
            </w:pPr>
            <w:r>
              <w:rPr>
                <w:rFonts w:hint="eastAsia" w:ascii="仿宋" w:hAnsi="仿宋" w:eastAsia="仿宋"/>
                <w:sz w:val="24"/>
              </w:rPr>
              <w:t xml:space="preserve">                                      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7" w:hRule="atLeast"/>
        </w:trPr>
        <w:tc>
          <w:tcPr>
            <w:tcW w:w="3363" w:type="dxa"/>
            <w:gridSpan w:val="9"/>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矿山企业采矿生产开始时间</w:t>
            </w:r>
          </w:p>
        </w:tc>
        <w:tc>
          <w:tcPr>
            <w:tcW w:w="5707" w:type="dxa"/>
            <w:gridSpan w:val="18"/>
            <w:noWrap w:val="0"/>
            <w:vAlign w:val="center"/>
          </w:tcPr>
          <w:p>
            <w:pPr>
              <w:adjustRightInd w:val="0"/>
              <w:snapToGrid w:val="0"/>
              <w:spacing w:line="240" w:lineRule="auto"/>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680" w:hRule="atLeast"/>
        </w:trPr>
        <w:tc>
          <w:tcPr>
            <w:tcW w:w="1471"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应缴纳的采矿权使用费</w:t>
            </w:r>
          </w:p>
        </w:tc>
        <w:tc>
          <w:tcPr>
            <w:tcW w:w="1488" w:type="dxa"/>
            <w:gridSpan w:val="5"/>
            <w:noWrap w:val="0"/>
            <w:vAlign w:val="center"/>
          </w:tcPr>
          <w:p>
            <w:pPr>
              <w:adjustRightInd w:val="0"/>
              <w:snapToGrid w:val="0"/>
              <w:jc w:val="right"/>
              <w:rPr>
                <w:rFonts w:hint="eastAsia" w:ascii="仿宋" w:hAnsi="仿宋" w:eastAsia="仿宋"/>
                <w:sz w:val="24"/>
              </w:rPr>
            </w:pPr>
            <w:r>
              <w:rPr>
                <w:rFonts w:hint="eastAsia" w:ascii="仿宋" w:hAnsi="仿宋" w:eastAsia="仿宋"/>
                <w:sz w:val="24"/>
              </w:rPr>
              <w:t xml:space="preserve">万元 </w:t>
            </w:r>
          </w:p>
        </w:tc>
        <w:tc>
          <w:tcPr>
            <w:tcW w:w="1659" w:type="dxa"/>
            <w:gridSpan w:val="5"/>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经有关部门批准减免的</w:t>
            </w:r>
            <w:r>
              <w:rPr>
                <w:rFonts w:hint="eastAsia" w:ascii="仿宋" w:hAnsi="仿宋" w:eastAsia="仿宋"/>
                <w:spacing w:val="-20"/>
                <w:sz w:val="24"/>
              </w:rPr>
              <w:t>采矿权使用费</w:t>
            </w:r>
          </w:p>
        </w:tc>
        <w:tc>
          <w:tcPr>
            <w:tcW w:w="1475" w:type="dxa"/>
            <w:gridSpan w:val="5"/>
            <w:noWrap w:val="0"/>
            <w:vAlign w:val="center"/>
          </w:tcPr>
          <w:p>
            <w:pPr>
              <w:adjustRightInd w:val="0"/>
              <w:snapToGrid w:val="0"/>
              <w:jc w:val="right"/>
              <w:rPr>
                <w:rFonts w:hint="eastAsia" w:ascii="仿宋" w:hAnsi="仿宋" w:eastAsia="仿宋"/>
                <w:sz w:val="24"/>
              </w:rPr>
            </w:pPr>
            <w:r>
              <w:rPr>
                <w:rFonts w:hint="eastAsia" w:ascii="仿宋" w:hAnsi="仿宋" w:eastAsia="仿宋"/>
                <w:sz w:val="24"/>
              </w:rPr>
              <w:t>万元</w:t>
            </w:r>
          </w:p>
        </w:tc>
        <w:tc>
          <w:tcPr>
            <w:tcW w:w="1584" w:type="dxa"/>
            <w:gridSpan w:val="7"/>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实际缴纳的</w:t>
            </w:r>
            <w:r>
              <w:rPr>
                <w:rFonts w:hint="eastAsia" w:ascii="仿宋" w:hAnsi="仿宋" w:eastAsia="仿宋"/>
                <w:spacing w:val="-20"/>
                <w:sz w:val="24"/>
              </w:rPr>
              <w:t>采矿权使用费</w:t>
            </w:r>
          </w:p>
        </w:tc>
        <w:tc>
          <w:tcPr>
            <w:tcW w:w="1393" w:type="dxa"/>
            <w:gridSpan w:val="2"/>
            <w:noWrap w:val="0"/>
            <w:vAlign w:val="center"/>
          </w:tcPr>
          <w:p>
            <w:pPr>
              <w:adjustRightInd w:val="0"/>
              <w:snapToGrid w:val="0"/>
              <w:jc w:val="right"/>
              <w:rPr>
                <w:rFonts w:hint="eastAsia" w:ascii="仿宋" w:hAnsi="仿宋" w:eastAsia="仿宋"/>
                <w:sz w:val="24"/>
              </w:rPr>
            </w:pPr>
            <w:r>
              <w:rPr>
                <w:rFonts w:hint="eastAsia" w:ascii="仿宋" w:hAnsi="仿宋" w:eastAsia="仿宋"/>
                <w:sz w:val="24"/>
              </w:rPr>
              <w:t>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680" w:hRule="atLeast"/>
        </w:trPr>
        <w:tc>
          <w:tcPr>
            <w:tcW w:w="1471" w:type="dxa"/>
            <w:gridSpan w:val="3"/>
            <w:noWrap w:val="0"/>
            <w:vAlign w:val="center"/>
          </w:tcPr>
          <w:p>
            <w:pPr>
              <w:adjustRightInd w:val="0"/>
              <w:snapToGrid w:val="0"/>
              <w:jc w:val="center"/>
              <w:rPr>
                <w:rFonts w:hint="eastAsia" w:ascii="仿宋" w:hAnsi="仿宋" w:eastAsia="仿宋"/>
                <w:sz w:val="24"/>
                <w:szCs w:val="18"/>
              </w:rPr>
            </w:pPr>
            <w:r>
              <w:rPr>
                <w:rFonts w:hint="eastAsia" w:ascii="仿宋" w:hAnsi="仿宋" w:eastAsia="仿宋"/>
                <w:sz w:val="24"/>
                <w:szCs w:val="18"/>
              </w:rPr>
              <w:t>应缴纳的资源税</w:t>
            </w:r>
          </w:p>
        </w:tc>
        <w:tc>
          <w:tcPr>
            <w:tcW w:w="1488" w:type="dxa"/>
            <w:gridSpan w:val="5"/>
            <w:noWrap w:val="0"/>
            <w:vAlign w:val="center"/>
          </w:tcPr>
          <w:p>
            <w:pPr>
              <w:adjustRightInd w:val="0"/>
              <w:snapToGrid w:val="0"/>
              <w:jc w:val="right"/>
              <w:rPr>
                <w:rFonts w:hint="eastAsia" w:ascii="仿宋" w:hAnsi="仿宋" w:eastAsia="仿宋"/>
                <w:sz w:val="24"/>
                <w:szCs w:val="18"/>
              </w:rPr>
            </w:pPr>
            <w:r>
              <w:rPr>
                <w:rFonts w:hint="eastAsia" w:ascii="仿宋" w:hAnsi="仿宋" w:eastAsia="仿宋"/>
                <w:sz w:val="24"/>
                <w:szCs w:val="18"/>
              </w:rPr>
              <w:t xml:space="preserve">万元 </w:t>
            </w:r>
          </w:p>
        </w:tc>
        <w:tc>
          <w:tcPr>
            <w:tcW w:w="1659" w:type="dxa"/>
            <w:gridSpan w:val="5"/>
            <w:noWrap w:val="0"/>
            <w:vAlign w:val="center"/>
          </w:tcPr>
          <w:p>
            <w:pPr>
              <w:adjustRightInd w:val="0"/>
              <w:snapToGrid w:val="0"/>
              <w:jc w:val="center"/>
              <w:rPr>
                <w:rFonts w:hint="eastAsia" w:ascii="仿宋" w:hAnsi="仿宋" w:eastAsia="仿宋"/>
                <w:sz w:val="24"/>
                <w:szCs w:val="18"/>
              </w:rPr>
            </w:pPr>
            <w:r>
              <w:rPr>
                <w:rFonts w:hint="eastAsia" w:ascii="仿宋" w:hAnsi="仿宋" w:eastAsia="仿宋"/>
                <w:spacing w:val="-20"/>
                <w:sz w:val="24"/>
                <w:szCs w:val="18"/>
              </w:rPr>
              <w:t>经有关部门批准减免的资源税</w:t>
            </w:r>
          </w:p>
        </w:tc>
        <w:tc>
          <w:tcPr>
            <w:tcW w:w="1475" w:type="dxa"/>
            <w:gridSpan w:val="5"/>
            <w:noWrap w:val="0"/>
            <w:vAlign w:val="center"/>
          </w:tcPr>
          <w:p>
            <w:pPr>
              <w:adjustRightInd w:val="0"/>
              <w:snapToGrid w:val="0"/>
              <w:jc w:val="right"/>
              <w:rPr>
                <w:rFonts w:hint="eastAsia" w:ascii="仿宋" w:hAnsi="仿宋" w:eastAsia="仿宋"/>
                <w:sz w:val="24"/>
                <w:szCs w:val="18"/>
              </w:rPr>
            </w:pPr>
            <w:r>
              <w:rPr>
                <w:rFonts w:hint="eastAsia" w:ascii="仿宋" w:hAnsi="仿宋" w:eastAsia="仿宋"/>
                <w:sz w:val="24"/>
                <w:szCs w:val="18"/>
              </w:rPr>
              <w:t>万元</w:t>
            </w:r>
          </w:p>
        </w:tc>
        <w:tc>
          <w:tcPr>
            <w:tcW w:w="1584" w:type="dxa"/>
            <w:gridSpan w:val="7"/>
            <w:noWrap w:val="0"/>
            <w:vAlign w:val="center"/>
          </w:tcPr>
          <w:p>
            <w:pPr>
              <w:adjustRightInd w:val="0"/>
              <w:snapToGrid w:val="0"/>
              <w:jc w:val="center"/>
              <w:rPr>
                <w:rFonts w:hint="eastAsia" w:ascii="仿宋" w:hAnsi="仿宋" w:eastAsia="仿宋"/>
                <w:spacing w:val="-20"/>
                <w:sz w:val="24"/>
                <w:szCs w:val="18"/>
              </w:rPr>
            </w:pPr>
            <w:r>
              <w:rPr>
                <w:rFonts w:hint="eastAsia" w:ascii="仿宋" w:hAnsi="仿宋" w:eastAsia="仿宋"/>
                <w:sz w:val="24"/>
                <w:szCs w:val="18"/>
              </w:rPr>
              <w:t>实际缴纳的资源税</w:t>
            </w:r>
          </w:p>
        </w:tc>
        <w:tc>
          <w:tcPr>
            <w:tcW w:w="1393" w:type="dxa"/>
            <w:gridSpan w:val="2"/>
            <w:noWrap w:val="0"/>
            <w:vAlign w:val="center"/>
          </w:tcPr>
          <w:p>
            <w:pPr>
              <w:adjustRightInd w:val="0"/>
              <w:snapToGrid w:val="0"/>
              <w:jc w:val="right"/>
              <w:rPr>
                <w:rFonts w:hint="eastAsia" w:ascii="仿宋" w:hAnsi="仿宋" w:eastAsia="仿宋"/>
                <w:sz w:val="24"/>
                <w:szCs w:val="18"/>
              </w:rPr>
            </w:pPr>
            <w:r>
              <w:rPr>
                <w:rFonts w:hint="eastAsia" w:ascii="仿宋" w:hAnsi="仿宋" w:eastAsia="仿宋"/>
                <w:sz w:val="24"/>
                <w:szCs w:val="18"/>
              </w:rPr>
              <w:t>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680" w:hRule="atLeast"/>
        </w:trPr>
        <w:tc>
          <w:tcPr>
            <w:tcW w:w="1471" w:type="dxa"/>
            <w:gridSpan w:val="3"/>
            <w:noWrap w:val="0"/>
            <w:vAlign w:val="center"/>
          </w:tcPr>
          <w:p>
            <w:pPr>
              <w:adjustRightInd w:val="0"/>
              <w:snapToGrid w:val="0"/>
              <w:jc w:val="center"/>
              <w:rPr>
                <w:rFonts w:hint="eastAsia" w:ascii="仿宋" w:hAnsi="仿宋" w:eastAsia="仿宋"/>
                <w:sz w:val="24"/>
                <w:szCs w:val="18"/>
              </w:rPr>
            </w:pPr>
            <w:r>
              <w:rPr>
                <w:rFonts w:hint="eastAsia" w:ascii="仿宋" w:hAnsi="仿宋" w:eastAsia="仿宋"/>
                <w:sz w:val="24"/>
                <w:szCs w:val="18"/>
              </w:rPr>
              <w:t>应缴纳的采矿权矿业权出让收益（价款）</w:t>
            </w:r>
          </w:p>
        </w:tc>
        <w:tc>
          <w:tcPr>
            <w:tcW w:w="1488" w:type="dxa"/>
            <w:gridSpan w:val="5"/>
            <w:noWrap w:val="0"/>
            <w:vAlign w:val="center"/>
          </w:tcPr>
          <w:p>
            <w:pPr>
              <w:adjustRightInd w:val="0"/>
              <w:snapToGrid w:val="0"/>
              <w:jc w:val="right"/>
              <w:rPr>
                <w:rFonts w:hint="eastAsia" w:ascii="仿宋" w:hAnsi="仿宋" w:eastAsia="仿宋"/>
                <w:sz w:val="24"/>
                <w:szCs w:val="18"/>
              </w:rPr>
            </w:pPr>
            <w:r>
              <w:rPr>
                <w:rFonts w:hint="eastAsia" w:ascii="仿宋" w:hAnsi="仿宋" w:eastAsia="仿宋"/>
                <w:sz w:val="24"/>
                <w:szCs w:val="18"/>
              </w:rPr>
              <w:t xml:space="preserve">万元 </w:t>
            </w:r>
          </w:p>
        </w:tc>
        <w:tc>
          <w:tcPr>
            <w:tcW w:w="1659" w:type="dxa"/>
            <w:gridSpan w:val="5"/>
            <w:noWrap w:val="0"/>
            <w:vAlign w:val="center"/>
          </w:tcPr>
          <w:p>
            <w:pPr>
              <w:adjustRightInd w:val="0"/>
              <w:snapToGrid w:val="0"/>
              <w:jc w:val="center"/>
              <w:rPr>
                <w:rFonts w:hint="eastAsia" w:ascii="仿宋" w:hAnsi="仿宋" w:eastAsia="仿宋"/>
                <w:sz w:val="24"/>
                <w:szCs w:val="18"/>
              </w:rPr>
            </w:pPr>
            <w:r>
              <w:rPr>
                <w:rFonts w:hint="eastAsia" w:ascii="仿宋" w:hAnsi="仿宋" w:eastAsia="仿宋"/>
                <w:sz w:val="24"/>
                <w:szCs w:val="18"/>
              </w:rPr>
              <w:t>经有关部门批准减免的采矿权矿业权出让收益（价款）</w:t>
            </w:r>
          </w:p>
        </w:tc>
        <w:tc>
          <w:tcPr>
            <w:tcW w:w="1475" w:type="dxa"/>
            <w:gridSpan w:val="5"/>
            <w:noWrap w:val="0"/>
            <w:vAlign w:val="center"/>
          </w:tcPr>
          <w:p>
            <w:pPr>
              <w:adjustRightInd w:val="0"/>
              <w:snapToGrid w:val="0"/>
              <w:jc w:val="right"/>
              <w:rPr>
                <w:rFonts w:hint="eastAsia" w:ascii="仿宋" w:hAnsi="仿宋" w:eastAsia="仿宋"/>
                <w:sz w:val="24"/>
                <w:szCs w:val="18"/>
              </w:rPr>
            </w:pPr>
            <w:r>
              <w:rPr>
                <w:rFonts w:hint="eastAsia" w:ascii="仿宋" w:hAnsi="仿宋" w:eastAsia="仿宋"/>
                <w:sz w:val="24"/>
                <w:szCs w:val="18"/>
              </w:rPr>
              <w:t>万元</w:t>
            </w:r>
          </w:p>
        </w:tc>
        <w:tc>
          <w:tcPr>
            <w:tcW w:w="1584" w:type="dxa"/>
            <w:gridSpan w:val="7"/>
            <w:noWrap w:val="0"/>
            <w:vAlign w:val="center"/>
          </w:tcPr>
          <w:p>
            <w:pPr>
              <w:adjustRightInd w:val="0"/>
              <w:snapToGrid w:val="0"/>
              <w:jc w:val="center"/>
              <w:rPr>
                <w:rFonts w:hint="eastAsia" w:ascii="仿宋" w:hAnsi="仿宋" w:eastAsia="仿宋"/>
                <w:sz w:val="24"/>
                <w:szCs w:val="18"/>
              </w:rPr>
            </w:pPr>
            <w:r>
              <w:rPr>
                <w:rFonts w:hint="eastAsia" w:ascii="仿宋" w:hAnsi="仿宋" w:eastAsia="仿宋"/>
                <w:sz w:val="24"/>
                <w:szCs w:val="18"/>
              </w:rPr>
              <w:t>实际缴纳的采矿权矿业权出让收益（价款）</w:t>
            </w:r>
          </w:p>
        </w:tc>
        <w:tc>
          <w:tcPr>
            <w:tcW w:w="1393" w:type="dxa"/>
            <w:gridSpan w:val="2"/>
            <w:noWrap w:val="0"/>
            <w:vAlign w:val="center"/>
          </w:tcPr>
          <w:p>
            <w:pPr>
              <w:adjustRightInd w:val="0"/>
              <w:snapToGrid w:val="0"/>
              <w:jc w:val="right"/>
              <w:rPr>
                <w:rFonts w:hint="eastAsia" w:ascii="仿宋" w:hAnsi="仿宋" w:eastAsia="仿宋"/>
                <w:sz w:val="24"/>
                <w:szCs w:val="18"/>
              </w:rPr>
            </w:pPr>
            <w:r>
              <w:rPr>
                <w:rFonts w:hint="eastAsia" w:ascii="仿宋" w:hAnsi="仿宋" w:eastAsia="仿宋"/>
                <w:sz w:val="24"/>
                <w:szCs w:val="18"/>
              </w:rPr>
              <w:t>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680" w:hRule="atLeast"/>
        </w:trPr>
        <w:tc>
          <w:tcPr>
            <w:tcW w:w="1471" w:type="dxa"/>
            <w:gridSpan w:val="3"/>
            <w:noWrap w:val="0"/>
            <w:vAlign w:val="center"/>
          </w:tcPr>
          <w:p>
            <w:pPr>
              <w:adjustRightInd w:val="0"/>
              <w:snapToGrid w:val="0"/>
              <w:jc w:val="center"/>
              <w:rPr>
                <w:rFonts w:hint="eastAsia" w:ascii="仿宋" w:hAnsi="仿宋" w:eastAsia="仿宋"/>
                <w:sz w:val="24"/>
                <w:szCs w:val="18"/>
              </w:rPr>
            </w:pPr>
            <w:r>
              <w:rPr>
                <w:rFonts w:hint="eastAsia" w:ascii="仿宋" w:hAnsi="仿宋" w:eastAsia="仿宋"/>
                <w:sz w:val="24"/>
                <w:szCs w:val="18"/>
              </w:rPr>
              <w:t>损毁土地面积</w:t>
            </w:r>
          </w:p>
        </w:tc>
        <w:tc>
          <w:tcPr>
            <w:tcW w:w="3147" w:type="dxa"/>
            <w:gridSpan w:val="10"/>
            <w:noWrap w:val="0"/>
            <w:vAlign w:val="center"/>
          </w:tcPr>
          <w:p>
            <w:pPr>
              <w:adjustRightInd w:val="0"/>
              <w:snapToGrid w:val="0"/>
              <w:jc w:val="center"/>
              <w:rPr>
                <w:rFonts w:hint="eastAsia" w:ascii="仿宋" w:hAnsi="仿宋" w:eastAsia="仿宋"/>
                <w:sz w:val="24"/>
                <w:szCs w:val="18"/>
              </w:rPr>
            </w:pPr>
            <w:r>
              <w:rPr>
                <w:rFonts w:hint="eastAsia" w:ascii="仿宋" w:hAnsi="仿宋" w:eastAsia="仿宋"/>
                <w:sz w:val="24"/>
                <w:szCs w:val="18"/>
              </w:rPr>
              <w:t xml:space="preserve">         平方公里</w:t>
            </w:r>
          </w:p>
        </w:tc>
        <w:tc>
          <w:tcPr>
            <w:tcW w:w="1475" w:type="dxa"/>
            <w:gridSpan w:val="5"/>
            <w:noWrap w:val="0"/>
            <w:vAlign w:val="center"/>
          </w:tcPr>
          <w:p>
            <w:pPr>
              <w:adjustRightInd w:val="0"/>
              <w:snapToGrid w:val="0"/>
              <w:jc w:val="center"/>
              <w:rPr>
                <w:rFonts w:hint="eastAsia" w:ascii="仿宋" w:hAnsi="仿宋" w:eastAsia="仿宋"/>
                <w:sz w:val="24"/>
                <w:szCs w:val="18"/>
              </w:rPr>
            </w:pPr>
            <w:r>
              <w:rPr>
                <w:rFonts w:hint="eastAsia" w:ascii="仿宋" w:hAnsi="仿宋" w:eastAsia="仿宋"/>
                <w:sz w:val="24"/>
                <w:szCs w:val="18"/>
              </w:rPr>
              <w:t>复垦土地面积</w:t>
            </w:r>
          </w:p>
        </w:tc>
        <w:tc>
          <w:tcPr>
            <w:tcW w:w="2977" w:type="dxa"/>
            <w:gridSpan w:val="9"/>
            <w:noWrap w:val="0"/>
            <w:vAlign w:val="center"/>
          </w:tcPr>
          <w:p>
            <w:pPr>
              <w:adjustRightInd w:val="0"/>
              <w:snapToGrid w:val="0"/>
              <w:jc w:val="right"/>
              <w:rPr>
                <w:rFonts w:hint="eastAsia" w:ascii="仿宋" w:hAnsi="仿宋" w:eastAsia="仿宋"/>
                <w:sz w:val="24"/>
                <w:szCs w:val="18"/>
              </w:rPr>
            </w:pPr>
            <w:r>
              <w:rPr>
                <w:rFonts w:hint="eastAsia" w:ascii="仿宋" w:hAnsi="仿宋" w:eastAsia="仿宋"/>
                <w:sz w:val="24"/>
                <w:szCs w:val="18"/>
              </w:rPr>
              <w:t>平方公里</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962" w:hRule="atLeast"/>
        </w:trPr>
        <w:tc>
          <w:tcPr>
            <w:tcW w:w="1471"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采矿权属</w:t>
            </w:r>
          </w:p>
          <w:p>
            <w:pPr>
              <w:adjustRightInd w:val="0"/>
              <w:snapToGrid w:val="0"/>
              <w:jc w:val="center"/>
              <w:rPr>
                <w:rFonts w:hint="eastAsia" w:ascii="仿宋" w:hAnsi="仿宋" w:eastAsia="仿宋"/>
                <w:sz w:val="24"/>
              </w:rPr>
            </w:pPr>
            <w:r>
              <w:rPr>
                <w:rFonts w:hint="eastAsia" w:ascii="仿宋" w:hAnsi="仿宋" w:eastAsia="仿宋"/>
                <w:sz w:val="24"/>
              </w:rPr>
              <w:t>有无争议</w:t>
            </w:r>
          </w:p>
        </w:tc>
        <w:tc>
          <w:tcPr>
            <w:tcW w:w="1488" w:type="dxa"/>
            <w:gridSpan w:val="5"/>
            <w:noWrap w:val="0"/>
            <w:vAlign w:val="center"/>
          </w:tcPr>
          <w:p>
            <w:pPr>
              <w:adjustRightInd w:val="0"/>
              <w:snapToGrid w:val="0"/>
              <w:jc w:val="center"/>
              <w:rPr>
                <w:rFonts w:hint="eastAsia" w:ascii="仿宋" w:hAnsi="仿宋" w:eastAsia="仿宋"/>
                <w:sz w:val="24"/>
              </w:rPr>
            </w:pPr>
          </w:p>
        </w:tc>
        <w:tc>
          <w:tcPr>
            <w:tcW w:w="2507" w:type="dxa"/>
            <w:gridSpan w:val="9"/>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采矿权矿业权出让收益（价款）缴纳方式</w:t>
            </w:r>
          </w:p>
        </w:tc>
        <w:tc>
          <w:tcPr>
            <w:tcW w:w="3604" w:type="dxa"/>
            <w:gridSpan w:val="10"/>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65" w:hRule="atLeast"/>
        </w:trPr>
        <w:tc>
          <w:tcPr>
            <w:tcW w:w="1471"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矿区面积</w:t>
            </w:r>
          </w:p>
        </w:tc>
        <w:tc>
          <w:tcPr>
            <w:tcW w:w="2466" w:type="dxa"/>
            <w:gridSpan w:val="7"/>
            <w:noWrap w:val="0"/>
            <w:vAlign w:val="center"/>
          </w:tcPr>
          <w:p>
            <w:pPr>
              <w:adjustRightInd w:val="0"/>
              <w:snapToGrid w:val="0"/>
              <w:jc w:val="right"/>
              <w:rPr>
                <w:rFonts w:hint="eastAsia" w:ascii="仿宋" w:hAnsi="仿宋" w:eastAsia="仿宋"/>
                <w:sz w:val="24"/>
              </w:rPr>
            </w:pPr>
            <w:r>
              <w:rPr>
                <w:rFonts w:hint="eastAsia" w:ascii="仿宋" w:hAnsi="仿宋" w:eastAsia="仿宋"/>
                <w:sz w:val="24"/>
              </w:rPr>
              <w:t>平方公里</w:t>
            </w:r>
          </w:p>
        </w:tc>
        <w:tc>
          <w:tcPr>
            <w:tcW w:w="1529" w:type="dxa"/>
            <w:gridSpan w:val="7"/>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地理位置</w:t>
            </w:r>
          </w:p>
        </w:tc>
        <w:tc>
          <w:tcPr>
            <w:tcW w:w="3604" w:type="dxa"/>
            <w:gridSpan w:val="10"/>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1390" w:hRule="atLeast"/>
        </w:trPr>
        <w:tc>
          <w:tcPr>
            <w:tcW w:w="1471" w:type="dxa"/>
            <w:gridSpan w:val="3"/>
            <w:noWrap w:val="0"/>
            <w:vAlign w:val="center"/>
          </w:tcPr>
          <w:p>
            <w:pPr>
              <w:adjustRightInd w:val="0"/>
              <w:snapToGrid w:val="0"/>
              <w:jc w:val="center"/>
              <w:rPr>
                <w:rFonts w:hint="eastAsia" w:ascii="仿宋" w:hAnsi="仿宋" w:eastAsia="仿宋"/>
                <w:sz w:val="24"/>
              </w:rPr>
            </w:pPr>
            <w:r>
              <w:rPr>
                <w:rFonts w:hint="eastAsia" w:ascii="仿宋" w:hAnsi="仿宋" w:eastAsia="仿宋"/>
                <w:sz w:val="24"/>
              </w:rPr>
              <w:t>矿山地质环境保护与土地复垦</w:t>
            </w:r>
          </w:p>
        </w:tc>
        <w:tc>
          <w:tcPr>
            <w:tcW w:w="7599" w:type="dxa"/>
            <w:gridSpan w:val="24"/>
            <w:noWrap w:val="0"/>
            <w:vAlign w:val="center"/>
          </w:tcPr>
          <w:p>
            <w:pPr>
              <w:adjustRightInd w:val="0"/>
              <w:snapToGrid w:val="0"/>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1241" w:hRule="atLeast"/>
        </w:trPr>
        <w:tc>
          <w:tcPr>
            <w:tcW w:w="843" w:type="dxa"/>
            <w:vMerge w:val="restart"/>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受</w:t>
            </w:r>
          </w:p>
          <w:p>
            <w:pPr>
              <w:adjustRightInd w:val="0"/>
              <w:snapToGrid w:val="0"/>
              <w:spacing w:line="240" w:lineRule="auto"/>
              <w:jc w:val="center"/>
              <w:rPr>
                <w:rFonts w:hint="eastAsia" w:ascii="仿宋" w:hAnsi="仿宋" w:eastAsia="仿宋"/>
                <w:sz w:val="24"/>
              </w:rPr>
            </w:pPr>
            <w:r>
              <w:rPr>
                <w:rFonts w:hint="eastAsia" w:ascii="仿宋" w:hAnsi="仿宋" w:eastAsia="仿宋"/>
                <w:sz w:val="24"/>
              </w:rPr>
              <w:t>让</w:t>
            </w:r>
          </w:p>
          <w:p>
            <w:pPr>
              <w:adjustRightInd w:val="0"/>
              <w:snapToGrid w:val="0"/>
              <w:spacing w:line="240" w:lineRule="auto"/>
              <w:jc w:val="center"/>
              <w:rPr>
                <w:rFonts w:hint="eastAsia" w:ascii="仿宋" w:hAnsi="仿宋" w:eastAsia="仿宋"/>
                <w:sz w:val="24"/>
              </w:rPr>
            </w:pPr>
            <w:r>
              <w:rPr>
                <w:rFonts w:hint="eastAsia" w:ascii="仿宋" w:hAnsi="仿宋" w:eastAsia="仿宋"/>
                <w:sz w:val="24"/>
              </w:rPr>
              <w:t>人</w:t>
            </w:r>
          </w:p>
        </w:tc>
        <w:tc>
          <w:tcPr>
            <w:tcW w:w="4229" w:type="dxa"/>
            <w:gridSpan w:val="14"/>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统一社会信用代码</w:t>
            </w:r>
          </w:p>
        </w:tc>
        <w:tc>
          <w:tcPr>
            <w:tcW w:w="3998" w:type="dxa"/>
            <w:gridSpan w:val="12"/>
            <w:noWrap w:val="0"/>
            <w:vAlign w:val="center"/>
          </w:tcPr>
          <w:p>
            <w:pPr>
              <w:adjustRightInd w:val="0"/>
              <w:snapToGrid w:val="0"/>
              <w:spacing w:line="240" w:lineRule="auto"/>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43" w:hRule="atLeast"/>
        </w:trPr>
        <w:tc>
          <w:tcPr>
            <w:tcW w:w="843" w:type="dxa"/>
            <w:vMerge w:val="continue"/>
            <w:noWrap w:val="0"/>
            <w:vAlign w:val="center"/>
          </w:tcPr>
          <w:p>
            <w:pPr>
              <w:adjustRightInd w:val="0"/>
              <w:snapToGrid w:val="0"/>
              <w:spacing w:line="240" w:lineRule="auto"/>
              <w:jc w:val="center"/>
              <w:rPr>
                <w:rFonts w:hint="eastAsia" w:ascii="仿宋" w:hAnsi="仿宋" w:eastAsia="仿宋"/>
                <w:sz w:val="24"/>
              </w:rPr>
            </w:pPr>
          </w:p>
        </w:tc>
        <w:tc>
          <w:tcPr>
            <w:tcW w:w="1529" w:type="dxa"/>
            <w:gridSpan w:val="5"/>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法定代表人</w:t>
            </w:r>
          </w:p>
        </w:tc>
        <w:tc>
          <w:tcPr>
            <w:tcW w:w="2700" w:type="dxa"/>
            <w:gridSpan w:val="9"/>
            <w:noWrap w:val="0"/>
            <w:vAlign w:val="center"/>
          </w:tcPr>
          <w:p>
            <w:pPr>
              <w:adjustRightInd w:val="0"/>
              <w:snapToGrid w:val="0"/>
              <w:spacing w:line="240" w:lineRule="auto"/>
              <w:jc w:val="center"/>
              <w:rPr>
                <w:rFonts w:hint="eastAsia" w:ascii="仿宋" w:hAnsi="仿宋" w:eastAsia="仿宋"/>
                <w:sz w:val="24"/>
              </w:rPr>
            </w:pPr>
          </w:p>
        </w:tc>
        <w:tc>
          <w:tcPr>
            <w:tcW w:w="1375" w:type="dxa"/>
            <w:gridSpan w:val="6"/>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经济类型</w:t>
            </w:r>
          </w:p>
        </w:tc>
        <w:tc>
          <w:tcPr>
            <w:tcW w:w="2623" w:type="dxa"/>
            <w:gridSpan w:val="6"/>
            <w:noWrap w:val="0"/>
            <w:vAlign w:val="center"/>
          </w:tcPr>
          <w:p>
            <w:pPr>
              <w:adjustRightInd w:val="0"/>
              <w:snapToGrid w:val="0"/>
              <w:spacing w:line="240" w:lineRule="auto"/>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843" w:type="dxa"/>
            <w:vMerge w:val="continue"/>
            <w:noWrap w:val="0"/>
            <w:vAlign w:val="center"/>
          </w:tcPr>
          <w:p>
            <w:pPr>
              <w:adjustRightInd w:val="0"/>
              <w:snapToGrid w:val="0"/>
              <w:spacing w:line="240" w:lineRule="auto"/>
              <w:jc w:val="center"/>
              <w:rPr>
                <w:rFonts w:hint="eastAsia" w:ascii="仿宋" w:hAnsi="仿宋" w:eastAsia="仿宋"/>
                <w:sz w:val="24"/>
              </w:rPr>
            </w:pPr>
          </w:p>
        </w:tc>
        <w:tc>
          <w:tcPr>
            <w:tcW w:w="1529" w:type="dxa"/>
            <w:gridSpan w:val="5"/>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地    址</w:t>
            </w:r>
          </w:p>
        </w:tc>
        <w:tc>
          <w:tcPr>
            <w:tcW w:w="6698" w:type="dxa"/>
            <w:gridSpan w:val="21"/>
            <w:noWrap w:val="0"/>
            <w:vAlign w:val="center"/>
          </w:tcPr>
          <w:p>
            <w:pPr>
              <w:adjustRightInd w:val="0"/>
              <w:snapToGrid w:val="0"/>
              <w:spacing w:line="240" w:lineRule="auto"/>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56" w:hRule="atLeast"/>
        </w:trPr>
        <w:tc>
          <w:tcPr>
            <w:tcW w:w="843" w:type="dxa"/>
            <w:vMerge w:val="continue"/>
            <w:noWrap w:val="0"/>
            <w:vAlign w:val="center"/>
          </w:tcPr>
          <w:p>
            <w:pPr>
              <w:adjustRightInd w:val="0"/>
              <w:snapToGrid w:val="0"/>
              <w:spacing w:line="240" w:lineRule="auto"/>
              <w:jc w:val="center"/>
              <w:rPr>
                <w:rFonts w:hint="eastAsia" w:ascii="仿宋" w:hAnsi="仿宋" w:eastAsia="仿宋"/>
                <w:sz w:val="24"/>
              </w:rPr>
            </w:pPr>
          </w:p>
        </w:tc>
        <w:tc>
          <w:tcPr>
            <w:tcW w:w="1529" w:type="dxa"/>
            <w:gridSpan w:val="5"/>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电    话</w:t>
            </w:r>
          </w:p>
        </w:tc>
        <w:tc>
          <w:tcPr>
            <w:tcW w:w="1914" w:type="dxa"/>
            <w:gridSpan w:val="6"/>
            <w:noWrap w:val="0"/>
            <w:vAlign w:val="center"/>
          </w:tcPr>
          <w:p>
            <w:pPr>
              <w:adjustRightInd w:val="0"/>
              <w:snapToGrid w:val="0"/>
              <w:spacing w:line="240" w:lineRule="auto"/>
              <w:jc w:val="center"/>
              <w:rPr>
                <w:rFonts w:hint="eastAsia" w:ascii="仿宋" w:hAnsi="仿宋" w:eastAsia="仿宋"/>
                <w:sz w:val="24"/>
              </w:rPr>
            </w:pPr>
          </w:p>
        </w:tc>
        <w:tc>
          <w:tcPr>
            <w:tcW w:w="786" w:type="dxa"/>
            <w:gridSpan w:val="3"/>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传真</w:t>
            </w:r>
          </w:p>
        </w:tc>
        <w:tc>
          <w:tcPr>
            <w:tcW w:w="1521" w:type="dxa"/>
            <w:gridSpan w:val="8"/>
            <w:noWrap w:val="0"/>
            <w:vAlign w:val="center"/>
          </w:tcPr>
          <w:p>
            <w:pPr>
              <w:adjustRightInd w:val="0"/>
              <w:snapToGrid w:val="0"/>
              <w:spacing w:line="240" w:lineRule="auto"/>
              <w:jc w:val="center"/>
              <w:rPr>
                <w:rFonts w:hint="eastAsia" w:ascii="仿宋" w:hAnsi="仿宋" w:eastAsia="仿宋"/>
                <w:sz w:val="24"/>
              </w:rPr>
            </w:pPr>
          </w:p>
        </w:tc>
        <w:tc>
          <w:tcPr>
            <w:tcW w:w="1188" w:type="dxa"/>
            <w:gridSpan w:val="3"/>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邮政编码</w:t>
            </w:r>
          </w:p>
        </w:tc>
        <w:tc>
          <w:tcPr>
            <w:tcW w:w="1289" w:type="dxa"/>
            <w:noWrap w:val="0"/>
            <w:vAlign w:val="center"/>
          </w:tcPr>
          <w:p>
            <w:pPr>
              <w:adjustRightInd w:val="0"/>
              <w:snapToGrid w:val="0"/>
              <w:spacing w:line="240" w:lineRule="auto"/>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843" w:type="dxa"/>
            <w:vMerge w:val="continue"/>
            <w:noWrap w:val="0"/>
            <w:vAlign w:val="center"/>
          </w:tcPr>
          <w:p>
            <w:pPr>
              <w:adjustRightInd w:val="0"/>
              <w:snapToGrid w:val="0"/>
              <w:spacing w:line="240" w:lineRule="auto"/>
              <w:jc w:val="center"/>
              <w:rPr>
                <w:rFonts w:hint="eastAsia" w:ascii="仿宋" w:hAnsi="仿宋" w:eastAsia="仿宋"/>
                <w:sz w:val="24"/>
              </w:rPr>
            </w:pPr>
          </w:p>
        </w:tc>
        <w:tc>
          <w:tcPr>
            <w:tcW w:w="1529" w:type="dxa"/>
            <w:gridSpan w:val="5"/>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开户银行</w:t>
            </w:r>
          </w:p>
        </w:tc>
        <w:tc>
          <w:tcPr>
            <w:tcW w:w="2700" w:type="dxa"/>
            <w:gridSpan w:val="9"/>
            <w:noWrap w:val="0"/>
            <w:vAlign w:val="center"/>
          </w:tcPr>
          <w:p>
            <w:pPr>
              <w:adjustRightInd w:val="0"/>
              <w:snapToGrid w:val="0"/>
              <w:spacing w:line="240" w:lineRule="auto"/>
              <w:jc w:val="center"/>
              <w:rPr>
                <w:rFonts w:hint="eastAsia" w:ascii="仿宋" w:hAnsi="仿宋" w:eastAsia="仿宋"/>
                <w:sz w:val="24"/>
              </w:rPr>
            </w:pPr>
          </w:p>
        </w:tc>
        <w:tc>
          <w:tcPr>
            <w:tcW w:w="1058" w:type="dxa"/>
            <w:gridSpan w:val="4"/>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帐  号</w:t>
            </w:r>
          </w:p>
        </w:tc>
        <w:tc>
          <w:tcPr>
            <w:tcW w:w="2940" w:type="dxa"/>
            <w:gridSpan w:val="8"/>
            <w:noWrap w:val="0"/>
            <w:vAlign w:val="center"/>
          </w:tcPr>
          <w:p>
            <w:pPr>
              <w:adjustRightInd w:val="0"/>
              <w:snapToGrid w:val="0"/>
              <w:spacing w:line="240" w:lineRule="auto"/>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trPr>
        <w:tc>
          <w:tcPr>
            <w:tcW w:w="2372" w:type="dxa"/>
            <w:gridSpan w:val="6"/>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准备投资规模</w:t>
            </w:r>
          </w:p>
        </w:tc>
        <w:tc>
          <w:tcPr>
            <w:tcW w:w="6698" w:type="dxa"/>
            <w:gridSpan w:val="21"/>
            <w:noWrap w:val="0"/>
            <w:vAlign w:val="center"/>
          </w:tcPr>
          <w:p>
            <w:pPr>
              <w:adjustRightInd w:val="0"/>
              <w:snapToGrid w:val="0"/>
              <w:spacing w:line="240" w:lineRule="auto"/>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trPr>
        <w:tc>
          <w:tcPr>
            <w:tcW w:w="2372" w:type="dxa"/>
            <w:gridSpan w:val="6"/>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预期建矿时间</w:t>
            </w:r>
          </w:p>
        </w:tc>
        <w:tc>
          <w:tcPr>
            <w:tcW w:w="2874" w:type="dxa"/>
            <w:gridSpan w:val="10"/>
            <w:noWrap w:val="0"/>
            <w:vAlign w:val="center"/>
          </w:tcPr>
          <w:p>
            <w:pPr>
              <w:adjustRightInd w:val="0"/>
              <w:snapToGrid w:val="0"/>
              <w:spacing w:line="240" w:lineRule="auto"/>
              <w:jc w:val="center"/>
              <w:rPr>
                <w:rFonts w:hint="eastAsia" w:ascii="仿宋" w:hAnsi="仿宋" w:eastAsia="仿宋"/>
                <w:sz w:val="24"/>
              </w:rPr>
            </w:pPr>
          </w:p>
        </w:tc>
        <w:tc>
          <w:tcPr>
            <w:tcW w:w="1797" w:type="dxa"/>
            <w:gridSpan w:val="8"/>
            <w:noWrap w:val="0"/>
            <w:vAlign w:val="center"/>
          </w:tcPr>
          <w:p>
            <w:pPr>
              <w:adjustRightInd w:val="0"/>
              <w:snapToGrid w:val="0"/>
              <w:spacing w:line="240" w:lineRule="auto"/>
              <w:jc w:val="center"/>
              <w:rPr>
                <w:rFonts w:hint="eastAsia" w:ascii="仿宋" w:hAnsi="仿宋" w:eastAsia="仿宋"/>
                <w:sz w:val="24"/>
              </w:rPr>
            </w:pPr>
            <w:r>
              <w:rPr>
                <w:rFonts w:hint="eastAsia" w:ascii="仿宋" w:hAnsi="仿宋" w:eastAsia="仿宋"/>
                <w:sz w:val="24"/>
              </w:rPr>
              <w:t>预期开采规模</w:t>
            </w:r>
          </w:p>
        </w:tc>
        <w:tc>
          <w:tcPr>
            <w:tcW w:w="2027" w:type="dxa"/>
            <w:gridSpan w:val="3"/>
            <w:noWrap w:val="0"/>
            <w:vAlign w:val="center"/>
          </w:tcPr>
          <w:p>
            <w:pPr>
              <w:adjustRightInd w:val="0"/>
              <w:snapToGrid w:val="0"/>
              <w:spacing w:line="240" w:lineRule="auto"/>
              <w:jc w:val="center"/>
              <w:rPr>
                <w:rFonts w:hint="eastAsia" w:ascii="仿宋" w:hAnsi="仿宋" w:eastAsia="仿宋"/>
                <w:sz w:val="24"/>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8536" w:hRule="atLeast"/>
        </w:trPr>
        <w:tc>
          <w:tcPr>
            <w:tcW w:w="843" w:type="dxa"/>
            <w:tcBorders>
              <w:bottom w:val="single" w:color="auto" w:sz="2" w:space="0"/>
              <w:right w:val="single" w:color="auto" w:sz="4" w:space="0"/>
            </w:tcBorders>
            <w:noWrap w:val="0"/>
            <w:vAlign w:val="center"/>
          </w:tcPr>
          <w:p>
            <w:pPr>
              <w:adjustRightInd w:val="0"/>
              <w:snapToGrid w:val="0"/>
              <w:spacing w:line="360" w:lineRule="auto"/>
              <w:jc w:val="center"/>
              <w:rPr>
                <w:rFonts w:hint="eastAsia" w:ascii="仿宋" w:hAnsi="仿宋" w:eastAsia="仿宋"/>
                <w:sz w:val="24"/>
              </w:rPr>
            </w:pPr>
            <w:r>
              <w:rPr>
                <w:rFonts w:hint="eastAsia" w:ascii="仿宋" w:hAnsi="仿宋" w:eastAsia="仿宋"/>
                <w:sz w:val="24"/>
              </w:rPr>
              <w:t>转让申请人</w:t>
            </w:r>
          </w:p>
          <w:p>
            <w:pPr>
              <w:adjustRightInd w:val="0"/>
              <w:snapToGrid w:val="0"/>
              <w:spacing w:line="360" w:lineRule="auto"/>
              <w:jc w:val="center"/>
              <w:rPr>
                <w:rFonts w:hint="eastAsia" w:ascii="仿宋" w:hAnsi="仿宋" w:eastAsia="仿宋"/>
                <w:sz w:val="24"/>
              </w:rPr>
            </w:pPr>
            <w:r>
              <w:rPr>
                <w:rFonts w:hint="eastAsia" w:ascii="仿宋" w:hAnsi="仿宋" w:eastAsia="仿宋"/>
                <w:sz w:val="24"/>
              </w:rPr>
              <w:t>上级主管部门意见</w:t>
            </w:r>
          </w:p>
        </w:tc>
        <w:tc>
          <w:tcPr>
            <w:tcW w:w="8227" w:type="dxa"/>
            <w:gridSpan w:val="26"/>
            <w:tcBorders>
              <w:left w:val="single" w:color="auto" w:sz="4" w:space="0"/>
              <w:bottom w:val="single" w:color="auto" w:sz="2" w:space="0"/>
            </w:tcBorders>
            <w:noWrap w:val="0"/>
            <w:vAlign w:val="center"/>
          </w:tcPr>
          <w:p>
            <w:pPr>
              <w:adjustRightInd w:val="0"/>
              <w:snapToGrid w:val="0"/>
              <w:spacing w:line="360" w:lineRule="auto"/>
              <w:jc w:val="left"/>
              <w:rPr>
                <w:rFonts w:hint="eastAsia" w:ascii="仿宋" w:hAnsi="仿宋" w:eastAsia="仿宋"/>
                <w:sz w:val="24"/>
              </w:rPr>
            </w:pPr>
            <w:r>
              <w:rPr>
                <w:rFonts w:hint="eastAsia" w:ascii="仿宋" w:hAnsi="仿宋" w:eastAsia="仿宋"/>
                <w:sz w:val="24"/>
              </w:rPr>
              <w:t xml:space="preserve">               </w:t>
            </w:r>
          </w:p>
          <w:p>
            <w:pPr>
              <w:adjustRightInd w:val="0"/>
              <w:snapToGrid w:val="0"/>
              <w:spacing w:line="360" w:lineRule="auto"/>
              <w:jc w:val="left"/>
              <w:rPr>
                <w:rFonts w:hint="eastAsia" w:ascii="仿宋" w:hAnsi="仿宋" w:eastAsia="仿宋"/>
                <w:sz w:val="24"/>
              </w:rPr>
            </w:pPr>
          </w:p>
          <w:p>
            <w:pPr>
              <w:adjustRightInd w:val="0"/>
              <w:snapToGrid w:val="0"/>
              <w:spacing w:line="360" w:lineRule="auto"/>
              <w:jc w:val="left"/>
              <w:rPr>
                <w:rFonts w:hint="eastAsia" w:ascii="仿宋" w:hAnsi="仿宋" w:eastAsia="仿宋"/>
                <w:sz w:val="24"/>
              </w:rPr>
            </w:pPr>
          </w:p>
          <w:p>
            <w:pPr>
              <w:adjustRightInd w:val="0"/>
              <w:snapToGrid w:val="0"/>
              <w:spacing w:line="360" w:lineRule="auto"/>
              <w:jc w:val="left"/>
              <w:rPr>
                <w:rFonts w:hint="eastAsia" w:ascii="仿宋" w:hAnsi="仿宋" w:eastAsia="仿宋"/>
                <w:sz w:val="24"/>
              </w:rPr>
            </w:pPr>
          </w:p>
          <w:p>
            <w:pPr>
              <w:adjustRightInd w:val="0"/>
              <w:snapToGrid w:val="0"/>
              <w:spacing w:line="240" w:lineRule="auto"/>
              <w:jc w:val="center"/>
              <w:rPr>
                <w:rFonts w:hint="eastAsia" w:ascii="仿宋" w:hAnsi="仿宋" w:eastAsia="仿宋"/>
                <w:sz w:val="24"/>
              </w:rPr>
            </w:pPr>
            <w:r>
              <w:rPr>
                <w:rFonts w:hint="eastAsia" w:ascii="仿宋" w:hAnsi="仿宋" w:eastAsia="仿宋"/>
                <w:sz w:val="24"/>
              </w:rPr>
              <w:t xml:space="preserve">                    （印章）      年      月     日  </w:t>
            </w:r>
          </w:p>
        </w:tc>
      </w:tr>
    </w:tbl>
    <w:p>
      <w:pPr>
        <w:sectPr>
          <w:pgSz w:w="11906" w:h="16838"/>
          <w:pgMar w:top="1418" w:right="1418" w:bottom="1418" w:left="1418" w:header="851" w:footer="992" w:gutter="0"/>
          <w:cols w:space="720" w:num="1"/>
          <w:docGrid w:type="lines" w:linePitch="312" w:charSpace="0"/>
        </w:sectPr>
      </w:pPr>
    </w:p>
    <w:p>
      <w:pPr>
        <w:rPr>
          <w:rFonts w:hint="eastAsia"/>
        </w:rPr>
      </w:pPr>
    </w:p>
    <w:p>
      <w:pPr>
        <w:rPr>
          <w:rFonts w:hint="eastAsia"/>
          <w:sz w:val="24"/>
        </w:rPr>
      </w:pPr>
      <w:r>
        <w:rPr>
          <w:rFonts w:hint="eastAsia"/>
          <w:b/>
          <w:bCs/>
          <w:sz w:val="32"/>
          <w:szCs w:val="32"/>
        </w:rPr>
        <w:t>（7）</w:t>
      </w:r>
    </w:p>
    <w:p>
      <w:pPr>
        <w:adjustRightInd w:val="0"/>
        <w:snapToGrid w:val="0"/>
        <w:ind w:firstLine="600"/>
        <w:rPr>
          <w:rFonts w:ascii="Calibri" w:hAnsi="Calibri" w:eastAsia="仿宋_GB2312"/>
          <w:sz w:val="30"/>
          <w:szCs w:val="22"/>
        </w:rPr>
      </w:pPr>
    </w:p>
    <w:p>
      <w:pPr>
        <w:adjustRightInd w:val="0"/>
        <w:snapToGrid w:val="0"/>
        <w:ind w:firstLine="600"/>
        <w:rPr>
          <w:rFonts w:ascii="Calibri" w:hAnsi="Calibri" w:eastAsia="仿宋_GB2312"/>
          <w:sz w:val="30"/>
          <w:szCs w:val="22"/>
        </w:rPr>
      </w:pPr>
    </w:p>
    <w:p>
      <w:pPr>
        <w:rPr>
          <w:b/>
          <w:sz w:val="24"/>
          <w:szCs w:val="24"/>
        </w:rPr>
      </w:pPr>
      <w:r>
        <w:rPr>
          <w:rFonts w:hint="eastAsia"/>
          <w:b/>
          <w:sz w:val="24"/>
          <w:szCs w:val="24"/>
        </w:rPr>
        <w:t>收到申请顺序号                                 采矿许可证号</w:t>
      </w:r>
    </w:p>
    <w:p>
      <w:pPr>
        <w:rPr>
          <w:b/>
          <w:sz w:val="24"/>
          <w:szCs w:val="24"/>
        </w:rPr>
      </w:pPr>
      <w:r>
        <w:rPr>
          <w:rFonts w:hint="eastAsia"/>
          <w:b/>
          <w:spacing w:val="22"/>
          <w:sz w:val="24"/>
          <w:szCs w:val="24"/>
        </w:rPr>
        <w:t>收到申请时</w:t>
      </w:r>
      <w:r>
        <w:rPr>
          <w:rFonts w:hint="eastAsia"/>
          <w:b/>
          <w:spacing w:val="10"/>
          <w:sz w:val="24"/>
          <w:szCs w:val="24"/>
        </w:rPr>
        <w:t xml:space="preserve">间                             </w:t>
      </w:r>
      <w:r>
        <w:rPr>
          <w:rFonts w:hint="eastAsia"/>
          <w:b/>
          <w:spacing w:val="16"/>
          <w:sz w:val="24"/>
          <w:szCs w:val="24"/>
        </w:rPr>
        <w:t xml:space="preserve">发 证时 </w:t>
      </w:r>
      <w:r>
        <w:rPr>
          <w:rFonts w:hint="eastAsia"/>
          <w:b/>
          <w:sz w:val="24"/>
          <w:szCs w:val="24"/>
        </w:rPr>
        <w:t>间</w:t>
      </w:r>
    </w:p>
    <w:p>
      <w:pPr>
        <w:rPr>
          <w:szCs w:val="24"/>
        </w:rPr>
      </w:pPr>
    </w:p>
    <w:p>
      <w:pPr>
        <w:rPr>
          <w:szCs w:val="24"/>
        </w:rPr>
      </w:pPr>
    </w:p>
    <w:p>
      <w:pPr>
        <w:rPr>
          <w:szCs w:val="24"/>
        </w:rPr>
      </w:pPr>
    </w:p>
    <w:p>
      <w:pPr>
        <w:rPr>
          <w:szCs w:val="24"/>
        </w:rPr>
      </w:pPr>
    </w:p>
    <w:p>
      <w:pPr>
        <w:rPr>
          <w:szCs w:val="24"/>
        </w:rPr>
      </w:pPr>
    </w:p>
    <w:p>
      <w:pPr>
        <w:jc w:val="center"/>
        <w:rPr>
          <w:b/>
          <w:spacing w:val="220"/>
          <w:sz w:val="52"/>
          <w:szCs w:val="24"/>
        </w:rPr>
      </w:pPr>
      <w:r>
        <w:rPr>
          <w:rFonts w:hint="eastAsia"/>
          <w:b/>
          <w:spacing w:val="220"/>
          <w:sz w:val="52"/>
          <w:szCs w:val="24"/>
        </w:rPr>
        <w:t>油气采矿权</w:t>
      </w:r>
    </w:p>
    <w:p>
      <w:pPr>
        <w:jc w:val="center"/>
        <w:rPr>
          <w:b/>
          <w:sz w:val="52"/>
          <w:szCs w:val="24"/>
        </w:rPr>
      </w:pPr>
    </w:p>
    <w:p>
      <w:pPr>
        <w:jc w:val="center"/>
        <w:rPr>
          <w:b/>
          <w:sz w:val="84"/>
          <w:szCs w:val="24"/>
        </w:rPr>
      </w:pPr>
      <w:r>
        <w:rPr>
          <w:rFonts w:hint="eastAsia" w:ascii="宋体"/>
          <w:b/>
          <w:sz w:val="84"/>
          <w:szCs w:val="24"/>
        </w:rPr>
        <w:t>新立申请登记书</w:t>
      </w:r>
    </w:p>
    <w:p>
      <w:pPr>
        <w:spacing w:line="320" w:lineRule="exact"/>
        <w:rPr>
          <w:sz w:val="30"/>
          <w:szCs w:val="24"/>
        </w:rPr>
      </w:pPr>
    </w:p>
    <w:p>
      <w:pPr>
        <w:spacing w:line="320" w:lineRule="exact"/>
        <w:rPr>
          <w:sz w:val="30"/>
          <w:szCs w:val="24"/>
        </w:rPr>
      </w:pPr>
    </w:p>
    <w:p>
      <w:pPr>
        <w:spacing w:line="320" w:lineRule="exact"/>
        <w:rPr>
          <w:sz w:val="30"/>
          <w:szCs w:val="24"/>
        </w:rPr>
      </w:pPr>
    </w:p>
    <w:p>
      <w:pPr>
        <w:spacing w:line="320" w:lineRule="exact"/>
        <w:rPr>
          <w:sz w:val="30"/>
          <w:szCs w:val="24"/>
        </w:rPr>
      </w:pPr>
    </w:p>
    <w:p>
      <w:pPr>
        <w:spacing w:line="320" w:lineRule="exact"/>
        <w:rPr>
          <w:sz w:val="30"/>
          <w:szCs w:val="24"/>
        </w:rPr>
      </w:pPr>
    </w:p>
    <w:p>
      <w:pPr>
        <w:spacing w:line="320" w:lineRule="exact"/>
        <w:rPr>
          <w:rFonts w:hint="eastAsia"/>
          <w:sz w:val="30"/>
          <w:szCs w:val="24"/>
        </w:rPr>
      </w:pPr>
    </w:p>
    <w:p>
      <w:pPr>
        <w:spacing w:line="320" w:lineRule="exact"/>
        <w:rPr>
          <w:rFonts w:hint="eastAsia"/>
          <w:sz w:val="30"/>
          <w:szCs w:val="24"/>
        </w:rPr>
      </w:pPr>
    </w:p>
    <w:p>
      <w:pPr>
        <w:spacing w:line="320" w:lineRule="exact"/>
        <w:rPr>
          <w:rFonts w:hint="eastAsia"/>
          <w:sz w:val="30"/>
          <w:szCs w:val="24"/>
        </w:rPr>
      </w:pPr>
    </w:p>
    <w:p>
      <w:pPr>
        <w:spacing w:line="320" w:lineRule="exact"/>
        <w:rPr>
          <w:rFonts w:hint="eastAsia"/>
          <w:sz w:val="30"/>
          <w:szCs w:val="24"/>
        </w:rPr>
      </w:pPr>
    </w:p>
    <w:p>
      <w:pPr>
        <w:spacing w:line="320" w:lineRule="exact"/>
        <w:rPr>
          <w:rFonts w:hint="eastAsia"/>
          <w:sz w:val="30"/>
          <w:szCs w:val="24"/>
        </w:rPr>
      </w:pPr>
    </w:p>
    <w:p>
      <w:pPr>
        <w:spacing w:line="320" w:lineRule="exact"/>
        <w:rPr>
          <w:sz w:val="30"/>
          <w:szCs w:val="24"/>
        </w:rPr>
      </w:pPr>
    </w:p>
    <w:tbl>
      <w:tblPr>
        <w:tblStyle w:val="7"/>
        <w:tblW w:w="0" w:type="auto"/>
        <w:jc w:val="center"/>
        <w:tblLayout w:type="fixed"/>
        <w:tblCellMar>
          <w:top w:w="0" w:type="dxa"/>
          <w:left w:w="108" w:type="dxa"/>
          <w:bottom w:w="0" w:type="dxa"/>
          <w:right w:w="108" w:type="dxa"/>
        </w:tblCellMar>
      </w:tblPr>
      <w:tblGrid>
        <w:gridCol w:w="2376"/>
        <w:gridCol w:w="6146"/>
      </w:tblGrid>
      <w:tr>
        <w:trPr>
          <w:trHeight w:val="571" w:hRule="atLeast"/>
          <w:jc w:val="center"/>
        </w:trPr>
        <w:tc>
          <w:tcPr>
            <w:tcW w:w="2376" w:type="dxa"/>
            <w:noWrap w:val="0"/>
            <w:vAlign w:val="center"/>
          </w:tcPr>
          <w:p>
            <w:pPr>
              <w:spacing w:line="320" w:lineRule="exact"/>
              <w:ind w:right="-107" w:rightChars="-51"/>
              <w:jc w:val="distribute"/>
              <w:rPr>
                <w:rFonts w:hint="eastAsia" w:ascii="仿宋_GB2312" w:hAnsi="宋体" w:eastAsia="仿宋_GB2312"/>
                <w:kern w:val="0"/>
                <w:sz w:val="30"/>
                <w:szCs w:val="30"/>
              </w:rPr>
            </w:pPr>
            <w:r>
              <w:rPr>
                <w:rFonts w:hint="eastAsia" w:ascii="仿宋_GB2312" w:hAnsi="宋体" w:eastAsia="仿宋_GB2312"/>
                <w:kern w:val="0"/>
                <w:sz w:val="30"/>
                <w:szCs w:val="30"/>
              </w:rPr>
              <w:t>项目名称</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_GB2312" w:hAnsi="仿宋" w:eastAsia="仿宋_GB2312"/>
                      <w:b/>
                      <w:sz w:val="30"/>
                      <w:szCs w:val="30"/>
                      <w:u w:val="single"/>
                    </w:rPr>
                    <w:t xml:space="preserve">                                      </w:t>
                  </w:r>
                </w:p>
              </w:tc>
            </w:tr>
          </w:tbl>
          <w:p>
            <w:pPr>
              <w:spacing w:line="320" w:lineRule="exact"/>
              <w:ind w:left="42" w:leftChars="20"/>
              <w:rPr>
                <w:rFonts w:hint="eastAsia" w:ascii="仿宋_GB2312" w:eastAsia="仿宋_GB2312"/>
                <w:kern w:val="0"/>
                <w:sz w:val="30"/>
                <w:szCs w:val="30"/>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hAnsi="宋体" w:eastAsia="仿宋_GB2312"/>
                <w:kern w:val="0"/>
                <w:sz w:val="30"/>
                <w:szCs w:val="30"/>
              </w:rPr>
            </w:pPr>
            <w:r>
              <w:rPr>
                <w:rFonts w:hint="eastAsia" w:ascii="仿宋_GB2312" w:hAnsi="宋体" w:eastAsia="仿宋_GB2312"/>
                <w:kern w:val="0"/>
                <w:sz w:val="30"/>
                <w:szCs w:val="30"/>
              </w:rPr>
              <w:t>申请人</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_GB2312" w:hAnsi="仿宋" w:eastAsia="仿宋_GB2312"/>
                      <w:b/>
                      <w:sz w:val="30"/>
                      <w:szCs w:val="30"/>
                      <w:u w:val="single"/>
                    </w:rPr>
                    <w:t xml:space="preserve">                              （签章）</w:t>
                  </w:r>
                </w:p>
              </w:tc>
            </w:tr>
          </w:tbl>
          <w:p>
            <w:pPr>
              <w:spacing w:line="320" w:lineRule="exact"/>
              <w:ind w:left="42" w:leftChars="20"/>
              <w:rPr>
                <w:rFonts w:hint="eastAsia" w:ascii="仿宋_GB2312" w:eastAsia="仿宋_GB2312"/>
                <w:kern w:val="0"/>
                <w:sz w:val="30"/>
                <w:szCs w:val="30"/>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hAnsi="宋体" w:eastAsia="仿宋_GB2312"/>
                <w:kern w:val="0"/>
                <w:sz w:val="30"/>
                <w:szCs w:val="30"/>
              </w:rPr>
            </w:pPr>
            <w:r>
              <w:rPr>
                <w:rFonts w:hint="eastAsia" w:ascii="仿宋_GB2312" w:hAnsi="宋体" w:eastAsia="仿宋_GB2312"/>
                <w:kern w:val="0"/>
                <w:sz w:val="30"/>
                <w:szCs w:val="30"/>
              </w:rPr>
              <w:t>开采单位</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_GB2312" w:hAnsi="仿宋" w:eastAsia="仿宋_GB2312"/>
                      <w:b/>
                      <w:sz w:val="30"/>
                      <w:szCs w:val="30"/>
                      <w:u w:val="single"/>
                    </w:rPr>
                    <w:t xml:space="preserve">                              （签章）</w:t>
                  </w:r>
                </w:p>
              </w:tc>
            </w:tr>
          </w:tbl>
          <w:p>
            <w:pPr>
              <w:spacing w:line="320" w:lineRule="exact"/>
              <w:ind w:left="42" w:leftChars="20"/>
              <w:rPr>
                <w:rFonts w:hint="eastAsia" w:ascii="仿宋_GB2312" w:eastAsia="仿宋_GB2312"/>
                <w:kern w:val="0"/>
                <w:sz w:val="30"/>
                <w:szCs w:val="30"/>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hAnsi="宋体" w:eastAsia="仿宋_GB2312"/>
                <w:kern w:val="0"/>
                <w:sz w:val="30"/>
                <w:szCs w:val="30"/>
              </w:rPr>
            </w:pPr>
            <w:r>
              <w:rPr>
                <w:rFonts w:hint="eastAsia" w:ascii="仿宋_GB2312" w:hAnsi="宋体" w:eastAsia="仿宋_GB2312"/>
                <w:kern w:val="0"/>
                <w:sz w:val="30"/>
                <w:szCs w:val="30"/>
              </w:rPr>
              <w:t>填表时间</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_GB2312" w:hAnsi="仿宋" w:eastAsia="仿宋_GB2312"/>
                      <w:b/>
                      <w:sz w:val="30"/>
                      <w:szCs w:val="30"/>
                      <w:u w:val="single"/>
                    </w:rPr>
                    <w:t xml:space="preserve">                                      </w:t>
                  </w:r>
                </w:p>
              </w:tc>
            </w:tr>
          </w:tbl>
          <w:p>
            <w:pPr>
              <w:spacing w:line="320" w:lineRule="exact"/>
              <w:ind w:left="42" w:leftChars="20"/>
              <w:rPr>
                <w:rFonts w:hint="eastAsia" w:ascii="仿宋_GB2312" w:eastAsia="仿宋_GB2312"/>
                <w:kern w:val="0"/>
                <w:sz w:val="30"/>
                <w:szCs w:val="30"/>
              </w:rPr>
            </w:pPr>
          </w:p>
        </w:tc>
      </w:tr>
    </w:tbl>
    <w:p>
      <w:pPr>
        <w:spacing w:line="320" w:lineRule="exact"/>
        <w:rPr>
          <w:sz w:val="30"/>
          <w:szCs w:val="24"/>
        </w:rPr>
      </w:pPr>
    </w:p>
    <w:p>
      <w:pPr>
        <w:jc w:val="center"/>
        <w:rPr>
          <w:rFonts w:ascii="仿宋_GB2312" w:eastAsia="仿宋_GB2312"/>
          <w:szCs w:val="24"/>
        </w:rPr>
      </w:pPr>
      <w:r>
        <w:rPr>
          <w:szCs w:val="24"/>
        </w:rPr>
        <w:br w:type="page"/>
      </w:r>
      <w:r>
        <w:rPr>
          <w:rFonts w:hint="eastAsia" w:ascii="黑体" w:eastAsia="黑体"/>
          <w:b/>
          <w:sz w:val="36"/>
          <w:szCs w:val="24"/>
        </w:rPr>
        <w:t>填表说明</w:t>
      </w:r>
    </w:p>
    <w:p>
      <w:pPr>
        <w:spacing w:line="300" w:lineRule="exact"/>
        <w:ind w:firstLine="420"/>
        <w:rPr>
          <w:rFonts w:ascii="宋体"/>
          <w:szCs w:val="24"/>
        </w:rPr>
      </w:pPr>
      <w:r>
        <w:rPr>
          <w:rFonts w:ascii="仿宋_GB2312" w:eastAsia="仿宋_GB2312"/>
          <w:szCs w:val="24"/>
        </w:rPr>
        <w:t xml:space="preserve">1. </w:t>
      </w:r>
      <w:r>
        <w:rPr>
          <w:rFonts w:hint="eastAsia" w:ascii="黑体" w:eastAsia="黑体"/>
          <w:b/>
          <w:szCs w:val="24"/>
        </w:rPr>
        <w:t>项目名称</w:t>
      </w:r>
      <w:r>
        <w:rPr>
          <w:rFonts w:hint="eastAsia" w:ascii="仿宋_GB2312" w:eastAsia="仿宋_GB2312"/>
          <w:szCs w:val="24"/>
        </w:rPr>
        <w:t>：</w:t>
      </w:r>
      <w:r>
        <w:rPr>
          <w:rFonts w:hint="eastAsia" w:ascii="宋体" w:hAnsi="宋体"/>
          <w:szCs w:val="24"/>
        </w:rPr>
        <w:t>由项目所在省（自治区、直辖市）名</w:t>
      </w:r>
      <w:r>
        <w:rPr>
          <w:rFonts w:ascii="宋体" w:hAnsi="宋体"/>
          <w:szCs w:val="24"/>
        </w:rPr>
        <w:t>(</w:t>
      </w:r>
      <w:r>
        <w:rPr>
          <w:rFonts w:hint="eastAsia" w:ascii="宋体" w:hAnsi="宋体"/>
          <w:szCs w:val="24"/>
        </w:rPr>
        <w:t>跨省需用简称</w:t>
      </w:r>
      <w:r>
        <w:rPr>
          <w:rFonts w:ascii="宋体" w:hAnsi="宋体"/>
          <w:szCs w:val="24"/>
        </w:rPr>
        <w:t>)</w:t>
      </w:r>
      <w:r>
        <w:rPr>
          <w:rFonts w:hint="eastAsia" w:ascii="宋体" w:hAnsi="宋体"/>
          <w:szCs w:val="24"/>
        </w:rPr>
        <w:t>或所在海域名＋盆地名</w:t>
      </w:r>
      <w:r>
        <w:rPr>
          <w:rFonts w:ascii="宋体" w:hAnsi="宋体"/>
          <w:szCs w:val="24"/>
        </w:rPr>
        <w:t>+</w:t>
      </w:r>
      <w:r>
        <w:rPr>
          <w:rFonts w:hint="eastAsia" w:ascii="宋体" w:hAnsi="宋体"/>
          <w:szCs w:val="24"/>
        </w:rPr>
        <w:t>二级构造单元或开采作业区的主要特征地名＋开采矿种</w:t>
      </w:r>
      <w:r>
        <w:rPr>
          <w:rFonts w:ascii="宋体" w:hAnsi="宋体"/>
          <w:szCs w:val="24"/>
        </w:rPr>
        <w:t>(</w:t>
      </w:r>
      <w:r>
        <w:rPr>
          <w:rFonts w:hint="eastAsia" w:ascii="宋体" w:hAnsi="宋体"/>
          <w:szCs w:val="24"/>
        </w:rPr>
        <w:t>既有石油又有天然气的简写为油气、其他写全称</w:t>
      </w:r>
      <w:r>
        <w:rPr>
          <w:rFonts w:ascii="宋体" w:hAnsi="宋体"/>
          <w:szCs w:val="24"/>
        </w:rPr>
        <w:t>)</w:t>
      </w:r>
      <w:r>
        <w:rPr>
          <w:rFonts w:hint="eastAsia" w:ascii="宋体" w:hAnsi="宋体"/>
          <w:szCs w:val="24"/>
        </w:rPr>
        <w:t>＋开采组成。例如：江苏苏北盆地溱潼凹陷石油开采、陕晋鄂尔多斯盆地吴旗区块油气开采、南海珠江口盆地惠州</w:t>
      </w:r>
      <w:r>
        <w:rPr>
          <w:rFonts w:ascii="宋体" w:hAnsi="宋体"/>
          <w:szCs w:val="24"/>
        </w:rPr>
        <w:t>21-1</w:t>
      </w:r>
      <w:r>
        <w:rPr>
          <w:rFonts w:hint="eastAsia" w:ascii="宋体" w:hAnsi="宋体"/>
          <w:szCs w:val="24"/>
        </w:rPr>
        <w:t>区块油气开采。</w:t>
      </w:r>
    </w:p>
    <w:p>
      <w:pPr>
        <w:adjustRightInd w:val="0"/>
        <w:snapToGrid w:val="0"/>
        <w:ind w:firstLine="420"/>
        <w:rPr>
          <w:rFonts w:ascii="仿宋_GB2312" w:eastAsia="仿宋_GB2312"/>
          <w:color w:val="FF0000"/>
          <w:szCs w:val="24"/>
        </w:rPr>
      </w:pPr>
      <w:r>
        <w:rPr>
          <w:rFonts w:ascii="仿宋_GB2312" w:eastAsia="仿宋_GB2312"/>
          <w:szCs w:val="24"/>
        </w:rPr>
        <w:t xml:space="preserve">2. </w:t>
      </w:r>
      <w:r>
        <w:rPr>
          <w:rFonts w:hint="eastAsia" w:ascii="黑体" w:eastAsia="黑体"/>
          <w:b/>
          <w:szCs w:val="24"/>
        </w:rPr>
        <w:t>申请人</w:t>
      </w:r>
      <w:r>
        <w:rPr>
          <w:rFonts w:hint="eastAsia" w:ascii="仿宋_GB2312" w:eastAsia="仿宋_GB2312"/>
          <w:szCs w:val="24"/>
        </w:rPr>
        <w:t>：</w:t>
      </w:r>
      <w:r>
        <w:rPr>
          <w:rFonts w:hint="eastAsia" w:ascii="宋体" w:hAnsi="宋体"/>
          <w:szCs w:val="24"/>
        </w:rPr>
        <w:t>按采矿权申请人企业营业执照或事业单位法人证书注册名称填写。</w:t>
      </w:r>
    </w:p>
    <w:p>
      <w:pPr>
        <w:adjustRightInd w:val="0"/>
        <w:snapToGrid w:val="0"/>
        <w:ind w:firstLine="420"/>
        <w:rPr>
          <w:rFonts w:ascii="宋体"/>
          <w:szCs w:val="24"/>
        </w:rPr>
      </w:pPr>
      <w:r>
        <w:rPr>
          <w:rFonts w:ascii="仿宋_GB2312" w:eastAsia="仿宋_GB2312"/>
          <w:szCs w:val="24"/>
        </w:rPr>
        <w:t xml:space="preserve">3. </w:t>
      </w:r>
      <w:r>
        <w:rPr>
          <w:rFonts w:hint="eastAsia" w:ascii="黑体" w:eastAsia="黑体"/>
          <w:b/>
          <w:szCs w:val="24"/>
        </w:rPr>
        <w:t>开采单位</w:t>
      </w:r>
      <w:r>
        <w:rPr>
          <w:rFonts w:hint="eastAsia" w:ascii="仿宋_GB2312" w:eastAsia="仿宋_GB2312"/>
          <w:szCs w:val="24"/>
        </w:rPr>
        <w:t>：</w:t>
      </w:r>
      <w:r>
        <w:rPr>
          <w:rFonts w:hint="eastAsia" w:ascii="宋体" w:hAnsi="宋体"/>
          <w:szCs w:val="24"/>
        </w:rPr>
        <w:t>承担项目开采作业的施工单位，与企业营业执照或事业单位法人证书注册名称一致。</w:t>
      </w:r>
    </w:p>
    <w:p>
      <w:pPr>
        <w:spacing w:line="300" w:lineRule="exact"/>
        <w:ind w:firstLine="420"/>
        <w:rPr>
          <w:rFonts w:ascii="宋体"/>
          <w:szCs w:val="24"/>
        </w:rPr>
      </w:pPr>
      <w:r>
        <w:rPr>
          <w:rFonts w:ascii="仿宋_GB2312" w:eastAsia="仿宋_GB2312"/>
          <w:szCs w:val="24"/>
        </w:rPr>
        <w:t xml:space="preserve">4. </w:t>
      </w:r>
      <w:r>
        <w:rPr>
          <w:rFonts w:hint="eastAsia" w:ascii="黑体" w:eastAsia="黑体"/>
          <w:b/>
          <w:szCs w:val="24"/>
        </w:rPr>
        <w:t>开采主矿种</w:t>
      </w:r>
      <w:r>
        <w:rPr>
          <w:rFonts w:hint="eastAsia" w:ascii="仿宋_GB2312" w:eastAsia="仿宋_GB2312"/>
          <w:szCs w:val="24"/>
        </w:rPr>
        <w:t>：</w:t>
      </w:r>
      <w:r>
        <w:rPr>
          <w:rFonts w:hint="eastAsia" w:ascii="宋体" w:hAnsi="宋体"/>
          <w:szCs w:val="24"/>
        </w:rPr>
        <w:t>根据储量备案情况填写石油、天然气、煤层气、页岩气等。</w:t>
      </w:r>
    </w:p>
    <w:p>
      <w:pPr>
        <w:spacing w:line="300" w:lineRule="exact"/>
        <w:ind w:firstLine="420"/>
        <w:rPr>
          <w:rFonts w:ascii="宋体"/>
          <w:szCs w:val="24"/>
        </w:rPr>
      </w:pPr>
      <w:r>
        <w:rPr>
          <w:rFonts w:ascii="仿宋_GB2312" w:eastAsia="仿宋_GB2312"/>
          <w:szCs w:val="24"/>
        </w:rPr>
        <w:t xml:space="preserve">5. </w:t>
      </w:r>
      <w:r>
        <w:rPr>
          <w:rFonts w:hint="eastAsia" w:ascii="黑体" w:eastAsia="黑体"/>
          <w:b/>
          <w:szCs w:val="24"/>
        </w:rPr>
        <w:t>投资额</w:t>
      </w:r>
      <w:r>
        <w:rPr>
          <w:rFonts w:hint="eastAsia" w:ascii="仿宋_GB2312" w:eastAsia="仿宋_GB2312"/>
          <w:szCs w:val="24"/>
        </w:rPr>
        <w:t>：</w:t>
      </w:r>
      <w:r>
        <w:rPr>
          <w:rFonts w:hint="eastAsia" w:ascii="宋体" w:hAnsi="宋体"/>
          <w:szCs w:val="24"/>
        </w:rPr>
        <w:t>指计划投入到该油气开采项目中的资金总额。</w:t>
      </w:r>
    </w:p>
    <w:p>
      <w:pPr>
        <w:spacing w:line="300" w:lineRule="exact"/>
        <w:ind w:firstLine="420"/>
        <w:rPr>
          <w:rFonts w:ascii="仿宋_GB2312" w:eastAsia="仿宋_GB2312"/>
          <w:szCs w:val="24"/>
        </w:rPr>
      </w:pPr>
      <w:r>
        <w:rPr>
          <w:rFonts w:ascii="仿宋_GB2312" w:eastAsia="仿宋_GB2312"/>
          <w:szCs w:val="24"/>
        </w:rPr>
        <w:t xml:space="preserve">6. </w:t>
      </w:r>
      <w:r>
        <w:rPr>
          <w:rFonts w:hint="eastAsia" w:ascii="黑体" w:eastAsia="黑体"/>
          <w:b/>
          <w:szCs w:val="24"/>
        </w:rPr>
        <w:t>资金来源</w:t>
      </w:r>
      <w:r>
        <w:rPr>
          <w:rFonts w:hint="eastAsia" w:ascii="仿宋_GB2312" w:eastAsia="仿宋_GB2312"/>
          <w:szCs w:val="24"/>
        </w:rPr>
        <w:t>：</w:t>
      </w:r>
      <w:r>
        <w:rPr>
          <w:rFonts w:hint="eastAsia" w:ascii="宋体" w:hAnsi="宋体"/>
          <w:szCs w:val="24"/>
        </w:rPr>
        <w:t>贷款、自筹、股份制及其他融资方式。</w:t>
      </w:r>
    </w:p>
    <w:p>
      <w:pPr>
        <w:spacing w:line="300" w:lineRule="exact"/>
        <w:ind w:firstLine="420"/>
        <w:rPr>
          <w:rFonts w:ascii="宋体"/>
          <w:szCs w:val="24"/>
        </w:rPr>
      </w:pPr>
      <w:r>
        <w:rPr>
          <w:rFonts w:ascii="仿宋_GB2312" w:eastAsia="仿宋_GB2312"/>
          <w:szCs w:val="24"/>
        </w:rPr>
        <w:t xml:space="preserve">7. </w:t>
      </w:r>
      <w:r>
        <w:rPr>
          <w:rFonts w:hint="eastAsia" w:ascii="黑体" w:eastAsia="黑体"/>
          <w:b/>
          <w:szCs w:val="24"/>
        </w:rPr>
        <w:t>地理位置</w:t>
      </w:r>
      <w:r>
        <w:rPr>
          <w:rFonts w:hint="eastAsia" w:ascii="仿宋_GB2312" w:eastAsia="仿宋_GB2312"/>
          <w:szCs w:val="24"/>
        </w:rPr>
        <w:t>：</w:t>
      </w:r>
      <w:r>
        <w:rPr>
          <w:rFonts w:hint="eastAsia" w:ascii="宋体" w:hAnsi="宋体"/>
          <w:szCs w:val="24"/>
        </w:rPr>
        <w:t>指项目所在的省（自治区、直辖市）、地（市）、县级的行政区划名称。项目矿区范围跨县级以上行政区域的，应填写所跨的全部省（自治区、直辖市）、地（市）、县级的行政区划名称。</w:t>
      </w:r>
    </w:p>
    <w:p>
      <w:pPr>
        <w:spacing w:line="300" w:lineRule="exact"/>
        <w:ind w:firstLine="420"/>
        <w:rPr>
          <w:rFonts w:ascii="宋体"/>
          <w:szCs w:val="24"/>
        </w:rPr>
      </w:pPr>
      <w:r>
        <w:rPr>
          <w:rFonts w:ascii="仿宋_GB2312" w:eastAsia="仿宋_GB2312"/>
          <w:szCs w:val="24"/>
        </w:rPr>
        <w:t xml:space="preserve">8. </w:t>
      </w:r>
      <w:r>
        <w:rPr>
          <w:rFonts w:hint="eastAsia" w:ascii="黑体" w:eastAsia="黑体"/>
          <w:b/>
          <w:szCs w:val="24"/>
        </w:rPr>
        <w:t>基本区块</w:t>
      </w:r>
      <w:r>
        <w:rPr>
          <w:rFonts w:hint="eastAsia" w:ascii="仿宋_GB2312" w:eastAsia="仿宋_GB2312"/>
          <w:szCs w:val="24"/>
        </w:rPr>
        <w:t>：</w:t>
      </w:r>
      <w:r>
        <w:rPr>
          <w:rFonts w:hint="eastAsia" w:ascii="宋体" w:hAnsi="宋体"/>
          <w:szCs w:val="24"/>
        </w:rPr>
        <w:t>实际申请的基本区块数。</w:t>
      </w:r>
    </w:p>
    <w:p>
      <w:pPr>
        <w:spacing w:line="300" w:lineRule="exact"/>
        <w:ind w:firstLine="422"/>
        <w:rPr>
          <w:rFonts w:ascii="宋体"/>
          <w:szCs w:val="24"/>
        </w:rPr>
      </w:pPr>
      <w:r>
        <w:rPr>
          <w:rFonts w:ascii="黑体" w:eastAsia="黑体"/>
          <w:b/>
          <w:szCs w:val="24"/>
        </w:rPr>
        <w:t>1/4</w:t>
      </w:r>
      <w:r>
        <w:rPr>
          <w:rFonts w:hint="eastAsia" w:ascii="黑体" w:eastAsia="黑体"/>
          <w:b/>
          <w:szCs w:val="24"/>
        </w:rPr>
        <w:t>区块</w:t>
      </w:r>
      <w:r>
        <w:rPr>
          <w:rFonts w:hint="eastAsia" w:ascii="仿宋_GB2312" w:eastAsia="仿宋_GB2312"/>
          <w:szCs w:val="24"/>
        </w:rPr>
        <w:t>：</w:t>
      </w:r>
      <w:r>
        <w:rPr>
          <w:rFonts w:hint="eastAsia" w:ascii="宋体" w:hAnsi="宋体"/>
          <w:szCs w:val="24"/>
        </w:rPr>
        <w:t>实际申请的</w:t>
      </w:r>
      <w:r>
        <w:rPr>
          <w:rFonts w:ascii="宋体" w:hAnsi="宋体"/>
          <w:szCs w:val="24"/>
        </w:rPr>
        <w:t>1/4</w:t>
      </w:r>
      <w:r>
        <w:rPr>
          <w:rFonts w:hint="eastAsia" w:ascii="宋体" w:hAnsi="宋体"/>
          <w:szCs w:val="24"/>
        </w:rPr>
        <w:t>区块数。</w:t>
      </w:r>
    </w:p>
    <w:p>
      <w:pPr>
        <w:spacing w:line="300" w:lineRule="exact"/>
        <w:ind w:firstLine="422"/>
        <w:rPr>
          <w:rFonts w:ascii="宋体"/>
          <w:szCs w:val="24"/>
        </w:rPr>
      </w:pPr>
      <w:r>
        <w:rPr>
          <w:rFonts w:hint="eastAsia" w:ascii="黑体" w:eastAsia="黑体"/>
          <w:b/>
          <w:szCs w:val="24"/>
        </w:rPr>
        <w:t>小区块</w:t>
      </w:r>
      <w:r>
        <w:rPr>
          <w:rFonts w:hint="eastAsia" w:ascii="仿宋_GB2312" w:eastAsia="仿宋_GB2312"/>
          <w:szCs w:val="24"/>
        </w:rPr>
        <w:t>：</w:t>
      </w:r>
      <w:r>
        <w:rPr>
          <w:rFonts w:hint="eastAsia" w:ascii="宋体" w:hAnsi="宋体"/>
          <w:szCs w:val="24"/>
        </w:rPr>
        <w:t>实际申请的小区块数。</w:t>
      </w:r>
    </w:p>
    <w:p>
      <w:pPr>
        <w:spacing w:line="300" w:lineRule="exact"/>
        <w:ind w:firstLine="420"/>
        <w:rPr>
          <w:rFonts w:ascii="宋体"/>
          <w:szCs w:val="24"/>
        </w:rPr>
      </w:pPr>
      <w:r>
        <w:rPr>
          <w:rFonts w:ascii="仿宋_GB2312" w:eastAsia="仿宋_GB2312"/>
          <w:szCs w:val="24"/>
        </w:rPr>
        <w:t xml:space="preserve">9. </w:t>
      </w:r>
      <w:r>
        <w:rPr>
          <w:rFonts w:hint="eastAsia" w:ascii="黑体" w:eastAsia="黑体"/>
          <w:b/>
          <w:szCs w:val="24"/>
        </w:rPr>
        <w:t>申请期限</w:t>
      </w:r>
      <w:r>
        <w:rPr>
          <w:rFonts w:hint="eastAsia" w:ascii="仿宋_GB2312" w:eastAsia="仿宋_GB2312"/>
          <w:szCs w:val="24"/>
        </w:rPr>
        <w:t>：</w:t>
      </w:r>
      <w:r>
        <w:rPr>
          <w:rFonts w:hint="eastAsia" w:ascii="宋体" w:hAnsi="宋体"/>
          <w:szCs w:val="24"/>
        </w:rPr>
        <w:t>应与探明储量和设计规模相匹配。</w:t>
      </w:r>
    </w:p>
    <w:p>
      <w:pPr>
        <w:spacing w:line="300" w:lineRule="exact"/>
        <w:ind w:firstLine="420"/>
        <w:rPr>
          <w:rFonts w:ascii="宋体"/>
          <w:szCs w:val="24"/>
        </w:rPr>
      </w:pPr>
      <w:r>
        <w:rPr>
          <w:rFonts w:ascii="仿宋_GB2312" w:eastAsia="仿宋_GB2312"/>
          <w:szCs w:val="24"/>
        </w:rPr>
        <w:t>10.</w:t>
      </w:r>
      <w:r>
        <w:rPr>
          <w:rFonts w:hint="eastAsia" w:ascii="黑体" w:eastAsia="黑体"/>
          <w:b/>
          <w:szCs w:val="24"/>
        </w:rPr>
        <w:t>设计规模：</w:t>
      </w:r>
      <w:r>
        <w:rPr>
          <w:rFonts w:hint="eastAsia" w:ascii="宋体" w:hAnsi="宋体"/>
          <w:szCs w:val="24"/>
        </w:rPr>
        <w:t>按开发利用方案或核定的生产能力填写。</w:t>
      </w:r>
    </w:p>
    <w:p>
      <w:pPr>
        <w:spacing w:line="300" w:lineRule="exact"/>
        <w:ind w:firstLine="420"/>
        <w:rPr>
          <w:rFonts w:ascii="宋体"/>
          <w:szCs w:val="24"/>
        </w:rPr>
      </w:pPr>
      <w:r>
        <w:rPr>
          <w:rFonts w:ascii="仿宋_GB2312" w:eastAsia="仿宋_GB2312"/>
          <w:szCs w:val="24"/>
        </w:rPr>
        <w:t>11.</w:t>
      </w:r>
      <w:r>
        <w:rPr>
          <w:rFonts w:hint="eastAsia" w:ascii="黑体" w:eastAsia="黑体"/>
          <w:b/>
          <w:szCs w:val="24"/>
        </w:rPr>
        <w:t>申请开采深度范围</w:t>
      </w:r>
      <w:r>
        <w:rPr>
          <w:rFonts w:hint="eastAsia" w:ascii="仿宋_GB2312" w:eastAsia="仿宋_GB2312"/>
          <w:szCs w:val="24"/>
        </w:rPr>
        <w:t>：</w:t>
      </w:r>
      <w:r>
        <w:rPr>
          <w:rFonts w:hint="eastAsia" w:ascii="宋体" w:hAnsi="宋体"/>
          <w:szCs w:val="24"/>
        </w:rPr>
        <w:t>要与开发利用方案设计的开采深度一致。</w:t>
      </w:r>
    </w:p>
    <w:p>
      <w:pPr>
        <w:spacing w:line="300" w:lineRule="exact"/>
        <w:ind w:firstLine="420"/>
        <w:rPr>
          <w:rFonts w:ascii="宋体"/>
          <w:szCs w:val="24"/>
        </w:rPr>
      </w:pPr>
      <w:r>
        <w:rPr>
          <w:rFonts w:ascii="仿宋_GB2312" w:eastAsia="仿宋_GB2312"/>
          <w:szCs w:val="24"/>
        </w:rPr>
        <w:t>12.</w:t>
      </w:r>
      <w:r>
        <w:rPr>
          <w:rFonts w:hint="eastAsia" w:ascii="黑体" w:eastAsia="黑体"/>
          <w:b/>
          <w:szCs w:val="24"/>
        </w:rPr>
        <w:t>法定代表人</w:t>
      </w:r>
      <w:r>
        <w:rPr>
          <w:rFonts w:hint="eastAsia" w:ascii="仿宋_GB2312" w:eastAsia="仿宋_GB2312"/>
          <w:szCs w:val="24"/>
        </w:rPr>
        <w:t>：</w:t>
      </w:r>
      <w:r>
        <w:rPr>
          <w:rFonts w:hint="eastAsia" w:ascii="宋体" w:hAnsi="宋体"/>
          <w:szCs w:val="24"/>
        </w:rPr>
        <w:t>应盖法定代表人签章。</w:t>
      </w:r>
    </w:p>
    <w:p>
      <w:pPr>
        <w:spacing w:line="300" w:lineRule="exact"/>
        <w:ind w:firstLine="420"/>
        <w:rPr>
          <w:rFonts w:ascii="宋体"/>
          <w:szCs w:val="24"/>
        </w:rPr>
      </w:pPr>
      <w:r>
        <w:rPr>
          <w:rFonts w:ascii="仿宋_GB2312" w:eastAsia="仿宋_GB2312"/>
          <w:szCs w:val="24"/>
        </w:rPr>
        <w:t>13.</w:t>
      </w:r>
      <w:r>
        <w:rPr>
          <w:rFonts w:hint="eastAsia" w:ascii="黑体" w:eastAsia="黑体"/>
          <w:b/>
          <w:szCs w:val="24"/>
        </w:rPr>
        <w:t>经济类型</w:t>
      </w:r>
      <w:r>
        <w:rPr>
          <w:rFonts w:hint="eastAsia" w:ascii="仿宋_GB2312" w:eastAsia="仿宋_GB2312"/>
          <w:szCs w:val="24"/>
        </w:rPr>
        <w:t>：</w:t>
      </w:r>
      <w:r>
        <w:rPr>
          <w:rFonts w:hint="eastAsia" w:ascii="宋体" w:hAnsi="宋体"/>
          <w:szCs w:val="21"/>
        </w:rPr>
        <w:t>企业法人根据营业执照证载的类型填写；事业单位根据事业单位法人证书填写。</w:t>
      </w:r>
    </w:p>
    <w:p>
      <w:pPr>
        <w:spacing w:line="300" w:lineRule="exact"/>
        <w:ind w:firstLine="420"/>
        <w:rPr>
          <w:rFonts w:ascii="宋体"/>
          <w:szCs w:val="24"/>
        </w:rPr>
      </w:pPr>
      <w:r>
        <w:rPr>
          <w:rFonts w:ascii="仿宋_GB2312" w:eastAsia="仿宋_GB2312"/>
          <w:szCs w:val="24"/>
        </w:rPr>
        <w:t>14.</w:t>
      </w:r>
      <w:r>
        <w:rPr>
          <w:rFonts w:hint="eastAsia" w:ascii="黑体" w:eastAsia="黑体"/>
          <w:b/>
          <w:szCs w:val="24"/>
        </w:rPr>
        <w:t>地址</w:t>
      </w:r>
      <w:r>
        <w:rPr>
          <w:rFonts w:hint="eastAsia" w:ascii="仿宋_GB2312" w:eastAsia="仿宋_GB2312"/>
          <w:szCs w:val="24"/>
        </w:rPr>
        <w:t>：</w:t>
      </w:r>
      <w:r>
        <w:rPr>
          <w:rFonts w:hint="eastAsia" w:ascii="宋体" w:hAnsi="宋体"/>
          <w:szCs w:val="24"/>
        </w:rPr>
        <w:t>按采矿权申请人注册地址填写。</w:t>
      </w:r>
    </w:p>
    <w:p>
      <w:pPr>
        <w:spacing w:line="300" w:lineRule="exact"/>
        <w:ind w:firstLine="420"/>
        <w:rPr>
          <w:rFonts w:ascii="宋体"/>
          <w:szCs w:val="24"/>
        </w:rPr>
      </w:pPr>
      <w:r>
        <w:rPr>
          <w:rFonts w:ascii="仿宋_GB2312" w:eastAsia="仿宋_GB2312"/>
          <w:szCs w:val="24"/>
        </w:rPr>
        <w:t>15.</w:t>
      </w:r>
      <w:r>
        <w:rPr>
          <w:rFonts w:hint="eastAsia" w:ascii="黑体" w:eastAsia="黑体"/>
          <w:b/>
          <w:szCs w:val="24"/>
        </w:rPr>
        <w:t>原勘查许可证情况：</w:t>
      </w:r>
      <w:r>
        <w:rPr>
          <w:rFonts w:hint="eastAsia" w:ascii="宋体" w:hAnsi="宋体"/>
          <w:szCs w:val="24"/>
        </w:rPr>
        <w:t>采矿项目所在原勘查项目名称、证号、有效期以及原探矿权人义务完成情况等。</w:t>
      </w:r>
    </w:p>
    <w:p>
      <w:pPr>
        <w:spacing w:line="300" w:lineRule="exact"/>
        <w:ind w:firstLine="420"/>
        <w:rPr>
          <w:rFonts w:ascii="宋体"/>
          <w:szCs w:val="24"/>
        </w:rPr>
      </w:pPr>
      <w:r>
        <w:rPr>
          <w:rFonts w:ascii="仿宋_GB2312" w:eastAsia="仿宋_GB2312"/>
          <w:szCs w:val="24"/>
        </w:rPr>
        <w:t>16.</w:t>
      </w:r>
      <w:r>
        <w:rPr>
          <w:rFonts w:hint="eastAsia" w:ascii="黑体" w:eastAsia="黑体"/>
          <w:b/>
          <w:szCs w:val="24"/>
        </w:rPr>
        <w:t>储量评审备案登记情况：</w:t>
      </w:r>
      <w:r>
        <w:rPr>
          <w:rFonts w:hint="eastAsia" w:ascii="宋体" w:hAnsi="宋体"/>
          <w:szCs w:val="24"/>
        </w:rPr>
        <w:t>应填写与该项目探明储量有关的所有储量评审备案文件的名称、备案文号及对应的登记书文号。</w:t>
      </w:r>
    </w:p>
    <w:p>
      <w:pPr>
        <w:spacing w:line="300" w:lineRule="exact"/>
        <w:ind w:firstLine="420"/>
        <w:rPr>
          <w:rFonts w:ascii="宋体"/>
          <w:szCs w:val="24"/>
        </w:rPr>
      </w:pPr>
      <w:r>
        <w:rPr>
          <w:rFonts w:ascii="仿宋_GB2312" w:eastAsia="仿宋_GB2312"/>
          <w:szCs w:val="24"/>
        </w:rPr>
        <w:t>17.</w:t>
      </w:r>
      <w:r>
        <w:rPr>
          <w:rFonts w:hint="eastAsia" w:ascii="黑体" w:eastAsia="黑体"/>
          <w:b/>
          <w:szCs w:val="24"/>
        </w:rPr>
        <w:t>探明储量情况：</w:t>
      </w:r>
      <w:r>
        <w:rPr>
          <w:rFonts w:hint="eastAsia" w:ascii="宋体" w:hAnsi="宋体"/>
          <w:szCs w:val="24"/>
        </w:rPr>
        <w:t>该项目历次经批准的含油气面积、油气探明储量（地质、技术、经济）以及总量。</w:t>
      </w:r>
    </w:p>
    <w:p>
      <w:pPr>
        <w:spacing w:line="300" w:lineRule="exact"/>
        <w:ind w:firstLine="420"/>
        <w:rPr>
          <w:rFonts w:ascii="宋体"/>
          <w:szCs w:val="24"/>
        </w:rPr>
      </w:pPr>
      <w:r>
        <w:rPr>
          <w:rFonts w:ascii="仿宋_GB2312" w:hAnsi="仿宋体" w:eastAsia="仿宋_GB2312"/>
          <w:szCs w:val="24"/>
        </w:rPr>
        <w:t>18.</w:t>
      </w:r>
      <w:r>
        <w:rPr>
          <w:rFonts w:hint="eastAsia" w:ascii="黑体" w:eastAsia="黑体"/>
          <w:b/>
          <w:szCs w:val="24"/>
        </w:rPr>
        <w:t>设计动用储量：</w:t>
      </w:r>
      <w:r>
        <w:rPr>
          <w:rFonts w:hint="eastAsia" w:ascii="宋体" w:hAnsi="宋体"/>
          <w:szCs w:val="24"/>
        </w:rPr>
        <w:t>填写按照矿产资源开发利用方案设计动用的含油面积及油气探明储量（地质、技术、经济）。</w:t>
      </w:r>
    </w:p>
    <w:p>
      <w:pPr>
        <w:spacing w:line="300" w:lineRule="exact"/>
        <w:ind w:firstLine="420"/>
        <w:rPr>
          <w:rFonts w:ascii="宋体"/>
          <w:szCs w:val="24"/>
        </w:rPr>
      </w:pPr>
      <w:r>
        <w:rPr>
          <w:rFonts w:ascii="仿宋_GB2312" w:eastAsia="仿宋_GB2312"/>
          <w:szCs w:val="24"/>
        </w:rPr>
        <w:t>19.</w:t>
      </w:r>
      <w:r>
        <w:rPr>
          <w:rFonts w:hint="eastAsia" w:ascii="黑体" w:eastAsia="黑体"/>
          <w:b/>
          <w:szCs w:val="24"/>
        </w:rPr>
        <w:t>稳产时间、采收率及回收率：</w:t>
      </w:r>
      <w:r>
        <w:rPr>
          <w:rFonts w:hint="eastAsia" w:ascii="宋体" w:hAnsi="宋体"/>
          <w:szCs w:val="24"/>
        </w:rPr>
        <w:t>指按照申请人提交的矿产资源开发利用方案设计的稳产时间、最终采收率及回收率。</w:t>
      </w:r>
    </w:p>
    <w:p>
      <w:pPr>
        <w:spacing w:line="300" w:lineRule="exact"/>
        <w:ind w:firstLine="420"/>
        <w:rPr>
          <w:rFonts w:ascii="宋体"/>
          <w:szCs w:val="24"/>
        </w:rPr>
      </w:pPr>
      <w:r>
        <w:rPr>
          <w:rFonts w:ascii="仿宋_GB2312" w:eastAsia="仿宋_GB2312"/>
          <w:szCs w:val="24"/>
        </w:rPr>
        <w:t>20.</w:t>
      </w:r>
      <w:r>
        <w:rPr>
          <w:rFonts w:hint="eastAsia" w:ascii="黑体" w:eastAsia="黑体"/>
          <w:b/>
          <w:szCs w:val="24"/>
        </w:rPr>
        <w:t>油气田伴生、共生矿产种类及开采利用方案：</w:t>
      </w:r>
      <w:r>
        <w:rPr>
          <w:rFonts w:hint="eastAsia" w:ascii="宋体" w:hAnsi="宋体"/>
          <w:szCs w:val="24"/>
        </w:rPr>
        <w:t>填写共、伴生矿产的类型、特征、资源储量、利用措施及共伴生资源利用率。注：天然气矿种要说明是否含硫化氢和二氧化碳等及如何利用。</w:t>
      </w:r>
    </w:p>
    <w:p>
      <w:pPr>
        <w:spacing w:line="300" w:lineRule="exact"/>
        <w:ind w:firstLine="420"/>
        <w:rPr>
          <w:rFonts w:ascii="宋体"/>
          <w:szCs w:val="24"/>
        </w:rPr>
      </w:pPr>
      <w:r>
        <w:rPr>
          <w:rFonts w:ascii="仿宋_GB2312" w:eastAsia="仿宋_GB2312"/>
          <w:szCs w:val="24"/>
        </w:rPr>
        <w:t>21.</w:t>
      </w:r>
      <w:r>
        <w:rPr>
          <w:rFonts w:hint="eastAsia" w:ascii="黑体" w:eastAsia="黑体"/>
          <w:b/>
          <w:szCs w:val="24"/>
        </w:rPr>
        <w:t>环境评价报告审批情况：</w:t>
      </w:r>
      <w:r>
        <w:rPr>
          <w:rFonts w:hint="eastAsia" w:ascii="宋体" w:hAnsi="宋体"/>
          <w:szCs w:val="24"/>
        </w:rPr>
        <w:t>填写该项目环境评价报告批复文件的名称、批准年限、批准文号及审批机关是否同意该油气田开采的结论性意见。</w:t>
      </w:r>
    </w:p>
    <w:p>
      <w:pPr>
        <w:spacing w:line="300" w:lineRule="exact"/>
        <w:ind w:firstLine="420"/>
        <w:rPr>
          <w:rFonts w:ascii="宋体"/>
          <w:szCs w:val="24"/>
        </w:rPr>
      </w:pPr>
      <w:r>
        <w:rPr>
          <w:rFonts w:ascii="仿宋_GB2312" w:eastAsia="仿宋_GB2312"/>
          <w:szCs w:val="24"/>
        </w:rPr>
        <w:t>22.</w:t>
      </w:r>
      <w:r>
        <w:rPr>
          <w:rFonts w:hint="eastAsia" w:ascii="黑体" w:hAnsi="黑体" w:eastAsia="黑体"/>
          <w:b/>
          <w:szCs w:val="24"/>
        </w:rPr>
        <w:t>矿山</w:t>
      </w:r>
      <w:r>
        <w:rPr>
          <w:rFonts w:ascii="黑体" w:hAnsi="黑体" w:eastAsia="黑体"/>
          <w:b/>
        </w:rPr>
        <w:t>地质环境保护与土地复垦</w:t>
      </w:r>
      <w:r>
        <w:rPr>
          <w:rFonts w:hint="eastAsia" w:ascii="黑体" w:hAnsi="黑体" w:eastAsia="黑体"/>
          <w:b/>
          <w:szCs w:val="24"/>
        </w:rPr>
        <w:t>：</w:t>
      </w:r>
      <w:r>
        <w:rPr>
          <w:rFonts w:hint="eastAsia" w:ascii="宋体" w:hAnsi="宋体" w:eastAsia="宋体"/>
          <w:szCs w:val="24"/>
        </w:rPr>
        <w:t>填写该项目矿山地质环境保护与土地复垦方案公告文号及公告时间。</w:t>
      </w:r>
    </w:p>
    <w:p>
      <w:pPr>
        <w:spacing w:line="300" w:lineRule="exact"/>
        <w:ind w:firstLine="420"/>
        <w:rPr>
          <w:rFonts w:ascii="宋体"/>
          <w:szCs w:val="24"/>
        </w:rPr>
      </w:pPr>
      <w:r>
        <w:rPr>
          <w:rFonts w:ascii="仿宋_GB2312" w:eastAsia="仿宋_GB2312"/>
          <w:szCs w:val="24"/>
        </w:rPr>
        <w:t>23.</w:t>
      </w:r>
      <w:r>
        <w:rPr>
          <w:rFonts w:hint="eastAsia" w:ascii="黑体" w:hAnsi="黑体" w:eastAsia="黑体"/>
          <w:b/>
          <w:szCs w:val="24"/>
        </w:rPr>
        <w:t>矿业权</w:t>
      </w:r>
      <w:r>
        <w:rPr>
          <w:rFonts w:hint="eastAsia" w:ascii="黑体" w:hAnsi="黑体" w:eastAsia="黑体"/>
          <w:b/>
        </w:rPr>
        <w:t>出让收益（价款）</w:t>
      </w:r>
      <w:r>
        <w:rPr>
          <w:rFonts w:hint="eastAsia" w:ascii="黑体" w:eastAsia="黑体"/>
          <w:b/>
          <w:szCs w:val="24"/>
        </w:rPr>
        <w:t>及缴纳方式：</w:t>
      </w:r>
      <w:r>
        <w:rPr>
          <w:rFonts w:hint="eastAsia" w:ascii="宋体" w:hAnsi="宋体"/>
          <w:szCs w:val="24"/>
        </w:rPr>
        <w:t>按国土资源主管部门确定的</w:t>
      </w:r>
      <w:r>
        <w:rPr>
          <w:rFonts w:hint="eastAsia" w:ascii="宋体" w:hAnsi="宋体" w:eastAsia="宋体"/>
          <w:b w:val="0"/>
          <w:szCs w:val="24"/>
        </w:rPr>
        <w:t>矿业权出让收益（价款）及缴纳</w:t>
      </w:r>
      <w:r>
        <w:rPr>
          <w:rFonts w:hint="eastAsia" w:ascii="宋体" w:hAnsi="宋体"/>
          <w:szCs w:val="24"/>
        </w:rPr>
        <w:t>方式填写。</w:t>
      </w:r>
    </w:p>
    <w:p>
      <w:pPr>
        <w:spacing w:line="300" w:lineRule="exact"/>
        <w:ind w:firstLine="420"/>
        <w:rPr>
          <w:rFonts w:ascii="仿宋_GB2312" w:eastAsia="仿宋_GB2312"/>
          <w:szCs w:val="24"/>
        </w:rPr>
      </w:pPr>
      <w:r>
        <w:rPr>
          <w:rFonts w:ascii="仿宋_GB2312" w:eastAsia="仿宋_GB2312"/>
          <w:szCs w:val="24"/>
        </w:rPr>
        <w:t>24.</w:t>
      </w:r>
      <w:r>
        <w:rPr>
          <w:rFonts w:hint="eastAsia" w:ascii="黑体" w:eastAsia="黑体"/>
          <w:b/>
          <w:szCs w:val="24"/>
        </w:rPr>
        <w:t>备注：</w:t>
      </w:r>
      <w:r>
        <w:rPr>
          <w:rFonts w:hint="eastAsia" w:ascii="宋体" w:hAnsi="宋体"/>
          <w:szCs w:val="24"/>
        </w:rPr>
        <w:t>可填写如使用费减免等情况。</w:t>
      </w:r>
    </w:p>
    <w:p>
      <w:pPr>
        <w:spacing w:line="270" w:lineRule="exact"/>
        <w:rPr>
          <w:rFonts w:ascii="仿宋_GB2312" w:eastAsia="仿宋_GB2312"/>
          <w:szCs w:val="24"/>
        </w:rPr>
      </w:pPr>
    </w:p>
    <w:p>
      <w:pPr>
        <w:spacing w:line="280" w:lineRule="exact"/>
        <w:ind w:firstLine="420"/>
        <w:rPr>
          <w:szCs w:val="24"/>
        </w:rPr>
      </w:pPr>
    </w:p>
    <w:tbl>
      <w:tblPr>
        <w:tblStyle w:val="7"/>
        <w:tblpPr w:leftFromText="180" w:rightFromText="180" w:vertAnchor="text" w:horzAnchor="margin" w:tblpXSpec="center" w:tblpY="-162"/>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419"/>
        <w:gridCol w:w="256"/>
        <w:gridCol w:w="168"/>
        <w:gridCol w:w="410"/>
        <w:gridCol w:w="465"/>
        <w:gridCol w:w="98"/>
        <w:gridCol w:w="277"/>
        <w:gridCol w:w="211"/>
        <w:gridCol w:w="923"/>
        <w:gridCol w:w="507"/>
        <w:gridCol w:w="202"/>
        <w:gridCol w:w="141"/>
        <w:gridCol w:w="142"/>
        <w:gridCol w:w="185"/>
        <w:gridCol w:w="240"/>
        <w:gridCol w:w="142"/>
        <w:gridCol w:w="418"/>
        <w:gridCol w:w="324"/>
        <w:gridCol w:w="180"/>
        <w:gridCol w:w="61"/>
        <w:gridCol w:w="293"/>
        <w:gridCol w:w="23"/>
        <w:gridCol w:w="523"/>
        <w:gridCol w:w="106"/>
        <w:gridCol w:w="275"/>
        <w:gridCol w:w="118"/>
        <w:gridCol w:w="89"/>
        <w:gridCol w:w="1064"/>
        <w:gridCol w:w="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58" w:hRule="atLeast"/>
        </w:trPr>
        <w:tc>
          <w:tcPr>
            <w:tcW w:w="1253" w:type="dxa"/>
            <w:gridSpan w:val="4"/>
            <w:tcBorders>
              <w:top w:val="single" w:color="000000" w:sz="6" w:space="0"/>
              <w:left w:val="single" w:color="000000" w:sz="6" w:space="0"/>
              <w:bottom w:val="single" w:color="auto" w:sz="4" w:space="0"/>
              <w:right w:val="single" w:color="000000" w:sz="6" w:space="0"/>
            </w:tcBorders>
            <w:noWrap w:val="0"/>
            <w:vAlign w:val="center"/>
          </w:tcPr>
          <w:p>
            <w:pPr>
              <w:jc w:val="center"/>
              <w:rPr>
                <w:rFonts w:ascii="宋体"/>
                <w:szCs w:val="21"/>
              </w:rPr>
            </w:pPr>
            <w:r>
              <w:rPr>
                <w:rFonts w:hint="eastAsia" w:ascii="宋体" w:hAnsi="宋体"/>
                <w:szCs w:val="21"/>
              </w:rPr>
              <w:t>开采</w:t>
            </w:r>
          </w:p>
          <w:p>
            <w:pPr>
              <w:jc w:val="center"/>
              <w:rPr>
                <w:rFonts w:ascii="宋体"/>
                <w:position w:val="-36"/>
                <w:szCs w:val="21"/>
              </w:rPr>
            </w:pPr>
            <w:r>
              <w:rPr>
                <w:rFonts w:hint="eastAsia" w:ascii="宋体" w:hAnsi="宋体"/>
                <w:szCs w:val="21"/>
              </w:rPr>
              <w:t>主矿种</w:t>
            </w:r>
          </w:p>
        </w:tc>
        <w:tc>
          <w:tcPr>
            <w:tcW w:w="1974"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6"/>
                <w:szCs w:val="21"/>
              </w:rPr>
            </w:pPr>
          </w:p>
        </w:tc>
        <w:tc>
          <w:tcPr>
            <w:tcW w:w="1177"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6"/>
                <w:szCs w:val="21"/>
              </w:rPr>
            </w:pPr>
            <w:r>
              <w:rPr>
                <w:rFonts w:hint="eastAsia" w:ascii="宋体" w:hAnsi="宋体"/>
                <w:position w:val="-36"/>
                <w:szCs w:val="21"/>
              </w:rPr>
              <w:t>投资额</w:t>
            </w:r>
          </w:p>
        </w:tc>
        <w:tc>
          <w:tcPr>
            <w:tcW w:w="1365" w:type="dxa"/>
            <w:gridSpan w:val="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945"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资金</w:t>
            </w:r>
          </w:p>
          <w:p>
            <w:pPr>
              <w:jc w:val="center"/>
              <w:rPr>
                <w:rFonts w:ascii="宋体"/>
                <w:szCs w:val="21"/>
              </w:rPr>
            </w:pPr>
            <w:r>
              <w:rPr>
                <w:rFonts w:hint="eastAsia" w:ascii="宋体" w:hAnsi="宋体"/>
                <w:szCs w:val="21"/>
              </w:rPr>
              <w:t>来源</w:t>
            </w:r>
          </w:p>
        </w:tc>
        <w:tc>
          <w:tcPr>
            <w:tcW w:w="1556"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600" w:hRule="atLeast"/>
        </w:trPr>
        <w:tc>
          <w:tcPr>
            <w:tcW w:w="1253" w:type="dxa"/>
            <w:gridSpan w:val="4"/>
            <w:tcBorders>
              <w:top w:val="single" w:color="auto" w:sz="4" w:space="0"/>
              <w:left w:val="single" w:color="auto" w:sz="4" w:space="0"/>
              <w:bottom w:val="single" w:color="auto" w:sz="4" w:space="0"/>
              <w:right w:val="single" w:color="auto" w:sz="4" w:space="0"/>
            </w:tcBorders>
            <w:noWrap w:val="0"/>
            <w:vAlign w:val="center"/>
          </w:tcPr>
          <w:p>
            <w:pPr>
              <w:jc w:val="center"/>
              <w:rPr>
                <w:rFonts w:ascii="宋体"/>
                <w:szCs w:val="21"/>
              </w:rPr>
            </w:pPr>
            <w:r>
              <w:rPr>
                <w:rFonts w:hint="eastAsia" w:ascii="宋体" w:hAnsi="宋体"/>
                <w:szCs w:val="21"/>
              </w:rPr>
              <w:t>地理位置</w:t>
            </w:r>
          </w:p>
        </w:tc>
        <w:tc>
          <w:tcPr>
            <w:tcW w:w="7017" w:type="dxa"/>
            <w:gridSpan w:val="25"/>
            <w:tcBorders>
              <w:top w:val="single" w:color="000000" w:sz="6" w:space="0"/>
              <w:left w:val="single" w:color="auto" w:sz="4" w:space="0"/>
              <w:bottom w:val="single" w:color="000000" w:sz="6" w:space="0"/>
              <w:right w:val="single" w:color="000000" w:sz="6" w:space="0"/>
            </w:tcBorders>
            <w:noWrap w:val="0"/>
            <w:vAlign w:val="center"/>
          </w:tcPr>
          <w:p>
            <w:pPr>
              <w:jc w:val="center"/>
              <w:rPr>
                <w:rFonts w:ascii="宋体"/>
                <w:position w:val="-36"/>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70" w:hRule="atLeast"/>
        </w:trPr>
        <w:tc>
          <w:tcPr>
            <w:tcW w:w="1253" w:type="dxa"/>
            <w:gridSpan w:val="4"/>
            <w:tcBorders>
              <w:top w:val="single" w:color="auto" w:sz="4"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基本区块</w:t>
            </w:r>
          </w:p>
        </w:tc>
        <w:tc>
          <w:tcPr>
            <w:tcW w:w="840"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134"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ascii="宋体" w:hAnsi="宋体"/>
                <w:szCs w:val="21"/>
              </w:rPr>
              <w:t>1/4</w:t>
            </w:r>
            <w:r>
              <w:rPr>
                <w:rFonts w:hint="eastAsia" w:ascii="宋体" w:hAnsi="宋体"/>
                <w:szCs w:val="21"/>
              </w:rPr>
              <w:t>区块</w:t>
            </w:r>
          </w:p>
        </w:tc>
        <w:tc>
          <w:tcPr>
            <w:tcW w:w="992"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985"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小区块</w:t>
            </w:r>
          </w:p>
        </w:tc>
        <w:tc>
          <w:tcPr>
            <w:tcW w:w="881"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022"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总面积</w:t>
            </w:r>
          </w:p>
        </w:tc>
        <w:tc>
          <w:tcPr>
            <w:tcW w:w="1163" w:type="dxa"/>
            <w:gridSpan w:val="3"/>
            <w:tcBorders>
              <w:top w:val="single" w:color="000000" w:sz="6" w:space="0"/>
              <w:left w:val="single" w:color="000000" w:sz="6" w:space="0"/>
              <w:bottom w:val="single" w:color="000000" w:sz="6" w:space="0"/>
              <w:right w:val="single" w:color="000000" w:sz="6" w:space="0"/>
            </w:tcBorders>
            <w:noWrap w:val="0"/>
            <w:vAlign w:val="center"/>
          </w:tcPr>
          <w:p>
            <w:pPr>
              <w:jc w:val="right"/>
              <w:rPr>
                <w:rFonts w:ascii="宋体"/>
                <w:szCs w:val="21"/>
              </w:rPr>
            </w:pPr>
            <w:r>
              <w:rPr>
                <w:rFonts w:hint="eastAsia" w:ascii="宋体" w:cs="仿宋"/>
                <w:kern w:val="0"/>
                <w:szCs w:val="21"/>
              </w:rPr>
              <w:t>km</w:t>
            </w:r>
            <w:r>
              <w:rPr>
                <w:rFonts w:hint="eastAsia" w:ascii="宋体" w:cs="仿宋"/>
                <w:kern w:val="0"/>
                <w:szCs w:val="21"/>
                <w:vertAlign w:val="superscript"/>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71" w:hRule="atLeast"/>
        </w:trPr>
        <w:tc>
          <w:tcPr>
            <w:tcW w:w="1253"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申请期限</w:t>
            </w:r>
          </w:p>
        </w:tc>
        <w:tc>
          <w:tcPr>
            <w:tcW w:w="4455" w:type="dxa"/>
            <w:gridSpan w:val="1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281" w:type="dxa"/>
            <w:gridSpan w:val="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所在行政区</w:t>
            </w:r>
          </w:p>
        </w:tc>
        <w:tc>
          <w:tcPr>
            <w:tcW w:w="1281"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1" w:hRule="atLeast"/>
        </w:trPr>
        <w:tc>
          <w:tcPr>
            <w:tcW w:w="1253"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position w:val="-36"/>
                <w:szCs w:val="21"/>
              </w:rPr>
              <w:t>设计规模</w:t>
            </w:r>
          </w:p>
        </w:tc>
        <w:tc>
          <w:tcPr>
            <w:tcW w:w="2481" w:type="dxa"/>
            <w:gridSpan w:val="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974" w:type="dxa"/>
            <w:gridSpan w:val="9"/>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position w:val="-36"/>
                <w:szCs w:val="21"/>
              </w:rPr>
              <w:t>申请开采深度范围</w:t>
            </w:r>
          </w:p>
        </w:tc>
        <w:tc>
          <w:tcPr>
            <w:tcW w:w="2562" w:type="dxa"/>
            <w:gridSpan w:val="10"/>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32" w:hRule="atLeast"/>
        </w:trPr>
        <w:tc>
          <w:tcPr>
            <w:tcW w:w="419" w:type="dxa"/>
            <w:vMerge w:val="restart"/>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6"/>
                <w:szCs w:val="21"/>
              </w:rPr>
            </w:pPr>
            <w:r>
              <w:rPr>
                <w:rFonts w:hint="eastAsia" w:ascii="宋体" w:hAnsi="宋体"/>
                <w:position w:val="-36"/>
                <w:szCs w:val="21"/>
              </w:rPr>
              <w:t>申请人</w:t>
            </w:r>
          </w:p>
        </w:tc>
        <w:tc>
          <w:tcPr>
            <w:tcW w:w="4367" w:type="dxa"/>
            <w:gridSpan w:val="1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hAnsi="宋体"/>
                <w:szCs w:val="21"/>
              </w:rPr>
            </w:pPr>
            <w:r>
              <w:rPr>
                <w:rFonts w:hint="eastAsia" w:ascii="宋体" w:hAnsi="宋体" w:eastAsia="宋体"/>
                <w:sz w:val="21"/>
                <w:szCs w:val="21"/>
              </w:rPr>
              <w:t>统一社会信用代码</w:t>
            </w:r>
          </w:p>
        </w:tc>
        <w:tc>
          <w:tcPr>
            <w:tcW w:w="3484" w:type="dxa"/>
            <w:gridSpan w:val="1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38" w:hRule="atLeast"/>
        </w:trPr>
        <w:tc>
          <w:tcPr>
            <w:tcW w:w="419" w:type="dxa"/>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hint="eastAsia" w:ascii="宋体" w:hAnsi="宋体"/>
                <w:position w:val="-36"/>
                <w:szCs w:val="21"/>
              </w:rPr>
            </w:pPr>
          </w:p>
        </w:tc>
        <w:tc>
          <w:tcPr>
            <w:tcW w:w="1299"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hint="eastAsia" w:ascii="宋体" w:hAnsi="宋体"/>
                <w:szCs w:val="21"/>
              </w:rPr>
            </w:pPr>
            <w:r>
              <w:rPr>
                <w:rFonts w:hint="eastAsia" w:ascii="宋体" w:hAnsi="宋体"/>
                <w:szCs w:val="21"/>
              </w:rPr>
              <w:t>法定代表人</w:t>
            </w:r>
          </w:p>
        </w:tc>
        <w:tc>
          <w:tcPr>
            <w:tcW w:w="3068" w:type="dxa"/>
            <w:gridSpan w:val="11"/>
            <w:tcBorders>
              <w:top w:val="single" w:color="000000" w:sz="6" w:space="0"/>
              <w:left w:val="single" w:color="000000" w:sz="6" w:space="0"/>
              <w:bottom w:val="single" w:color="000000" w:sz="6" w:space="0"/>
              <w:right w:val="single" w:color="000000" w:sz="6" w:space="0"/>
            </w:tcBorders>
            <w:noWrap w:val="0"/>
            <w:vAlign w:val="center"/>
          </w:tcPr>
          <w:p>
            <w:pPr>
              <w:jc w:val="center"/>
              <w:rPr>
                <w:rFonts w:hint="eastAsia" w:ascii="宋体"/>
                <w:szCs w:val="21"/>
              </w:rPr>
            </w:pPr>
            <w:r>
              <w:rPr>
                <w:rFonts w:hint="eastAsia" w:ascii="宋体"/>
                <w:szCs w:val="21"/>
              </w:rPr>
              <w:t>（签章）</w:t>
            </w:r>
          </w:p>
        </w:tc>
        <w:tc>
          <w:tcPr>
            <w:tcW w:w="1276"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hint="eastAsia" w:ascii="宋体" w:hAnsi="宋体"/>
                <w:szCs w:val="21"/>
              </w:rPr>
            </w:pPr>
            <w:r>
              <w:rPr>
                <w:rFonts w:hint="eastAsia" w:ascii="宋体" w:hAnsi="宋体"/>
                <w:szCs w:val="21"/>
              </w:rPr>
              <w:t>经济类型</w:t>
            </w:r>
          </w:p>
        </w:tc>
        <w:tc>
          <w:tcPr>
            <w:tcW w:w="2208" w:type="dxa"/>
            <w:gridSpan w:val="8"/>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8" w:hRule="atLeast"/>
        </w:trPr>
        <w:tc>
          <w:tcPr>
            <w:tcW w:w="419" w:type="dxa"/>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299"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地址</w:t>
            </w:r>
          </w:p>
        </w:tc>
        <w:tc>
          <w:tcPr>
            <w:tcW w:w="6552" w:type="dxa"/>
            <w:gridSpan w:val="2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64" w:hRule="atLeast"/>
        </w:trPr>
        <w:tc>
          <w:tcPr>
            <w:tcW w:w="419" w:type="dxa"/>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6"/>
                <w:szCs w:val="21"/>
              </w:rPr>
            </w:pPr>
          </w:p>
        </w:tc>
        <w:tc>
          <w:tcPr>
            <w:tcW w:w="1299"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邮政编码</w:t>
            </w:r>
          </w:p>
        </w:tc>
        <w:tc>
          <w:tcPr>
            <w:tcW w:w="1509"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850"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电话</w:t>
            </w:r>
          </w:p>
        </w:tc>
        <w:tc>
          <w:tcPr>
            <w:tcW w:w="2008" w:type="dxa"/>
            <w:gridSpan w:val="10"/>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111"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联系人</w:t>
            </w:r>
          </w:p>
        </w:tc>
        <w:tc>
          <w:tcPr>
            <w:tcW w:w="1074"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gridAfter w:val="1"/>
          <w:wAfter w:w="10" w:type="dxa"/>
          <w:cantSplit/>
          <w:trHeight w:val="456" w:hRule="atLeast"/>
        </w:trPr>
        <w:tc>
          <w:tcPr>
            <w:tcW w:w="419" w:type="dxa"/>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6"/>
                <w:szCs w:val="21"/>
              </w:rPr>
            </w:pPr>
          </w:p>
        </w:tc>
        <w:tc>
          <w:tcPr>
            <w:tcW w:w="1299"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开户银行</w:t>
            </w:r>
          </w:p>
        </w:tc>
        <w:tc>
          <w:tcPr>
            <w:tcW w:w="2218" w:type="dxa"/>
            <w:gridSpan w:val="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708"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帐号</w:t>
            </w:r>
          </w:p>
        </w:tc>
        <w:tc>
          <w:tcPr>
            <w:tcW w:w="1441" w:type="dxa"/>
            <w:gridSpan w:val="7"/>
            <w:tcBorders>
              <w:top w:val="single" w:color="000000" w:sz="6" w:space="0"/>
              <w:left w:val="single" w:color="000000" w:sz="6" w:space="0"/>
              <w:bottom w:val="single" w:color="000000" w:sz="6" w:space="0"/>
              <w:right w:val="single" w:color="000000" w:sz="6" w:space="0"/>
            </w:tcBorders>
            <w:noWrap w:val="0"/>
            <w:vAlign w:val="center"/>
          </w:tcPr>
          <w:p>
            <w:pPr>
              <w:ind w:left="-107" w:leftChars="-51"/>
              <w:jc w:val="center"/>
              <w:rPr>
                <w:rFonts w:ascii="宋体"/>
                <w:szCs w:val="21"/>
              </w:rPr>
            </w:pPr>
          </w:p>
        </w:tc>
        <w:tc>
          <w:tcPr>
            <w:tcW w:w="1111"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注册资金</w:t>
            </w:r>
          </w:p>
        </w:tc>
        <w:tc>
          <w:tcPr>
            <w:tcW w:w="1064" w:type="dxa"/>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34" w:hRule="atLeast"/>
        </w:trPr>
        <w:tc>
          <w:tcPr>
            <w:tcW w:w="8270" w:type="dxa"/>
            <w:gridSpan w:val="29"/>
            <w:tcBorders>
              <w:top w:val="single" w:color="000000" w:sz="6" w:space="0"/>
              <w:left w:val="single" w:color="000000" w:sz="6" w:space="0"/>
              <w:bottom w:val="single" w:color="000000" w:sz="6" w:space="0"/>
              <w:right w:val="single" w:color="000000" w:sz="6" w:space="0"/>
            </w:tcBorders>
            <w:noWrap w:val="0"/>
            <w:tcMar>
              <w:left w:w="0" w:type="dxa"/>
              <w:right w:w="0" w:type="dxa"/>
            </w:tcMar>
            <w:vAlign w:val="center"/>
          </w:tcPr>
          <w:p>
            <w:pPr>
              <w:spacing w:line="360" w:lineRule="exact"/>
              <w:ind w:firstLine="105" w:firstLineChars="50"/>
              <w:jc w:val="both"/>
              <w:rPr>
                <w:rFonts w:ascii="宋体"/>
                <w:szCs w:val="21"/>
              </w:rPr>
            </w:pPr>
            <w:r>
              <w:rPr>
                <w:rFonts w:hint="eastAsia" w:ascii="宋体" w:hAnsi="宋体"/>
                <w:szCs w:val="21"/>
              </w:rPr>
              <w:t>如本项目有外方合作公司，请填写以下信息：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trPr>
        <w:tc>
          <w:tcPr>
            <w:tcW w:w="843" w:type="dxa"/>
            <w:gridSpan w:val="3"/>
            <w:vMerge w:val="restart"/>
            <w:tcBorders>
              <w:top w:val="single" w:color="000000" w:sz="6" w:space="0"/>
              <w:left w:val="single" w:color="000000" w:sz="6" w:space="0"/>
              <w:bottom w:val="single" w:color="000000" w:sz="6" w:space="0"/>
              <w:right w:val="single" w:color="000000" w:sz="6" w:space="0"/>
            </w:tcBorders>
            <w:noWrap w:val="0"/>
            <w:tcMar>
              <w:left w:w="0" w:type="dxa"/>
              <w:right w:w="0" w:type="dxa"/>
            </w:tcMar>
            <w:vAlign w:val="center"/>
          </w:tcPr>
          <w:p>
            <w:pPr>
              <w:spacing w:line="360" w:lineRule="exact"/>
              <w:jc w:val="center"/>
              <w:rPr>
                <w:rFonts w:ascii="宋体"/>
                <w:szCs w:val="21"/>
              </w:rPr>
            </w:pPr>
            <w:r>
              <w:rPr>
                <w:rFonts w:hint="eastAsia" w:ascii="宋体" w:hAnsi="宋体"/>
                <w:szCs w:val="21"/>
              </w:rPr>
              <w:t>外方合作公司</w:t>
            </w:r>
          </w:p>
        </w:tc>
        <w:tc>
          <w:tcPr>
            <w:tcW w:w="973" w:type="dxa"/>
            <w:gridSpan w:val="3"/>
            <w:tcBorders>
              <w:top w:val="single" w:color="000000" w:sz="6" w:space="0"/>
              <w:left w:val="single" w:color="000000" w:sz="6" w:space="0"/>
              <w:bottom w:val="single" w:color="000000" w:sz="6" w:space="0"/>
              <w:right w:val="single" w:color="000000" w:sz="6" w:space="0"/>
            </w:tcBorders>
            <w:noWrap w:val="0"/>
            <w:tcMar>
              <w:left w:w="0" w:type="dxa"/>
              <w:right w:w="0" w:type="dxa"/>
            </w:tcMar>
            <w:vAlign w:val="center"/>
          </w:tcPr>
          <w:p>
            <w:pPr>
              <w:spacing w:line="360" w:lineRule="exact"/>
              <w:jc w:val="center"/>
              <w:rPr>
                <w:rFonts w:ascii="宋体"/>
                <w:szCs w:val="21"/>
              </w:rPr>
            </w:pPr>
            <w:r>
              <w:rPr>
                <w:rFonts w:hint="eastAsia" w:ascii="宋体" w:hAnsi="宋体"/>
                <w:szCs w:val="21"/>
              </w:rPr>
              <w:t>公司名称</w:t>
            </w:r>
          </w:p>
        </w:tc>
        <w:tc>
          <w:tcPr>
            <w:tcW w:w="6454" w:type="dxa"/>
            <w:gridSpan w:val="2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0" w:hRule="atLeast"/>
        </w:trPr>
        <w:tc>
          <w:tcPr>
            <w:tcW w:w="843" w:type="dxa"/>
            <w:gridSpan w:val="3"/>
            <w:vMerge w:val="continue"/>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1"/>
              </w:rPr>
            </w:pPr>
          </w:p>
        </w:tc>
        <w:tc>
          <w:tcPr>
            <w:tcW w:w="973" w:type="dxa"/>
            <w:gridSpan w:val="3"/>
            <w:tcBorders>
              <w:top w:val="single" w:color="000000" w:sz="6" w:space="0"/>
              <w:left w:val="single" w:color="000000" w:sz="6" w:space="0"/>
              <w:bottom w:val="single" w:color="000000" w:sz="6" w:space="0"/>
              <w:right w:val="single" w:color="000000" w:sz="6" w:space="0"/>
            </w:tcBorders>
            <w:noWrap w:val="0"/>
            <w:tcMar>
              <w:left w:w="0" w:type="dxa"/>
              <w:right w:w="0" w:type="dxa"/>
            </w:tcMar>
            <w:vAlign w:val="center"/>
          </w:tcPr>
          <w:p>
            <w:pPr>
              <w:spacing w:line="360" w:lineRule="exact"/>
              <w:jc w:val="center"/>
              <w:rPr>
                <w:rFonts w:ascii="宋体"/>
                <w:szCs w:val="21"/>
              </w:rPr>
            </w:pPr>
            <w:r>
              <w:rPr>
                <w:rFonts w:hint="eastAsia" w:ascii="宋体" w:hAnsi="宋体"/>
                <w:szCs w:val="21"/>
              </w:rPr>
              <w:t>通讯地址</w:t>
            </w:r>
          </w:p>
        </w:tc>
        <w:tc>
          <w:tcPr>
            <w:tcW w:w="6454" w:type="dxa"/>
            <w:gridSpan w:val="23"/>
            <w:tcBorders>
              <w:top w:val="single" w:color="000000" w:sz="6" w:space="0"/>
              <w:left w:val="single" w:color="000000" w:sz="6" w:space="0"/>
              <w:bottom w:val="single" w:color="000000" w:sz="6" w:space="0"/>
              <w:right w:val="single" w:color="000000" w:sz="6" w:space="0"/>
            </w:tcBorders>
            <w:noWrap w:val="0"/>
            <w:vAlign w:val="center"/>
          </w:tcPr>
          <w:p>
            <w:pPr>
              <w:spacing w:line="360" w:lineRule="exact"/>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27" w:hRule="atLeast"/>
        </w:trPr>
        <w:tc>
          <w:tcPr>
            <w:tcW w:w="675" w:type="dxa"/>
            <w:gridSpan w:val="2"/>
            <w:vMerge w:val="restart"/>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原勘查许可证情况</w:t>
            </w:r>
          </w:p>
        </w:tc>
        <w:tc>
          <w:tcPr>
            <w:tcW w:w="1629" w:type="dxa"/>
            <w:gridSpan w:val="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探矿权人</w:t>
            </w:r>
          </w:p>
        </w:tc>
        <w:tc>
          <w:tcPr>
            <w:tcW w:w="5966" w:type="dxa"/>
            <w:gridSpan w:val="21"/>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89" w:hRule="atLeast"/>
        </w:trPr>
        <w:tc>
          <w:tcPr>
            <w:tcW w:w="675"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629" w:type="dxa"/>
            <w:gridSpan w:val="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项目名称</w:t>
            </w:r>
          </w:p>
        </w:tc>
        <w:tc>
          <w:tcPr>
            <w:tcW w:w="5966" w:type="dxa"/>
            <w:gridSpan w:val="21"/>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72" w:hRule="atLeast"/>
        </w:trPr>
        <w:tc>
          <w:tcPr>
            <w:tcW w:w="675"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629" w:type="dxa"/>
            <w:gridSpan w:val="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勘查许可证号</w:t>
            </w:r>
          </w:p>
        </w:tc>
        <w:tc>
          <w:tcPr>
            <w:tcW w:w="3224" w:type="dxa"/>
            <w:gridSpan w:val="10"/>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080"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面积</w:t>
            </w:r>
          </w:p>
        </w:tc>
        <w:tc>
          <w:tcPr>
            <w:tcW w:w="1662" w:type="dxa"/>
            <w:gridSpan w:val="6"/>
            <w:tcBorders>
              <w:top w:val="single" w:color="000000" w:sz="6" w:space="0"/>
              <w:left w:val="single" w:color="000000" w:sz="6" w:space="0"/>
              <w:bottom w:val="single" w:color="000000" w:sz="6" w:space="0"/>
              <w:right w:val="single" w:color="000000" w:sz="6" w:space="0"/>
            </w:tcBorders>
            <w:noWrap w:val="0"/>
            <w:vAlign w:val="center"/>
          </w:tcPr>
          <w:p>
            <w:pPr>
              <w:wordWrap w:val="0"/>
              <w:jc w:val="right"/>
              <w:rPr>
                <w:rFonts w:ascii="宋体"/>
                <w:szCs w:val="21"/>
              </w:rPr>
            </w:pPr>
            <w:r>
              <w:rPr>
                <w:rFonts w:hint="eastAsia" w:ascii="宋体" w:cs="仿宋"/>
                <w:kern w:val="0"/>
                <w:szCs w:val="21"/>
              </w:rPr>
              <w:t>km</w:t>
            </w:r>
            <w:r>
              <w:rPr>
                <w:rFonts w:hint="eastAsia" w:ascii="宋体" w:cs="仿宋"/>
                <w:kern w:val="0"/>
                <w:szCs w:val="21"/>
                <w:vertAlign w:val="superscript"/>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06" w:hRule="atLeast"/>
        </w:trPr>
        <w:tc>
          <w:tcPr>
            <w:tcW w:w="675"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629" w:type="dxa"/>
            <w:gridSpan w:val="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有效期</w:t>
            </w:r>
          </w:p>
        </w:tc>
        <w:tc>
          <w:tcPr>
            <w:tcW w:w="5966" w:type="dxa"/>
            <w:gridSpan w:val="21"/>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58" w:hRule="atLeast"/>
        </w:trPr>
        <w:tc>
          <w:tcPr>
            <w:tcW w:w="675"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629" w:type="dxa"/>
            <w:gridSpan w:val="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eastAsia="宋体"/>
              </w:rPr>
              <w:t>矿业权出让收益（价款）</w:t>
            </w:r>
            <w:r>
              <w:rPr>
                <w:rFonts w:hint="eastAsia" w:ascii="宋体" w:hAnsi="宋体"/>
                <w:szCs w:val="21"/>
              </w:rPr>
              <w:t>及缴纳方式</w:t>
            </w:r>
          </w:p>
        </w:tc>
        <w:tc>
          <w:tcPr>
            <w:tcW w:w="5966" w:type="dxa"/>
            <w:gridSpan w:val="21"/>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90" w:hRule="atLeast"/>
        </w:trPr>
        <w:tc>
          <w:tcPr>
            <w:tcW w:w="675" w:type="dxa"/>
            <w:gridSpan w:val="2"/>
            <w:vMerge w:val="continue"/>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629" w:type="dxa"/>
            <w:gridSpan w:val="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探矿权使用费缴纳情况</w:t>
            </w:r>
          </w:p>
        </w:tc>
        <w:tc>
          <w:tcPr>
            <w:tcW w:w="5966" w:type="dxa"/>
            <w:gridSpan w:val="21"/>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214" w:hRule="atLeast"/>
        </w:trPr>
        <w:tc>
          <w:tcPr>
            <w:tcW w:w="675"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2"/>
                <w:szCs w:val="21"/>
              </w:rPr>
            </w:pPr>
            <w:r>
              <w:rPr>
                <w:rFonts w:hint="eastAsia" w:ascii="宋体" w:hAnsi="宋体"/>
                <w:szCs w:val="21"/>
              </w:rPr>
              <w:t>储量评审备案登记情况</w:t>
            </w:r>
          </w:p>
        </w:tc>
        <w:tc>
          <w:tcPr>
            <w:tcW w:w="7595" w:type="dxa"/>
            <w:gridSpan w:val="27"/>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861" w:hRule="atLeast"/>
        </w:trPr>
        <w:tc>
          <w:tcPr>
            <w:tcW w:w="675"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探明储量情况</w:t>
            </w:r>
          </w:p>
        </w:tc>
        <w:tc>
          <w:tcPr>
            <w:tcW w:w="7595" w:type="dxa"/>
            <w:gridSpan w:val="27"/>
            <w:tcBorders>
              <w:top w:val="single" w:color="000000" w:sz="6" w:space="0"/>
              <w:left w:val="single" w:color="000000" w:sz="6" w:space="0"/>
              <w:bottom w:val="single" w:color="000000" w:sz="6" w:space="0"/>
              <w:right w:val="single" w:color="000000" w:sz="6" w:space="0"/>
            </w:tcBorders>
            <w:noWrap w:val="0"/>
            <w:vAlign w:val="center"/>
          </w:tcPr>
          <w:p>
            <w:pPr>
              <w:ind w:firstLine="420"/>
              <w:jc w:val="center"/>
              <w:rPr>
                <w:rFonts w:ascii="宋体"/>
                <w:szCs w:val="21"/>
              </w:rPr>
            </w:pPr>
          </w:p>
        </w:tc>
      </w:tr>
    </w:tbl>
    <w:p>
      <w:pPr>
        <w:tabs>
          <w:tab w:val="left" w:pos="726"/>
          <w:tab w:val="left" w:pos="8268"/>
        </w:tabs>
        <w:jc w:val="left"/>
        <w:rPr>
          <w:szCs w:val="24"/>
        </w:rPr>
      </w:pPr>
    </w:p>
    <w:tbl>
      <w:tblPr>
        <w:tblStyle w:val="7"/>
        <w:tblpPr w:leftFromText="180" w:rightFromText="180" w:vertAnchor="text" w:horzAnchor="margin" w:tblpXSpec="center" w:tblpY="251"/>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34"/>
        <w:gridCol w:w="283"/>
        <w:gridCol w:w="436"/>
        <w:gridCol w:w="1471"/>
        <w:gridCol w:w="1053"/>
        <w:gridCol w:w="1578"/>
        <w:gridCol w:w="1470"/>
        <w:gridCol w:w="144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116" w:hRule="atLeast"/>
        </w:trPr>
        <w:tc>
          <w:tcPr>
            <w:tcW w:w="534" w:type="dxa"/>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设计动用储量</w:t>
            </w:r>
          </w:p>
        </w:tc>
        <w:tc>
          <w:tcPr>
            <w:tcW w:w="7734" w:type="dxa"/>
            <w:gridSpan w:val="7"/>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38" w:hRule="atLeast"/>
        </w:trPr>
        <w:tc>
          <w:tcPr>
            <w:tcW w:w="1253"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1"/>
              </w:rPr>
              <w:t>稳产时间</w:t>
            </w:r>
          </w:p>
        </w:tc>
        <w:tc>
          <w:tcPr>
            <w:tcW w:w="1471" w:type="dxa"/>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szCs w:val="21"/>
              </w:rPr>
              <w:t xml:space="preserve">   年</w:t>
            </w:r>
          </w:p>
        </w:tc>
        <w:tc>
          <w:tcPr>
            <w:tcW w:w="1053" w:type="dxa"/>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1"/>
              </w:rPr>
              <w:t>最终采收率</w:t>
            </w:r>
          </w:p>
        </w:tc>
        <w:tc>
          <w:tcPr>
            <w:tcW w:w="1578" w:type="dxa"/>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4"/>
              </w:rPr>
            </w:pPr>
            <w:r>
              <w:rPr>
                <w:rFonts w:hint="eastAsia" w:ascii="宋体"/>
                <w:szCs w:val="21"/>
              </w:rPr>
              <w:t xml:space="preserve">        %</w:t>
            </w:r>
          </w:p>
        </w:tc>
        <w:tc>
          <w:tcPr>
            <w:tcW w:w="1470" w:type="dxa"/>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1"/>
              </w:rPr>
              <w:t>回收率</w:t>
            </w:r>
          </w:p>
        </w:tc>
        <w:tc>
          <w:tcPr>
            <w:tcW w:w="1443" w:type="dxa"/>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4"/>
              </w:rPr>
            </w:pPr>
            <w:r>
              <w:rPr>
                <w:rFonts w:hint="eastAsia" w:ascii="宋体"/>
                <w:szCs w:val="21"/>
              </w:rPr>
              <w:t xml:space="preserve">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506" w:hRule="atLeast"/>
        </w:trPr>
        <w:tc>
          <w:tcPr>
            <w:tcW w:w="1253"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油气田伴生、共生矿产种类及开采利用方案</w:t>
            </w:r>
          </w:p>
        </w:tc>
        <w:tc>
          <w:tcPr>
            <w:tcW w:w="7015" w:type="dxa"/>
            <w:gridSpan w:val="5"/>
            <w:tcBorders>
              <w:top w:val="single" w:color="000000" w:sz="6" w:space="0"/>
              <w:left w:val="single" w:color="000000" w:sz="6" w:space="0"/>
              <w:bottom w:val="single" w:color="000000" w:sz="6" w:space="0"/>
              <w:right w:val="single" w:color="000000" w:sz="6" w:space="0"/>
            </w:tcBorders>
            <w:noWrap w:val="0"/>
            <w:vAlign w:val="top"/>
          </w:tcPr>
          <w:p>
            <w:pP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04" w:hRule="atLeast"/>
        </w:trPr>
        <w:tc>
          <w:tcPr>
            <w:tcW w:w="1253"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环境评价报告审批情况</w:t>
            </w:r>
          </w:p>
        </w:tc>
        <w:tc>
          <w:tcPr>
            <w:tcW w:w="7015" w:type="dxa"/>
            <w:gridSpan w:val="5"/>
            <w:tcBorders>
              <w:top w:val="single" w:color="000000" w:sz="6" w:space="0"/>
              <w:left w:val="single" w:color="000000" w:sz="6" w:space="0"/>
              <w:bottom w:val="single" w:color="000000" w:sz="6" w:space="0"/>
              <w:right w:val="single" w:color="000000" w:sz="6" w:space="0"/>
            </w:tcBorders>
            <w:noWrap w:val="0"/>
            <w:vAlign w:val="top"/>
          </w:tcPr>
          <w:p>
            <w:pP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04" w:hRule="atLeast"/>
        </w:trPr>
        <w:tc>
          <w:tcPr>
            <w:tcW w:w="1253"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rPr>
              <w:t>矿山</w:t>
            </w:r>
            <w:r>
              <w:t>地质环境保护与土地复垦</w:t>
            </w:r>
          </w:p>
        </w:tc>
        <w:tc>
          <w:tcPr>
            <w:tcW w:w="7015" w:type="dxa"/>
            <w:gridSpan w:val="5"/>
            <w:tcBorders>
              <w:top w:val="single" w:color="000000" w:sz="6" w:space="0"/>
              <w:left w:val="single" w:color="000000" w:sz="6" w:space="0"/>
              <w:bottom w:val="single" w:color="000000" w:sz="6" w:space="0"/>
              <w:right w:val="single" w:color="000000" w:sz="6" w:space="0"/>
            </w:tcBorders>
            <w:noWrap w:val="0"/>
            <w:vAlign w:val="top"/>
          </w:tcPr>
          <w:p>
            <w:pP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836" w:hRule="atLeast"/>
        </w:trPr>
        <w:tc>
          <w:tcPr>
            <w:tcW w:w="1253"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rPr>
              <w:t>矿业权出让收益（价款）</w:t>
            </w:r>
            <w:r>
              <w:rPr>
                <w:rFonts w:hint="eastAsia" w:ascii="宋体" w:hAnsi="宋体"/>
                <w:szCs w:val="24"/>
              </w:rPr>
              <w:t>及缴纳方式</w:t>
            </w:r>
          </w:p>
        </w:tc>
        <w:tc>
          <w:tcPr>
            <w:tcW w:w="7015" w:type="dxa"/>
            <w:gridSpan w:val="5"/>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449" w:hRule="atLeast"/>
        </w:trPr>
        <w:tc>
          <w:tcPr>
            <w:tcW w:w="817" w:type="dxa"/>
            <w:gridSpan w:val="2"/>
            <w:vMerge w:val="restart"/>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4"/>
              </w:rPr>
            </w:pPr>
            <w:r>
              <w:rPr>
                <w:rFonts w:hint="eastAsia" w:ascii="宋体" w:hAnsi="宋体"/>
                <w:szCs w:val="24"/>
              </w:rPr>
              <w:t>矿区范围示意图及极值坐标</w:t>
            </w:r>
          </w:p>
        </w:tc>
        <w:tc>
          <w:tcPr>
            <w:tcW w:w="7451" w:type="dxa"/>
            <w:gridSpan w:val="6"/>
            <w:tcBorders>
              <w:top w:val="single" w:color="000000" w:sz="6" w:space="0"/>
              <w:left w:val="single" w:color="000000" w:sz="6" w:space="0"/>
              <w:bottom w:val="single" w:color="000000" w:sz="6" w:space="0"/>
              <w:right w:val="single" w:color="000000" w:sz="6" w:space="0"/>
            </w:tcBorders>
            <w:noWrap w:val="0"/>
            <w:vAlign w:val="top"/>
          </w:tcPr>
          <w:p>
            <w:pPr>
              <w:rPr>
                <w:rFonts w:ascii="宋体"/>
                <w:szCs w:val="24"/>
              </w:rPr>
            </w:pPr>
          </w:p>
          <w:p>
            <w:pPr>
              <w:ind w:firstLine="735" w:firstLineChars="350"/>
              <w:rPr>
                <w:rFonts w:ascii="宋体"/>
                <w:szCs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81" w:hRule="atLeast"/>
        </w:trPr>
        <w:tc>
          <w:tcPr>
            <w:tcW w:w="817" w:type="dxa"/>
            <w:gridSpan w:val="2"/>
            <w:vMerge w:val="continue"/>
            <w:tcBorders>
              <w:top w:val="single" w:color="000000" w:sz="6" w:space="0"/>
              <w:left w:val="single" w:color="000000" w:sz="6" w:space="0"/>
              <w:bottom w:val="single" w:color="000000" w:sz="6" w:space="0"/>
              <w:right w:val="single" w:color="000000" w:sz="6" w:space="0"/>
            </w:tcBorders>
            <w:noWrap w:val="0"/>
            <w:vAlign w:val="top"/>
          </w:tcPr>
          <w:p>
            <w:pPr>
              <w:rPr>
                <w:rFonts w:ascii="宋体"/>
                <w:position w:val="-34"/>
                <w:szCs w:val="24"/>
              </w:rPr>
            </w:pPr>
          </w:p>
        </w:tc>
        <w:tc>
          <w:tcPr>
            <w:tcW w:w="7451" w:type="dxa"/>
            <w:gridSpan w:val="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4"/>
                <w:szCs w:val="24"/>
              </w:rPr>
            </w:pPr>
            <w:r>
              <w:rPr>
                <w:rFonts w:hint="eastAsia" w:ascii="宋体"/>
                <w:szCs w:val="21"/>
              </w:rPr>
              <w:t>极值坐标：东经             至             ，北纬           至</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293" w:hRule="atLeast"/>
        </w:trPr>
        <w:tc>
          <w:tcPr>
            <w:tcW w:w="817" w:type="dxa"/>
            <w:gridSpan w:val="2"/>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szCs w:val="24"/>
              </w:rPr>
            </w:pPr>
          </w:p>
          <w:p>
            <w:pPr>
              <w:jc w:val="center"/>
              <w:rPr>
                <w:rFonts w:ascii="宋体"/>
                <w:szCs w:val="24"/>
              </w:rPr>
            </w:pPr>
            <w:r>
              <w:rPr>
                <w:rFonts w:hint="eastAsia" w:ascii="宋体" w:hAnsi="宋体"/>
                <w:szCs w:val="24"/>
              </w:rPr>
              <w:t>备</w:t>
            </w:r>
          </w:p>
          <w:p>
            <w:pPr>
              <w:jc w:val="center"/>
              <w:rPr>
                <w:rFonts w:ascii="宋体"/>
                <w:szCs w:val="24"/>
              </w:rPr>
            </w:pPr>
            <w:r>
              <w:rPr>
                <w:rFonts w:hint="eastAsia" w:ascii="宋体" w:hAnsi="宋体"/>
                <w:szCs w:val="24"/>
              </w:rPr>
              <w:t>注</w:t>
            </w:r>
          </w:p>
        </w:tc>
        <w:tc>
          <w:tcPr>
            <w:tcW w:w="7451" w:type="dxa"/>
            <w:gridSpan w:val="6"/>
            <w:tcBorders>
              <w:top w:val="single" w:color="000000" w:sz="6" w:space="0"/>
              <w:left w:val="single" w:color="000000" w:sz="6" w:space="0"/>
              <w:bottom w:val="single" w:color="000000" w:sz="6" w:space="0"/>
              <w:right w:val="single" w:color="000000" w:sz="6" w:space="0"/>
            </w:tcBorders>
            <w:noWrap w:val="0"/>
            <w:vAlign w:val="top"/>
          </w:tcPr>
          <w:p>
            <w:pPr>
              <w:rPr>
                <w:rFonts w:ascii="宋体"/>
                <w:position w:val="-34"/>
                <w:szCs w:val="24"/>
              </w:rPr>
            </w:pPr>
          </w:p>
        </w:tc>
      </w:tr>
    </w:tbl>
    <w:p>
      <w:pPr>
        <w:widowControl/>
        <w:jc w:val="left"/>
        <w:rPr>
          <w:rFonts w:ascii="黑体" w:hAnsi="黑体" w:eastAsia="黑体"/>
          <w:b/>
          <w:sz w:val="36"/>
          <w:szCs w:val="36"/>
          <w:lang w:val="en-GB"/>
        </w:rPr>
      </w:pPr>
      <w:r>
        <w:rPr>
          <w:rFonts w:ascii="黑体" w:hAnsi="黑体" w:eastAsia="黑体"/>
          <w:b/>
          <w:sz w:val="36"/>
          <w:szCs w:val="36"/>
          <w:lang w:val="en-GB"/>
        </w:rPr>
        <w:br w:type="page"/>
      </w:r>
    </w:p>
    <w:p>
      <w:pPr>
        <w:widowControl/>
        <w:jc w:val="center"/>
        <w:rPr>
          <w:rFonts w:ascii="黑体" w:hAnsi="黑体" w:eastAsia="黑体"/>
          <w:b/>
          <w:sz w:val="36"/>
          <w:szCs w:val="36"/>
          <w:lang w:val="en-GB"/>
        </w:rPr>
      </w:pPr>
      <w:r>
        <w:rPr>
          <w:rFonts w:hint="eastAsia" w:ascii="黑体" w:hAnsi="黑体" w:eastAsia="黑体"/>
          <w:b/>
          <w:sz w:val="36"/>
          <w:szCs w:val="36"/>
          <w:lang w:val="en-GB"/>
        </w:rPr>
        <w:t>采矿权矿区范围坐标表</w:t>
      </w:r>
    </w:p>
    <w:p>
      <w:pPr>
        <w:widowControl/>
        <w:jc w:val="center"/>
        <w:rPr>
          <w:rFonts w:ascii="宋体"/>
          <w:szCs w:val="28"/>
          <w:lang w:val="en-GB"/>
        </w:rPr>
      </w:pPr>
      <w:r>
        <w:rPr>
          <w:rFonts w:hint="eastAsia" w:ascii="宋体" w:hAnsi="宋体"/>
          <w:szCs w:val="28"/>
          <w:lang w:val="en-GB"/>
        </w:rPr>
        <w:t>项目名称</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0" w:hRule="atLeast"/>
          <w:jc w:val="center"/>
        </w:trPr>
        <w:tc>
          <w:tcPr>
            <w:tcW w:w="8285" w:type="dxa"/>
            <w:tcBorders>
              <w:top w:val="single" w:color="auto" w:sz="4" w:space="0"/>
              <w:left w:val="single" w:color="auto" w:sz="4" w:space="0"/>
              <w:bottom w:val="single" w:color="auto" w:sz="4" w:space="0"/>
              <w:right w:val="single" w:color="auto" w:sz="4" w:space="0"/>
            </w:tcBorders>
            <w:noWrap w:val="0"/>
            <w:vAlign w:val="top"/>
          </w:tcPr>
          <w:p>
            <w:pPr>
              <w:widowControl/>
              <w:spacing w:before="156" w:beforeLines="50" w:after="11700" w:afterLines="3750"/>
              <w:ind w:firstLine="240" w:firstLineChars="100"/>
              <w:rPr>
                <w:rFonts w:ascii="宋体"/>
                <w:kern w:val="0"/>
                <w:sz w:val="24"/>
                <w:szCs w:val="24"/>
                <w:lang w:val="en-GB"/>
              </w:rPr>
            </w:pPr>
            <w:r>
              <w:rPr>
                <w:rFonts w:hint="eastAsia" w:ascii="宋体" w:hAnsi="宋体"/>
                <w:kern w:val="0"/>
                <w:sz w:val="24"/>
                <w:szCs w:val="24"/>
                <w:lang w:val="en-GB"/>
              </w:rPr>
              <w:t>点号</w:t>
            </w:r>
            <w:r>
              <w:rPr>
                <w:rFonts w:ascii="宋体" w:hAnsi="宋体"/>
                <w:kern w:val="0"/>
                <w:sz w:val="24"/>
                <w:szCs w:val="24"/>
                <w:lang w:val="en-GB"/>
              </w:rPr>
              <w:t xml:space="preserve">  </w:t>
            </w:r>
            <w:r>
              <w:rPr>
                <w:rFonts w:hint="eastAsia" w:ascii="宋体" w:hAnsi="宋体"/>
                <w:kern w:val="0"/>
                <w:sz w:val="24"/>
                <w:szCs w:val="24"/>
                <w:lang w:val="en-GB"/>
              </w:rPr>
              <w:t>经度</w:t>
            </w:r>
            <w:r>
              <w:rPr>
                <w:rFonts w:ascii="宋体" w:hAnsi="宋体"/>
                <w:kern w:val="0"/>
                <w:sz w:val="24"/>
                <w:szCs w:val="24"/>
                <w:lang w:val="en-GB"/>
              </w:rPr>
              <w:t xml:space="preserve">  </w:t>
            </w:r>
            <w:r>
              <w:rPr>
                <w:rFonts w:hint="eastAsia" w:ascii="宋体" w:hAnsi="宋体"/>
                <w:kern w:val="0"/>
                <w:sz w:val="24"/>
                <w:szCs w:val="24"/>
                <w:lang w:val="en-GB"/>
              </w:rPr>
              <w:t>纬度</w:t>
            </w:r>
          </w:p>
        </w:tc>
      </w:tr>
    </w:tbl>
    <w:p/>
    <w:p>
      <w:r>
        <w:rPr>
          <w:rFonts w:hint="eastAsia"/>
          <w:b/>
          <w:bCs/>
          <w:sz w:val="32"/>
          <w:szCs w:val="32"/>
        </w:rPr>
        <w:t>（8）</w:t>
      </w:r>
    </w:p>
    <w:p>
      <w:pPr>
        <w:adjustRightInd w:val="0"/>
        <w:snapToGrid w:val="0"/>
        <w:ind w:firstLine="750" w:firstLineChars="250"/>
        <w:rPr>
          <w:rFonts w:ascii="Calibri" w:hAnsi="Calibri" w:eastAsia="仿宋_GB2312"/>
          <w:sz w:val="30"/>
          <w:szCs w:val="22"/>
        </w:rPr>
      </w:pPr>
    </w:p>
    <w:p>
      <w:pPr>
        <w:adjustRightInd w:val="0"/>
        <w:snapToGrid w:val="0"/>
        <w:ind w:firstLine="600"/>
        <w:rPr>
          <w:rFonts w:ascii="Calibri" w:hAnsi="Calibri" w:eastAsia="仿宋_GB2312"/>
          <w:sz w:val="30"/>
          <w:szCs w:val="22"/>
        </w:rPr>
      </w:pPr>
    </w:p>
    <w:p>
      <w:pPr>
        <w:rPr>
          <w:b/>
          <w:sz w:val="24"/>
          <w:szCs w:val="24"/>
        </w:rPr>
      </w:pPr>
      <w:r>
        <w:rPr>
          <w:rFonts w:hint="eastAsia"/>
          <w:b/>
          <w:sz w:val="24"/>
          <w:szCs w:val="24"/>
        </w:rPr>
        <w:t>收到申请顺序号                                 采矿许可证号</w:t>
      </w:r>
    </w:p>
    <w:p>
      <w:pPr>
        <w:rPr>
          <w:b/>
          <w:sz w:val="24"/>
          <w:szCs w:val="24"/>
        </w:rPr>
      </w:pPr>
      <w:r>
        <w:rPr>
          <w:rFonts w:hint="eastAsia"/>
          <w:b/>
          <w:spacing w:val="22"/>
          <w:sz w:val="24"/>
          <w:szCs w:val="24"/>
        </w:rPr>
        <w:t>收到申请时</w:t>
      </w:r>
      <w:r>
        <w:rPr>
          <w:rFonts w:hint="eastAsia"/>
          <w:b/>
          <w:spacing w:val="10"/>
          <w:sz w:val="24"/>
          <w:szCs w:val="24"/>
        </w:rPr>
        <w:t xml:space="preserve">间                             </w:t>
      </w:r>
      <w:r>
        <w:rPr>
          <w:rFonts w:hint="eastAsia"/>
          <w:b/>
          <w:spacing w:val="16"/>
          <w:sz w:val="24"/>
          <w:szCs w:val="24"/>
        </w:rPr>
        <w:t xml:space="preserve">发 证时 </w:t>
      </w:r>
      <w:r>
        <w:rPr>
          <w:rFonts w:hint="eastAsia"/>
          <w:b/>
          <w:sz w:val="24"/>
          <w:szCs w:val="24"/>
        </w:rPr>
        <w:t>间</w:t>
      </w:r>
    </w:p>
    <w:p>
      <w:pPr>
        <w:rPr>
          <w:szCs w:val="24"/>
        </w:rPr>
      </w:pPr>
    </w:p>
    <w:p>
      <w:pPr>
        <w:rPr>
          <w:szCs w:val="24"/>
        </w:rPr>
      </w:pPr>
    </w:p>
    <w:p>
      <w:pPr>
        <w:rPr>
          <w:szCs w:val="24"/>
        </w:rPr>
      </w:pPr>
    </w:p>
    <w:p>
      <w:pPr>
        <w:rPr>
          <w:szCs w:val="24"/>
        </w:rPr>
      </w:pPr>
    </w:p>
    <w:p>
      <w:pPr>
        <w:rPr>
          <w:szCs w:val="24"/>
        </w:rPr>
      </w:pPr>
    </w:p>
    <w:p>
      <w:pPr>
        <w:rPr>
          <w:szCs w:val="24"/>
        </w:rPr>
      </w:pPr>
    </w:p>
    <w:p>
      <w:pPr>
        <w:jc w:val="center"/>
        <w:rPr>
          <w:b/>
          <w:spacing w:val="220"/>
          <w:sz w:val="52"/>
          <w:szCs w:val="24"/>
        </w:rPr>
      </w:pPr>
      <w:r>
        <w:rPr>
          <w:rFonts w:hint="eastAsia"/>
          <w:b/>
          <w:spacing w:val="220"/>
          <w:sz w:val="52"/>
          <w:szCs w:val="24"/>
        </w:rPr>
        <w:t>油气采矿权</w:t>
      </w:r>
    </w:p>
    <w:p>
      <w:pPr>
        <w:rPr>
          <w:szCs w:val="24"/>
        </w:rPr>
      </w:pPr>
    </w:p>
    <w:tbl>
      <w:tblPr>
        <w:tblStyle w:val="7"/>
        <w:tblW w:w="0" w:type="auto"/>
        <w:tblInd w:w="0" w:type="dxa"/>
        <w:tblLayout w:type="fixed"/>
        <w:tblCellMar>
          <w:top w:w="0" w:type="dxa"/>
          <w:left w:w="108" w:type="dxa"/>
          <w:bottom w:w="0" w:type="dxa"/>
          <w:right w:w="108" w:type="dxa"/>
        </w:tblCellMar>
      </w:tblPr>
      <w:tblGrid>
        <w:gridCol w:w="2103"/>
        <w:gridCol w:w="6425"/>
      </w:tblGrid>
      <w:tr>
        <w:tblPrEx>
          <w:tblCellMar>
            <w:top w:w="0" w:type="dxa"/>
            <w:left w:w="108" w:type="dxa"/>
            <w:bottom w:w="0" w:type="dxa"/>
            <w:right w:w="108" w:type="dxa"/>
          </w:tblCellMar>
        </w:tblPrEx>
        <w:trPr>
          <w:cantSplit/>
          <w:trHeight w:val="797" w:hRule="atLeast"/>
        </w:trPr>
        <w:tc>
          <w:tcPr>
            <w:tcW w:w="2103" w:type="dxa"/>
            <w:noWrap w:val="0"/>
            <w:vAlign w:val="center"/>
          </w:tcPr>
          <w:p>
            <w:pPr>
              <w:spacing w:line="180" w:lineRule="auto"/>
              <w:jc w:val="right"/>
              <w:rPr>
                <w:rFonts w:ascii="宋体"/>
                <w:b/>
                <w:position w:val="-28"/>
                <w:sz w:val="36"/>
                <w:szCs w:val="24"/>
              </w:rPr>
            </w:pPr>
            <w:r>
              <w:rPr>
                <w:rFonts w:hint="eastAsia" w:ascii="宋体"/>
                <w:b/>
                <w:position w:val="-28"/>
                <w:sz w:val="36"/>
                <w:szCs w:val="24"/>
              </w:rPr>
              <w:t>变更</w:t>
            </w:r>
          </w:p>
        </w:tc>
        <w:tc>
          <w:tcPr>
            <w:tcW w:w="6425" w:type="dxa"/>
            <w:vMerge w:val="restart"/>
            <w:noWrap w:val="0"/>
            <w:vAlign w:val="center"/>
          </w:tcPr>
          <w:p>
            <w:pPr>
              <w:spacing w:line="180" w:lineRule="auto"/>
              <w:jc w:val="left"/>
              <w:rPr>
                <w:rFonts w:ascii="宋体"/>
                <w:b/>
                <w:position w:val="-28"/>
                <w:sz w:val="84"/>
                <w:szCs w:val="24"/>
              </w:rPr>
            </w:pPr>
            <w:r>
              <w:rPr>
                <w:rFonts w:hint="eastAsia" w:ascii="宋体"/>
                <w:b/>
                <w:spacing w:val="100"/>
                <w:position w:val="-4"/>
                <w:sz w:val="84"/>
                <w:szCs w:val="24"/>
              </w:rPr>
              <w:t>申请登记</w:t>
            </w:r>
            <w:r>
              <w:rPr>
                <w:rFonts w:hint="eastAsia" w:ascii="宋体"/>
                <w:b/>
                <w:spacing w:val="70"/>
                <w:position w:val="-4"/>
                <w:sz w:val="84"/>
                <w:szCs w:val="24"/>
              </w:rPr>
              <w:t>书</w:t>
            </w:r>
          </w:p>
        </w:tc>
      </w:tr>
      <w:tr>
        <w:tblPrEx>
          <w:tblCellMar>
            <w:top w:w="0" w:type="dxa"/>
            <w:left w:w="108" w:type="dxa"/>
            <w:bottom w:w="0" w:type="dxa"/>
            <w:right w:w="108" w:type="dxa"/>
          </w:tblCellMar>
        </w:tblPrEx>
        <w:trPr>
          <w:cantSplit/>
          <w:trHeight w:val="799" w:hRule="atLeast"/>
        </w:trPr>
        <w:tc>
          <w:tcPr>
            <w:tcW w:w="2103" w:type="dxa"/>
            <w:noWrap w:val="0"/>
            <w:vAlign w:val="center"/>
          </w:tcPr>
          <w:p>
            <w:pPr>
              <w:spacing w:line="180" w:lineRule="auto"/>
              <w:jc w:val="right"/>
              <w:rPr>
                <w:rFonts w:ascii="宋体"/>
                <w:b/>
                <w:position w:val="-28"/>
                <w:sz w:val="36"/>
                <w:szCs w:val="24"/>
              </w:rPr>
            </w:pPr>
            <w:r>
              <w:rPr>
                <w:rFonts w:hint="eastAsia" w:ascii="宋体"/>
                <w:b/>
                <w:position w:val="-28"/>
                <w:sz w:val="36"/>
                <w:szCs w:val="24"/>
              </w:rPr>
              <w:t>延续</w:t>
            </w:r>
          </w:p>
        </w:tc>
        <w:tc>
          <w:tcPr>
            <w:tcW w:w="6425" w:type="dxa"/>
            <w:vMerge w:val="continue"/>
            <w:noWrap w:val="0"/>
            <w:vAlign w:val="center"/>
          </w:tcPr>
          <w:p>
            <w:pPr>
              <w:spacing w:line="180" w:lineRule="auto"/>
              <w:jc w:val="left"/>
              <w:rPr>
                <w:rFonts w:ascii="宋体"/>
                <w:b/>
                <w:spacing w:val="100"/>
                <w:position w:val="-4"/>
                <w:sz w:val="96"/>
                <w:szCs w:val="24"/>
              </w:rPr>
            </w:pPr>
          </w:p>
        </w:tc>
      </w:tr>
    </w:tbl>
    <w:p>
      <w:pPr>
        <w:tabs>
          <w:tab w:val="left" w:pos="7080"/>
        </w:tabs>
        <w:spacing w:line="320" w:lineRule="exact"/>
        <w:rPr>
          <w:rFonts w:ascii="宋体"/>
          <w:spacing w:val="70"/>
          <w:sz w:val="72"/>
          <w:szCs w:val="24"/>
        </w:rPr>
      </w:pPr>
    </w:p>
    <w:p>
      <w:pPr>
        <w:spacing w:line="320" w:lineRule="exact"/>
        <w:rPr>
          <w:rFonts w:hint="eastAsia" w:ascii="宋体"/>
          <w:sz w:val="30"/>
          <w:szCs w:val="24"/>
        </w:rPr>
      </w:pPr>
    </w:p>
    <w:p>
      <w:pPr>
        <w:spacing w:line="320" w:lineRule="exact"/>
        <w:rPr>
          <w:rFonts w:hint="eastAsia" w:ascii="宋体"/>
          <w:sz w:val="30"/>
          <w:szCs w:val="24"/>
        </w:rPr>
      </w:pPr>
    </w:p>
    <w:p>
      <w:pPr>
        <w:spacing w:line="320" w:lineRule="exact"/>
        <w:rPr>
          <w:rFonts w:hint="eastAsia" w:ascii="宋体"/>
          <w:sz w:val="30"/>
          <w:szCs w:val="24"/>
        </w:rPr>
      </w:pPr>
    </w:p>
    <w:p>
      <w:pPr>
        <w:spacing w:line="320" w:lineRule="exact"/>
        <w:rPr>
          <w:rFonts w:hint="eastAsia" w:ascii="宋体"/>
          <w:sz w:val="30"/>
          <w:szCs w:val="24"/>
        </w:rPr>
      </w:pPr>
    </w:p>
    <w:p>
      <w:pPr>
        <w:spacing w:line="320" w:lineRule="exact"/>
        <w:rPr>
          <w:rFonts w:hint="eastAsia" w:ascii="宋体"/>
          <w:sz w:val="30"/>
          <w:szCs w:val="24"/>
        </w:rPr>
      </w:pPr>
    </w:p>
    <w:p>
      <w:pPr>
        <w:spacing w:line="320" w:lineRule="exact"/>
        <w:rPr>
          <w:rFonts w:hint="eastAsia" w:ascii="宋体"/>
          <w:sz w:val="30"/>
          <w:szCs w:val="24"/>
        </w:rPr>
      </w:pPr>
    </w:p>
    <w:p>
      <w:pPr>
        <w:spacing w:line="320" w:lineRule="exact"/>
        <w:rPr>
          <w:rFonts w:hint="eastAsia" w:ascii="宋体"/>
          <w:sz w:val="30"/>
          <w:szCs w:val="24"/>
        </w:rPr>
      </w:pPr>
    </w:p>
    <w:p>
      <w:pPr>
        <w:spacing w:line="320" w:lineRule="exact"/>
        <w:rPr>
          <w:sz w:val="30"/>
          <w:szCs w:val="24"/>
        </w:rPr>
      </w:pPr>
    </w:p>
    <w:tbl>
      <w:tblPr>
        <w:tblStyle w:val="7"/>
        <w:tblW w:w="0" w:type="auto"/>
        <w:jc w:val="center"/>
        <w:tblLayout w:type="fixed"/>
        <w:tblCellMar>
          <w:top w:w="0" w:type="dxa"/>
          <w:left w:w="108" w:type="dxa"/>
          <w:bottom w:w="0" w:type="dxa"/>
          <w:right w:w="108" w:type="dxa"/>
        </w:tblCellMar>
      </w:tblPr>
      <w:tblGrid>
        <w:gridCol w:w="2376"/>
        <w:gridCol w:w="6146"/>
      </w:tblGrid>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eastAsia="仿宋_GB2312"/>
                <w:kern w:val="0"/>
                <w:sz w:val="30"/>
                <w:szCs w:val="30"/>
              </w:rPr>
            </w:pPr>
            <w:r>
              <w:rPr>
                <w:rFonts w:hint="eastAsia" w:ascii="仿宋_GB2312" w:hAnsi="宋体" w:eastAsia="仿宋_GB2312"/>
                <w:kern w:val="0"/>
                <w:sz w:val="30"/>
                <w:szCs w:val="30"/>
              </w:rPr>
              <w:t>项目名称</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 w:hAnsi="仿宋" w:eastAsia="仿宋"/>
                      <w:b/>
                      <w:sz w:val="30"/>
                      <w:szCs w:val="30"/>
                      <w:u w:val="single"/>
                    </w:rPr>
                    <w:t xml:space="preserve">                                      </w:t>
                  </w:r>
                </w:p>
              </w:tc>
            </w:tr>
          </w:tbl>
          <w:p>
            <w:pPr>
              <w:spacing w:line="320" w:lineRule="exact"/>
              <w:ind w:left="42" w:leftChars="20"/>
              <w:rPr>
                <w:rFonts w:hint="eastAsia" w:ascii="仿宋_GB2312" w:eastAsia="仿宋_GB2312"/>
                <w:kern w:val="0"/>
                <w:sz w:val="30"/>
                <w:szCs w:val="30"/>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eastAsia="仿宋_GB2312"/>
                <w:kern w:val="0"/>
                <w:sz w:val="30"/>
                <w:szCs w:val="30"/>
              </w:rPr>
            </w:pPr>
            <w:r>
              <w:rPr>
                <w:rFonts w:hint="eastAsia" w:ascii="仿宋_GB2312" w:hAnsi="宋体" w:eastAsia="仿宋_GB2312"/>
                <w:kern w:val="0"/>
                <w:sz w:val="30"/>
                <w:szCs w:val="30"/>
              </w:rPr>
              <w:t>原项目名称</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 w:hAnsi="仿宋" w:eastAsia="仿宋"/>
                      <w:b/>
                      <w:sz w:val="30"/>
                      <w:szCs w:val="30"/>
                      <w:u w:val="single"/>
                    </w:rPr>
                    <w:t xml:space="preserve">                                      </w:t>
                  </w:r>
                </w:p>
              </w:tc>
            </w:tr>
          </w:tbl>
          <w:p>
            <w:pPr>
              <w:spacing w:line="320" w:lineRule="exact"/>
              <w:ind w:left="42" w:leftChars="20"/>
              <w:rPr>
                <w:rFonts w:hint="eastAsia" w:ascii="仿宋_GB2312" w:eastAsia="仿宋_GB2312"/>
                <w:kern w:val="0"/>
                <w:sz w:val="30"/>
                <w:szCs w:val="30"/>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eastAsia="仿宋_GB2312"/>
                <w:kern w:val="0"/>
                <w:sz w:val="30"/>
                <w:szCs w:val="30"/>
              </w:rPr>
            </w:pPr>
            <w:r>
              <w:rPr>
                <w:rFonts w:hint="eastAsia" w:ascii="仿宋_GB2312" w:hAnsi="宋体" w:eastAsia="仿宋_GB2312"/>
                <w:kern w:val="0"/>
                <w:sz w:val="30"/>
                <w:szCs w:val="30"/>
              </w:rPr>
              <w:t>原采矿许可证号</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 w:hAnsi="仿宋" w:eastAsia="仿宋"/>
                      <w:b/>
                      <w:sz w:val="30"/>
                      <w:szCs w:val="30"/>
                      <w:u w:val="single"/>
                    </w:rPr>
                    <w:t xml:space="preserve">                                      </w:t>
                  </w:r>
                </w:p>
              </w:tc>
            </w:tr>
          </w:tbl>
          <w:p>
            <w:pPr>
              <w:spacing w:line="320" w:lineRule="exact"/>
              <w:ind w:left="42" w:leftChars="20"/>
              <w:rPr>
                <w:rFonts w:hint="eastAsia" w:ascii="仿宋_GB2312" w:eastAsia="仿宋_GB2312"/>
                <w:kern w:val="0"/>
                <w:sz w:val="30"/>
                <w:szCs w:val="30"/>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eastAsia="仿宋_GB2312"/>
                <w:kern w:val="0"/>
                <w:sz w:val="30"/>
                <w:szCs w:val="30"/>
              </w:rPr>
            </w:pPr>
            <w:r>
              <w:rPr>
                <w:rFonts w:hint="eastAsia" w:ascii="仿宋_GB2312" w:hAnsi="宋体" w:eastAsia="仿宋_GB2312"/>
                <w:kern w:val="0"/>
                <w:sz w:val="30"/>
                <w:szCs w:val="30"/>
              </w:rPr>
              <w:t>申请人</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 w:hAnsi="仿宋" w:eastAsia="仿宋"/>
                      <w:b/>
                      <w:sz w:val="30"/>
                      <w:szCs w:val="30"/>
                      <w:u w:val="single"/>
                    </w:rPr>
                    <w:t xml:space="preserve">                              （签章）</w:t>
                  </w:r>
                </w:p>
              </w:tc>
            </w:tr>
          </w:tbl>
          <w:p>
            <w:pPr>
              <w:spacing w:line="320" w:lineRule="exact"/>
              <w:ind w:left="42" w:leftChars="20"/>
              <w:rPr>
                <w:rFonts w:hint="eastAsia" w:ascii="仿宋_GB2312" w:eastAsia="仿宋_GB2312"/>
                <w:kern w:val="0"/>
                <w:sz w:val="30"/>
                <w:szCs w:val="30"/>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eastAsia="仿宋_GB2312"/>
                <w:kern w:val="0"/>
                <w:sz w:val="30"/>
                <w:szCs w:val="30"/>
              </w:rPr>
            </w:pPr>
            <w:r>
              <w:rPr>
                <w:rFonts w:hint="eastAsia" w:ascii="仿宋_GB2312" w:hAnsi="宋体" w:eastAsia="仿宋_GB2312"/>
                <w:kern w:val="0"/>
                <w:sz w:val="30"/>
                <w:szCs w:val="30"/>
              </w:rPr>
              <w:t>开采单位</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 w:hAnsi="仿宋" w:eastAsia="仿宋"/>
                      <w:b/>
                      <w:sz w:val="30"/>
                      <w:szCs w:val="30"/>
                      <w:u w:val="single"/>
                    </w:rPr>
                    <w:t xml:space="preserve">                              （签章）</w:t>
                  </w:r>
                </w:p>
              </w:tc>
            </w:tr>
          </w:tbl>
          <w:p>
            <w:pPr>
              <w:spacing w:line="320" w:lineRule="exact"/>
              <w:ind w:left="42" w:leftChars="20"/>
              <w:rPr>
                <w:rFonts w:hint="eastAsia" w:ascii="仿宋_GB2312" w:eastAsia="仿宋_GB2312"/>
                <w:kern w:val="0"/>
                <w:sz w:val="30"/>
                <w:szCs w:val="30"/>
                <w:u w:val="single"/>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eastAsia="仿宋_GB2312"/>
                <w:kern w:val="0"/>
                <w:sz w:val="30"/>
                <w:szCs w:val="30"/>
              </w:rPr>
            </w:pPr>
            <w:r>
              <w:rPr>
                <w:rFonts w:hint="eastAsia" w:ascii="仿宋_GB2312" w:hAnsi="宋体" w:eastAsia="仿宋_GB2312"/>
                <w:kern w:val="0"/>
                <w:sz w:val="30"/>
                <w:szCs w:val="30"/>
              </w:rPr>
              <w:t>填表时间</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 w:hAnsi="仿宋" w:eastAsia="仿宋"/>
                      <w:b/>
                      <w:sz w:val="30"/>
                      <w:szCs w:val="30"/>
                      <w:u w:val="single"/>
                    </w:rPr>
                    <w:t xml:space="preserve">                                      </w:t>
                  </w:r>
                </w:p>
              </w:tc>
            </w:tr>
          </w:tbl>
          <w:p>
            <w:pPr>
              <w:spacing w:line="320" w:lineRule="exact"/>
              <w:ind w:left="42" w:leftChars="20"/>
              <w:rPr>
                <w:rFonts w:hint="eastAsia" w:ascii="仿宋_GB2312" w:eastAsia="仿宋_GB2312"/>
                <w:kern w:val="0"/>
                <w:sz w:val="30"/>
                <w:szCs w:val="30"/>
                <w:u w:val="single"/>
              </w:rPr>
            </w:pPr>
          </w:p>
        </w:tc>
      </w:tr>
    </w:tbl>
    <w:p>
      <w:pPr>
        <w:spacing w:line="320" w:lineRule="exact"/>
        <w:rPr>
          <w:sz w:val="30"/>
          <w:szCs w:val="24"/>
        </w:rPr>
      </w:pPr>
    </w:p>
    <w:p>
      <w:pPr>
        <w:jc w:val="center"/>
        <w:rPr>
          <w:rFonts w:ascii="仿宋_GB2312" w:eastAsia="仿宋_GB2312"/>
          <w:b/>
          <w:sz w:val="24"/>
          <w:szCs w:val="24"/>
        </w:rPr>
      </w:pPr>
      <w:r>
        <w:rPr>
          <w:rFonts w:ascii="黑体" w:eastAsia="黑体"/>
          <w:b/>
          <w:sz w:val="36"/>
          <w:szCs w:val="24"/>
        </w:rPr>
        <w:br w:type="page"/>
      </w:r>
      <w:r>
        <w:rPr>
          <w:rFonts w:hint="eastAsia" w:ascii="黑体" w:eastAsia="黑体"/>
          <w:b/>
          <w:sz w:val="24"/>
          <w:szCs w:val="24"/>
        </w:rPr>
        <w:t>填表说明</w:t>
      </w:r>
    </w:p>
    <w:p>
      <w:pPr>
        <w:adjustRightInd w:val="0"/>
        <w:snapToGrid w:val="0"/>
        <w:ind w:firstLine="420"/>
        <w:rPr>
          <w:rFonts w:ascii="宋体"/>
          <w:szCs w:val="21"/>
        </w:rPr>
      </w:pPr>
      <w:r>
        <w:rPr>
          <w:rFonts w:ascii="仿宋_GB2312" w:eastAsia="仿宋_GB2312"/>
          <w:szCs w:val="21"/>
        </w:rPr>
        <w:t xml:space="preserve">1. </w:t>
      </w:r>
      <w:r>
        <w:rPr>
          <w:rFonts w:hint="eastAsia" w:ascii="黑体" w:eastAsia="黑体"/>
          <w:b/>
          <w:szCs w:val="21"/>
        </w:rPr>
        <w:t>项目名称</w:t>
      </w:r>
      <w:r>
        <w:rPr>
          <w:rFonts w:hint="eastAsia" w:ascii="仿宋_GB2312" w:eastAsia="仿宋_GB2312"/>
          <w:szCs w:val="21"/>
        </w:rPr>
        <w:t>：</w:t>
      </w:r>
      <w:r>
        <w:rPr>
          <w:rFonts w:hint="eastAsia" w:ascii="宋体" w:hAnsi="宋体"/>
          <w:szCs w:val="21"/>
        </w:rPr>
        <w:t>由项目所在省（自治区、直辖市）名</w:t>
      </w:r>
      <w:r>
        <w:rPr>
          <w:rFonts w:ascii="宋体" w:hAnsi="宋体"/>
          <w:szCs w:val="21"/>
        </w:rPr>
        <w:t>(</w:t>
      </w:r>
      <w:r>
        <w:rPr>
          <w:rFonts w:hint="eastAsia" w:ascii="宋体" w:hAnsi="宋体"/>
          <w:szCs w:val="21"/>
        </w:rPr>
        <w:t>跨省需用简称</w:t>
      </w:r>
      <w:r>
        <w:rPr>
          <w:rFonts w:ascii="宋体" w:hAnsi="宋体"/>
          <w:szCs w:val="21"/>
        </w:rPr>
        <w:t>)</w:t>
      </w:r>
      <w:r>
        <w:rPr>
          <w:rFonts w:hint="eastAsia" w:ascii="宋体" w:hAnsi="宋体"/>
          <w:szCs w:val="21"/>
        </w:rPr>
        <w:t>或所在海域名＋盆地名</w:t>
      </w:r>
      <w:r>
        <w:rPr>
          <w:rFonts w:ascii="宋体" w:hAnsi="宋体"/>
          <w:szCs w:val="21"/>
        </w:rPr>
        <w:t>+</w:t>
      </w:r>
      <w:r>
        <w:rPr>
          <w:rFonts w:hint="eastAsia" w:ascii="宋体" w:hAnsi="宋体"/>
          <w:szCs w:val="21"/>
        </w:rPr>
        <w:t>二级构造单元或开采作业区的主要特征地名＋开采矿种</w:t>
      </w:r>
      <w:r>
        <w:rPr>
          <w:rFonts w:ascii="宋体" w:hAnsi="宋体"/>
          <w:szCs w:val="21"/>
        </w:rPr>
        <w:t>(</w:t>
      </w:r>
      <w:r>
        <w:rPr>
          <w:rFonts w:hint="eastAsia" w:ascii="宋体" w:hAnsi="宋体"/>
          <w:szCs w:val="21"/>
        </w:rPr>
        <w:t>既有石油又有天然气的简写为油气、其他写全称</w:t>
      </w:r>
      <w:r>
        <w:rPr>
          <w:rFonts w:ascii="宋体" w:hAnsi="宋体"/>
          <w:szCs w:val="21"/>
        </w:rPr>
        <w:t>)</w:t>
      </w:r>
      <w:r>
        <w:rPr>
          <w:rFonts w:hint="eastAsia" w:ascii="宋体" w:hAnsi="宋体"/>
          <w:szCs w:val="21"/>
        </w:rPr>
        <w:t>＋开采组成。例如：江苏苏北盆地溱潼凹陷石油开采、陕晋鄂尔多斯盆地吴旗区块油气开采、南海珠江口盆地惠州</w:t>
      </w:r>
      <w:r>
        <w:rPr>
          <w:rFonts w:ascii="宋体" w:hAnsi="宋体"/>
          <w:szCs w:val="21"/>
        </w:rPr>
        <w:t>21-1</w:t>
      </w:r>
      <w:r>
        <w:rPr>
          <w:rFonts w:hint="eastAsia" w:ascii="宋体" w:hAnsi="宋体"/>
          <w:szCs w:val="21"/>
        </w:rPr>
        <w:t>区块油气开采。</w:t>
      </w:r>
    </w:p>
    <w:p>
      <w:pPr>
        <w:adjustRightInd w:val="0"/>
        <w:snapToGrid w:val="0"/>
        <w:ind w:firstLine="420"/>
        <w:rPr>
          <w:rFonts w:ascii="仿宋_GB2312" w:eastAsia="仿宋_GB2312"/>
          <w:szCs w:val="24"/>
        </w:rPr>
      </w:pPr>
      <w:r>
        <w:rPr>
          <w:rFonts w:ascii="仿宋_GB2312" w:eastAsia="仿宋_GB2312"/>
          <w:szCs w:val="24"/>
        </w:rPr>
        <w:t xml:space="preserve">2. </w:t>
      </w:r>
      <w:r>
        <w:rPr>
          <w:rFonts w:hint="eastAsia" w:ascii="黑体" w:eastAsia="黑体"/>
          <w:b/>
          <w:szCs w:val="24"/>
        </w:rPr>
        <w:t>申请人</w:t>
      </w:r>
      <w:r>
        <w:rPr>
          <w:rFonts w:hint="eastAsia" w:ascii="仿宋_GB2312" w:eastAsia="仿宋_GB2312"/>
          <w:szCs w:val="24"/>
        </w:rPr>
        <w:t>：</w:t>
      </w:r>
      <w:r>
        <w:rPr>
          <w:rFonts w:hint="eastAsia" w:ascii="宋体" w:hAnsi="宋体"/>
          <w:szCs w:val="24"/>
        </w:rPr>
        <w:t>按采矿权申请人企业营业执照或事业单位法人证书注册名称填写。</w:t>
      </w:r>
    </w:p>
    <w:p>
      <w:pPr>
        <w:adjustRightInd w:val="0"/>
        <w:snapToGrid w:val="0"/>
        <w:ind w:firstLine="420"/>
        <w:rPr>
          <w:rFonts w:ascii="宋体"/>
          <w:szCs w:val="24"/>
        </w:rPr>
      </w:pPr>
      <w:r>
        <w:rPr>
          <w:rFonts w:ascii="仿宋_GB2312" w:eastAsia="仿宋_GB2312"/>
          <w:szCs w:val="24"/>
        </w:rPr>
        <w:t xml:space="preserve">3. </w:t>
      </w:r>
      <w:r>
        <w:rPr>
          <w:rFonts w:hint="eastAsia" w:ascii="黑体" w:eastAsia="黑体"/>
          <w:b/>
          <w:szCs w:val="24"/>
        </w:rPr>
        <w:t>开采单位</w:t>
      </w:r>
      <w:r>
        <w:rPr>
          <w:rFonts w:hint="eastAsia" w:ascii="仿宋_GB2312" w:eastAsia="仿宋_GB2312"/>
          <w:szCs w:val="24"/>
        </w:rPr>
        <w:t>：</w:t>
      </w:r>
      <w:r>
        <w:rPr>
          <w:rFonts w:hint="eastAsia" w:ascii="宋体" w:hAnsi="宋体"/>
          <w:szCs w:val="24"/>
        </w:rPr>
        <w:t>承担项目开采作业的施工单位，与企业营业执照或事业单位法人证书注册名称一致。</w:t>
      </w:r>
    </w:p>
    <w:p>
      <w:pPr>
        <w:adjustRightInd w:val="0"/>
        <w:snapToGrid w:val="0"/>
        <w:ind w:firstLine="420"/>
        <w:rPr>
          <w:rFonts w:ascii="宋体"/>
          <w:szCs w:val="21"/>
        </w:rPr>
      </w:pPr>
      <w:r>
        <w:rPr>
          <w:rFonts w:ascii="仿宋_GB2312" w:eastAsia="仿宋_GB2312"/>
          <w:szCs w:val="21"/>
        </w:rPr>
        <w:t xml:space="preserve">4. </w:t>
      </w:r>
      <w:r>
        <w:rPr>
          <w:rFonts w:hint="eastAsia" w:ascii="黑体" w:eastAsia="黑体"/>
          <w:b/>
          <w:szCs w:val="21"/>
        </w:rPr>
        <w:t>采矿权变化过程</w:t>
      </w:r>
      <w:r>
        <w:rPr>
          <w:rFonts w:hint="eastAsia" w:ascii="仿宋_GB2312" w:eastAsia="仿宋_GB2312"/>
          <w:szCs w:val="21"/>
        </w:rPr>
        <w:t>：</w:t>
      </w:r>
      <w:r>
        <w:rPr>
          <w:rFonts w:hint="eastAsia" w:ascii="宋体" w:hAnsi="宋体"/>
          <w:szCs w:val="21"/>
        </w:rPr>
        <w:t>指自采矿权首次设立至目前的历次变化情况。采矿权变化过程要根据勘查项目追溯填写项目纵向变化历程，不填写横向其它项目。</w:t>
      </w:r>
    </w:p>
    <w:p>
      <w:pPr>
        <w:adjustRightInd w:val="0"/>
        <w:snapToGrid w:val="0"/>
        <w:ind w:firstLine="420"/>
        <w:rPr>
          <w:rFonts w:ascii="宋体"/>
          <w:szCs w:val="21"/>
        </w:rPr>
      </w:pPr>
      <w:r>
        <w:rPr>
          <w:rFonts w:ascii="仿宋_GB2312" w:eastAsia="仿宋_GB2312"/>
          <w:szCs w:val="21"/>
        </w:rPr>
        <w:t xml:space="preserve">6. </w:t>
      </w:r>
      <w:r>
        <w:rPr>
          <w:rFonts w:hint="eastAsia" w:ascii="黑体" w:eastAsia="黑体"/>
          <w:b/>
          <w:szCs w:val="21"/>
        </w:rPr>
        <w:t>油气田建设、生产及产量情况</w:t>
      </w:r>
      <w:r>
        <w:rPr>
          <w:rFonts w:hint="eastAsia" w:ascii="仿宋_GB2312" w:eastAsia="仿宋_GB2312"/>
          <w:szCs w:val="21"/>
        </w:rPr>
        <w:t>：</w:t>
      </w:r>
      <w:r>
        <w:rPr>
          <w:rFonts w:hint="eastAsia" w:ascii="宋体" w:hAnsi="宋体"/>
          <w:szCs w:val="21"/>
        </w:rPr>
        <w:t>指该油气田的建设、生产情况概况以及获得采矿权以来的油气田产量情况。</w:t>
      </w:r>
    </w:p>
    <w:p>
      <w:pPr>
        <w:adjustRightInd w:val="0"/>
        <w:snapToGrid w:val="0"/>
        <w:ind w:firstLine="420"/>
        <w:rPr>
          <w:rFonts w:ascii="宋体"/>
          <w:szCs w:val="21"/>
        </w:rPr>
      </w:pPr>
      <w:r>
        <w:rPr>
          <w:rFonts w:ascii="仿宋_GB2312" w:eastAsia="仿宋_GB2312"/>
          <w:szCs w:val="21"/>
        </w:rPr>
        <w:t xml:space="preserve">7. </w:t>
      </w:r>
      <w:r>
        <w:rPr>
          <w:rFonts w:hint="eastAsia" w:ascii="黑体" w:eastAsia="黑体"/>
          <w:b/>
          <w:szCs w:val="21"/>
        </w:rPr>
        <w:t>本次申请类型</w:t>
      </w:r>
      <w:r>
        <w:rPr>
          <w:rFonts w:hint="eastAsia" w:ascii="仿宋_GB2312" w:eastAsia="仿宋_GB2312"/>
          <w:szCs w:val="21"/>
        </w:rPr>
        <w:t>：</w:t>
      </w:r>
      <w:r>
        <w:rPr>
          <w:rFonts w:hint="eastAsia" w:ascii="宋体" w:hAnsi="宋体"/>
          <w:szCs w:val="21"/>
        </w:rPr>
        <w:t>在（）中划“</w:t>
      </w:r>
      <w:r>
        <w:rPr>
          <w:rFonts w:hint="eastAsia" w:ascii="宋体" w:hAnsi="宋体"/>
        </w:rPr>
        <w:t>√</w:t>
      </w:r>
      <w:r>
        <w:rPr>
          <w:rFonts w:hint="eastAsia" w:ascii="宋体" w:hAnsi="宋体"/>
          <w:szCs w:val="21"/>
        </w:rPr>
        <w:t>”选择本次采矿权申请为延续或变更。其次数应按延续或变更的次数计算，只计算纵向变化次数，不计算横向变化次数。</w:t>
      </w:r>
    </w:p>
    <w:p>
      <w:pPr>
        <w:spacing w:line="260" w:lineRule="exact"/>
        <w:ind w:firstLine="420"/>
        <w:rPr>
          <w:rFonts w:ascii="宋体"/>
          <w:szCs w:val="21"/>
        </w:rPr>
      </w:pPr>
      <w:r>
        <w:rPr>
          <w:rFonts w:ascii="仿宋_GB2312" w:eastAsia="仿宋_GB2312"/>
          <w:szCs w:val="21"/>
        </w:rPr>
        <w:t xml:space="preserve">8. </w:t>
      </w:r>
      <w:r>
        <w:rPr>
          <w:rFonts w:hint="eastAsia" w:ascii="黑体" w:eastAsia="黑体"/>
          <w:b/>
          <w:szCs w:val="21"/>
        </w:rPr>
        <w:t>变更内容</w:t>
      </w:r>
      <w:r>
        <w:rPr>
          <w:rFonts w:hint="eastAsia" w:ascii="仿宋_GB2312" w:eastAsia="仿宋_GB2312"/>
          <w:szCs w:val="21"/>
        </w:rPr>
        <w:t>：</w:t>
      </w:r>
      <w:r>
        <w:rPr>
          <w:rFonts w:hint="eastAsia" w:ascii="宋体" w:hAnsi="宋体"/>
          <w:szCs w:val="21"/>
        </w:rPr>
        <w:t>申请采矿权变更的填写此栏，采矿权变更的情形，可多选。</w:t>
      </w:r>
    </w:p>
    <w:p>
      <w:pPr>
        <w:adjustRightInd w:val="0"/>
        <w:snapToGrid w:val="0"/>
        <w:ind w:firstLine="420"/>
        <w:rPr>
          <w:rFonts w:ascii="宋体"/>
          <w:szCs w:val="21"/>
        </w:rPr>
      </w:pPr>
      <w:r>
        <w:rPr>
          <w:rFonts w:ascii="仿宋_GB2312" w:eastAsia="仿宋_GB2312"/>
          <w:szCs w:val="21"/>
        </w:rPr>
        <w:t xml:space="preserve">9. </w:t>
      </w:r>
      <w:r>
        <w:rPr>
          <w:rFonts w:hint="eastAsia" w:ascii="黑体" w:eastAsia="黑体"/>
          <w:b/>
          <w:szCs w:val="21"/>
        </w:rPr>
        <w:t>申请理由</w:t>
      </w:r>
      <w:r>
        <w:rPr>
          <w:rFonts w:hint="eastAsia" w:ascii="仿宋_GB2312" w:eastAsia="仿宋_GB2312"/>
          <w:szCs w:val="21"/>
        </w:rPr>
        <w:t>：</w:t>
      </w:r>
      <w:r>
        <w:rPr>
          <w:rFonts w:hint="eastAsia" w:ascii="宋体" w:hAnsi="宋体"/>
          <w:szCs w:val="21"/>
        </w:rPr>
        <w:t>指申请采矿权延续或变更的原因。</w:t>
      </w:r>
    </w:p>
    <w:p>
      <w:pPr>
        <w:adjustRightInd w:val="0"/>
        <w:snapToGrid w:val="0"/>
        <w:ind w:firstLine="420"/>
        <w:rPr>
          <w:rFonts w:ascii="宋体"/>
          <w:szCs w:val="21"/>
        </w:rPr>
      </w:pPr>
      <w:r>
        <w:rPr>
          <w:rFonts w:ascii="仿宋_GB2312" w:eastAsia="仿宋_GB2312"/>
          <w:szCs w:val="24"/>
        </w:rPr>
        <w:t>10.</w:t>
      </w:r>
      <w:r>
        <w:rPr>
          <w:rFonts w:hint="eastAsia" w:ascii="黑体" w:eastAsia="黑体"/>
          <w:b/>
          <w:szCs w:val="24"/>
        </w:rPr>
        <w:t>开采主矿种</w:t>
      </w:r>
      <w:r>
        <w:rPr>
          <w:rFonts w:hint="eastAsia" w:ascii="仿宋_GB2312" w:eastAsia="仿宋_GB2312"/>
          <w:szCs w:val="24"/>
        </w:rPr>
        <w:t>：</w:t>
      </w:r>
      <w:r>
        <w:rPr>
          <w:rFonts w:hint="eastAsia" w:ascii="宋体" w:hAnsi="宋体"/>
          <w:szCs w:val="21"/>
        </w:rPr>
        <w:t>根据储量备案情况填写石油、天然气、煤层气、页岩气等。</w:t>
      </w:r>
    </w:p>
    <w:p>
      <w:pPr>
        <w:adjustRightInd w:val="0"/>
        <w:snapToGrid w:val="0"/>
        <w:ind w:firstLine="420"/>
        <w:rPr>
          <w:rFonts w:ascii="宋体"/>
          <w:szCs w:val="21"/>
        </w:rPr>
      </w:pPr>
      <w:r>
        <w:rPr>
          <w:rFonts w:ascii="仿宋_GB2312" w:eastAsia="仿宋_GB2312"/>
          <w:szCs w:val="24"/>
        </w:rPr>
        <w:t>11.</w:t>
      </w:r>
      <w:r>
        <w:rPr>
          <w:rFonts w:hint="eastAsia" w:ascii="黑体" w:eastAsia="黑体"/>
          <w:b/>
          <w:szCs w:val="24"/>
        </w:rPr>
        <w:t>投资额</w:t>
      </w:r>
      <w:r>
        <w:rPr>
          <w:rFonts w:hint="eastAsia" w:ascii="仿宋_GB2312" w:eastAsia="仿宋_GB2312"/>
          <w:szCs w:val="24"/>
        </w:rPr>
        <w:t>：</w:t>
      </w:r>
      <w:r>
        <w:rPr>
          <w:rFonts w:hint="eastAsia" w:ascii="宋体" w:hAnsi="宋体"/>
          <w:szCs w:val="21"/>
        </w:rPr>
        <w:t>指计划投入到该油气开采项目中的资金总额。</w:t>
      </w:r>
    </w:p>
    <w:p>
      <w:pPr>
        <w:adjustRightInd w:val="0"/>
        <w:snapToGrid w:val="0"/>
        <w:ind w:firstLine="420"/>
        <w:rPr>
          <w:rFonts w:ascii="宋体"/>
          <w:szCs w:val="21"/>
        </w:rPr>
      </w:pPr>
      <w:r>
        <w:rPr>
          <w:rFonts w:ascii="仿宋_GB2312" w:eastAsia="仿宋_GB2312"/>
          <w:szCs w:val="24"/>
        </w:rPr>
        <w:t>12.</w:t>
      </w:r>
      <w:r>
        <w:rPr>
          <w:rFonts w:hint="eastAsia" w:ascii="黑体" w:eastAsia="黑体"/>
          <w:b/>
          <w:szCs w:val="24"/>
        </w:rPr>
        <w:t>资金来源</w:t>
      </w:r>
      <w:r>
        <w:rPr>
          <w:rFonts w:hint="eastAsia" w:ascii="仿宋_GB2312" w:eastAsia="仿宋_GB2312"/>
          <w:szCs w:val="24"/>
        </w:rPr>
        <w:t>：</w:t>
      </w:r>
      <w:r>
        <w:rPr>
          <w:rFonts w:hint="eastAsia" w:ascii="宋体" w:hAnsi="宋体"/>
          <w:szCs w:val="21"/>
        </w:rPr>
        <w:t>贷款、自筹、股份制及其他融资方式。</w:t>
      </w:r>
    </w:p>
    <w:p>
      <w:pPr>
        <w:adjustRightInd w:val="0"/>
        <w:snapToGrid w:val="0"/>
        <w:ind w:firstLine="420"/>
        <w:rPr>
          <w:rFonts w:ascii="宋体"/>
          <w:szCs w:val="21"/>
        </w:rPr>
      </w:pPr>
      <w:r>
        <w:rPr>
          <w:rFonts w:ascii="仿宋_GB2312" w:eastAsia="仿宋_GB2312"/>
          <w:szCs w:val="24"/>
        </w:rPr>
        <w:t>13.</w:t>
      </w:r>
      <w:r>
        <w:rPr>
          <w:rFonts w:hint="eastAsia" w:ascii="黑体" w:eastAsia="黑体"/>
          <w:b/>
          <w:szCs w:val="24"/>
        </w:rPr>
        <w:t>地理位置</w:t>
      </w:r>
      <w:r>
        <w:rPr>
          <w:rFonts w:hint="eastAsia" w:ascii="仿宋_GB2312" w:eastAsia="仿宋_GB2312"/>
          <w:szCs w:val="24"/>
        </w:rPr>
        <w:t>：</w:t>
      </w:r>
      <w:r>
        <w:rPr>
          <w:rFonts w:hint="eastAsia" w:ascii="宋体" w:hAnsi="宋体"/>
          <w:szCs w:val="21"/>
        </w:rPr>
        <w:t>指项目所在的省（自治区、直辖市）、地（市）、县级的行政区划名称。项目矿区范围跨县级以上行政区域的，应填写所跨的全部省（自治区、直辖市）、地（市）、县级的行政区划名称。</w:t>
      </w:r>
    </w:p>
    <w:p>
      <w:pPr>
        <w:adjustRightInd w:val="0"/>
        <w:snapToGrid w:val="0"/>
        <w:ind w:firstLine="420"/>
        <w:rPr>
          <w:rFonts w:ascii="宋体"/>
          <w:szCs w:val="21"/>
        </w:rPr>
      </w:pPr>
      <w:r>
        <w:rPr>
          <w:rFonts w:ascii="仿宋_GB2312" w:eastAsia="仿宋_GB2312"/>
          <w:szCs w:val="24"/>
        </w:rPr>
        <w:t>14.</w:t>
      </w:r>
      <w:r>
        <w:rPr>
          <w:rFonts w:hint="eastAsia" w:ascii="黑体" w:eastAsia="黑体"/>
          <w:b/>
          <w:szCs w:val="24"/>
        </w:rPr>
        <w:t>基本区块</w:t>
      </w:r>
      <w:r>
        <w:rPr>
          <w:rFonts w:hint="eastAsia" w:ascii="仿宋_GB2312" w:eastAsia="仿宋_GB2312"/>
          <w:szCs w:val="24"/>
        </w:rPr>
        <w:t>：</w:t>
      </w:r>
      <w:r>
        <w:rPr>
          <w:rFonts w:hint="eastAsia" w:ascii="宋体" w:hAnsi="宋体"/>
          <w:szCs w:val="21"/>
        </w:rPr>
        <w:t>实际申请的基本区块数</w:t>
      </w:r>
      <w:r>
        <w:rPr>
          <w:rFonts w:hint="eastAsia" w:ascii="黑体" w:eastAsia="黑体"/>
          <w:szCs w:val="24"/>
        </w:rPr>
        <w:t>；</w:t>
      </w:r>
      <w:r>
        <w:rPr>
          <w:rFonts w:ascii="黑体" w:eastAsia="黑体"/>
          <w:b/>
          <w:szCs w:val="24"/>
        </w:rPr>
        <w:t>1/4</w:t>
      </w:r>
      <w:r>
        <w:rPr>
          <w:rFonts w:hint="eastAsia" w:ascii="黑体" w:eastAsia="黑体"/>
          <w:b/>
          <w:szCs w:val="24"/>
        </w:rPr>
        <w:t>区块</w:t>
      </w:r>
      <w:r>
        <w:rPr>
          <w:rFonts w:hint="eastAsia" w:ascii="仿宋_GB2312" w:eastAsia="仿宋_GB2312"/>
          <w:szCs w:val="24"/>
        </w:rPr>
        <w:t>：</w:t>
      </w:r>
      <w:r>
        <w:rPr>
          <w:rFonts w:hint="eastAsia" w:ascii="宋体" w:hAnsi="宋体"/>
          <w:szCs w:val="21"/>
        </w:rPr>
        <w:t>实际申请的</w:t>
      </w:r>
      <w:r>
        <w:rPr>
          <w:rFonts w:ascii="宋体" w:hAnsi="宋体"/>
          <w:szCs w:val="21"/>
        </w:rPr>
        <w:t>1/4</w:t>
      </w:r>
      <w:r>
        <w:rPr>
          <w:rFonts w:hint="eastAsia" w:ascii="宋体" w:hAnsi="宋体"/>
          <w:szCs w:val="21"/>
        </w:rPr>
        <w:t>区块数</w:t>
      </w:r>
      <w:r>
        <w:rPr>
          <w:rFonts w:hint="eastAsia" w:ascii="黑体" w:eastAsia="黑体"/>
          <w:szCs w:val="24"/>
        </w:rPr>
        <w:t>；</w:t>
      </w:r>
      <w:r>
        <w:rPr>
          <w:rFonts w:hint="eastAsia" w:ascii="黑体" w:eastAsia="黑体"/>
          <w:b/>
          <w:szCs w:val="24"/>
        </w:rPr>
        <w:t>小区块</w:t>
      </w:r>
      <w:r>
        <w:rPr>
          <w:rFonts w:hint="eastAsia" w:ascii="仿宋_GB2312" w:eastAsia="仿宋_GB2312"/>
          <w:szCs w:val="24"/>
        </w:rPr>
        <w:t>：</w:t>
      </w:r>
      <w:r>
        <w:rPr>
          <w:rFonts w:hint="eastAsia" w:ascii="宋体" w:hAnsi="宋体"/>
          <w:szCs w:val="21"/>
        </w:rPr>
        <w:t>实际申请的小区块数。</w:t>
      </w:r>
    </w:p>
    <w:p>
      <w:pPr>
        <w:adjustRightInd w:val="0"/>
        <w:snapToGrid w:val="0"/>
        <w:ind w:firstLine="420"/>
        <w:rPr>
          <w:rFonts w:ascii="宋体"/>
          <w:szCs w:val="21"/>
        </w:rPr>
      </w:pPr>
      <w:r>
        <w:rPr>
          <w:rFonts w:ascii="仿宋_GB2312" w:eastAsia="仿宋_GB2312"/>
          <w:szCs w:val="24"/>
        </w:rPr>
        <w:t>15.</w:t>
      </w:r>
      <w:r>
        <w:rPr>
          <w:rFonts w:hint="eastAsia" w:ascii="黑体" w:eastAsia="黑体"/>
          <w:b/>
          <w:szCs w:val="24"/>
        </w:rPr>
        <w:t>申请期限</w:t>
      </w:r>
      <w:r>
        <w:rPr>
          <w:rFonts w:hint="eastAsia" w:ascii="仿宋_GB2312" w:eastAsia="仿宋_GB2312"/>
          <w:szCs w:val="24"/>
        </w:rPr>
        <w:t>：</w:t>
      </w:r>
      <w:r>
        <w:rPr>
          <w:rFonts w:hint="eastAsia" w:ascii="宋体" w:hAnsi="宋体"/>
          <w:szCs w:val="21"/>
        </w:rPr>
        <w:t>应与探明储量和设计规模相匹配。</w:t>
      </w:r>
    </w:p>
    <w:p>
      <w:pPr>
        <w:adjustRightInd w:val="0"/>
        <w:snapToGrid w:val="0"/>
        <w:ind w:firstLine="420"/>
        <w:rPr>
          <w:rFonts w:ascii="宋体"/>
          <w:szCs w:val="21"/>
        </w:rPr>
      </w:pPr>
      <w:r>
        <w:rPr>
          <w:rFonts w:ascii="仿宋_GB2312" w:eastAsia="仿宋_GB2312"/>
          <w:szCs w:val="24"/>
        </w:rPr>
        <w:t>16.</w:t>
      </w:r>
      <w:r>
        <w:rPr>
          <w:rFonts w:hint="eastAsia" w:ascii="黑体" w:eastAsia="黑体"/>
          <w:b/>
          <w:szCs w:val="24"/>
        </w:rPr>
        <w:t>设计规模：</w:t>
      </w:r>
      <w:r>
        <w:rPr>
          <w:rFonts w:hint="eastAsia" w:ascii="宋体" w:hAnsi="宋体"/>
          <w:szCs w:val="21"/>
        </w:rPr>
        <w:t>按开发利用方案或核定的生产能力填写。</w:t>
      </w:r>
    </w:p>
    <w:p>
      <w:pPr>
        <w:adjustRightInd w:val="0"/>
        <w:snapToGrid w:val="0"/>
        <w:ind w:firstLine="420"/>
        <w:rPr>
          <w:rFonts w:hint="eastAsia" w:ascii="宋体" w:hAnsi="宋体"/>
          <w:szCs w:val="21"/>
        </w:rPr>
      </w:pPr>
      <w:r>
        <w:rPr>
          <w:rFonts w:ascii="仿宋_GB2312" w:eastAsia="仿宋_GB2312"/>
          <w:szCs w:val="24"/>
        </w:rPr>
        <w:t>17.</w:t>
      </w:r>
      <w:r>
        <w:rPr>
          <w:rFonts w:hint="eastAsia" w:ascii="黑体" w:eastAsia="黑体"/>
          <w:b/>
          <w:szCs w:val="24"/>
        </w:rPr>
        <w:t>申请开采深度范围</w:t>
      </w:r>
      <w:r>
        <w:rPr>
          <w:rFonts w:hint="eastAsia" w:ascii="仿宋_GB2312" w:eastAsia="仿宋_GB2312"/>
          <w:szCs w:val="24"/>
        </w:rPr>
        <w:t>：</w:t>
      </w:r>
      <w:r>
        <w:rPr>
          <w:rFonts w:hint="eastAsia" w:ascii="宋体" w:hAnsi="宋体"/>
          <w:szCs w:val="21"/>
        </w:rPr>
        <w:t>要与开发利用方案设计的开采深度一致。</w:t>
      </w:r>
    </w:p>
    <w:p>
      <w:pPr>
        <w:adjustRightInd w:val="0"/>
        <w:snapToGrid w:val="0"/>
        <w:ind w:firstLine="420"/>
        <w:rPr>
          <w:rFonts w:hint="eastAsia" w:ascii="宋体" w:hAnsi="宋体"/>
          <w:szCs w:val="21"/>
        </w:rPr>
      </w:pPr>
      <w:r>
        <w:rPr>
          <w:rFonts w:hint="eastAsia" w:ascii="宋体" w:hAnsi="宋体"/>
          <w:szCs w:val="21"/>
        </w:rPr>
        <w:t>18.</w:t>
      </w:r>
      <w:r>
        <w:rPr>
          <w:rFonts w:hint="eastAsia" w:ascii="宋体" w:hAnsi="宋体"/>
          <w:b/>
          <w:szCs w:val="21"/>
        </w:rPr>
        <w:t>统一社会信用代码：</w:t>
      </w:r>
      <w:r>
        <w:rPr>
          <w:rFonts w:hint="eastAsia" w:ascii="宋体" w:hAnsi="宋体"/>
          <w:szCs w:val="21"/>
        </w:rPr>
        <w:t>填写采矿权</w:t>
      </w:r>
      <w:r>
        <w:rPr>
          <w:rFonts w:hint="eastAsia" w:ascii="宋体" w:hAnsi="宋体" w:cs="仿宋"/>
          <w:kern w:val="0"/>
          <w:szCs w:val="36"/>
        </w:rPr>
        <w:t>申请人</w:t>
      </w:r>
      <w:r>
        <w:rPr>
          <w:rFonts w:hint="eastAsia" w:ascii="宋体" w:hAnsi="宋体"/>
          <w:szCs w:val="21"/>
        </w:rPr>
        <w:t>统一社会信用代码或组织机构代码，应与申请人企业营业执照或事业单位法人证书一致。</w:t>
      </w:r>
    </w:p>
    <w:p>
      <w:pPr>
        <w:adjustRightInd w:val="0"/>
        <w:snapToGrid w:val="0"/>
        <w:ind w:firstLine="420"/>
        <w:rPr>
          <w:rFonts w:ascii="宋体"/>
          <w:szCs w:val="21"/>
        </w:rPr>
      </w:pPr>
      <w:r>
        <w:rPr>
          <w:rFonts w:hint="eastAsia" w:ascii="仿宋_GB2312" w:eastAsia="仿宋_GB2312"/>
          <w:szCs w:val="24"/>
        </w:rPr>
        <w:t>19</w:t>
      </w:r>
      <w:r>
        <w:rPr>
          <w:rFonts w:ascii="仿宋_GB2312" w:eastAsia="仿宋_GB2312"/>
          <w:szCs w:val="24"/>
        </w:rPr>
        <w:t>.</w:t>
      </w:r>
      <w:r>
        <w:rPr>
          <w:rFonts w:hint="eastAsia" w:ascii="黑体" w:eastAsia="黑体"/>
          <w:b/>
          <w:szCs w:val="24"/>
        </w:rPr>
        <w:t>法定代表人</w:t>
      </w:r>
      <w:r>
        <w:rPr>
          <w:rFonts w:hint="eastAsia" w:ascii="仿宋_GB2312" w:eastAsia="仿宋_GB2312"/>
          <w:szCs w:val="24"/>
        </w:rPr>
        <w:t>：</w:t>
      </w:r>
      <w:r>
        <w:rPr>
          <w:rFonts w:hint="eastAsia" w:ascii="宋体" w:hAnsi="宋体"/>
          <w:szCs w:val="21"/>
        </w:rPr>
        <w:t>应盖法定代表人签章。</w:t>
      </w:r>
    </w:p>
    <w:p>
      <w:pPr>
        <w:adjustRightInd w:val="0"/>
        <w:snapToGrid w:val="0"/>
        <w:ind w:firstLine="420"/>
        <w:rPr>
          <w:rFonts w:ascii="宋体"/>
          <w:szCs w:val="21"/>
        </w:rPr>
      </w:pPr>
      <w:r>
        <w:rPr>
          <w:rFonts w:hint="eastAsia" w:ascii="仿宋_GB2312" w:eastAsia="仿宋_GB2312"/>
          <w:szCs w:val="24"/>
        </w:rPr>
        <w:t>20</w:t>
      </w:r>
      <w:r>
        <w:rPr>
          <w:rFonts w:ascii="仿宋_GB2312" w:eastAsia="仿宋_GB2312"/>
          <w:szCs w:val="24"/>
        </w:rPr>
        <w:t>.</w:t>
      </w:r>
      <w:r>
        <w:rPr>
          <w:rFonts w:hint="eastAsia" w:ascii="黑体" w:eastAsia="黑体"/>
          <w:b/>
          <w:szCs w:val="24"/>
        </w:rPr>
        <w:t>经济类型</w:t>
      </w:r>
      <w:r>
        <w:rPr>
          <w:rFonts w:hint="eastAsia" w:ascii="仿宋_GB2312" w:eastAsia="仿宋_GB2312"/>
          <w:szCs w:val="24"/>
        </w:rPr>
        <w:t>：</w:t>
      </w:r>
      <w:r>
        <w:rPr>
          <w:rFonts w:hint="eastAsia" w:ascii="宋体" w:hAnsi="宋体"/>
          <w:szCs w:val="21"/>
        </w:rPr>
        <w:t>企业法人根据营业执照证载的类型填写；事业单位根据事业单位法人证书填写。</w:t>
      </w:r>
    </w:p>
    <w:p>
      <w:pPr>
        <w:adjustRightInd w:val="0"/>
        <w:snapToGrid w:val="0"/>
        <w:ind w:firstLine="420"/>
        <w:rPr>
          <w:rFonts w:ascii="宋体"/>
          <w:szCs w:val="21"/>
        </w:rPr>
      </w:pPr>
      <w:r>
        <w:rPr>
          <w:rFonts w:ascii="仿宋_GB2312" w:eastAsia="仿宋_GB2312"/>
          <w:szCs w:val="24"/>
        </w:rPr>
        <w:t>2</w:t>
      </w:r>
      <w:r>
        <w:rPr>
          <w:rFonts w:hint="eastAsia" w:ascii="仿宋_GB2312" w:eastAsia="仿宋_GB2312"/>
          <w:szCs w:val="24"/>
        </w:rPr>
        <w:t>1</w:t>
      </w:r>
      <w:r>
        <w:rPr>
          <w:rFonts w:ascii="仿宋_GB2312" w:eastAsia="仿宋_GB2312"/>
          <w:szCs w:val="24"/>
        </w:rPr>
        <w:t>.</w:t>
      </w:r>
      <w:r>
        <w:rPr>
          <w:rFonts w:hint="eastAsia" w:ascii="黑体" w:eastAsia="黑体"/>
          <w:b/>
          <w:szCs w:val="24"/>
        </w:rPr>
        <w:t>地址</w:t>
      </w:r>
      <w:r>
        <w:rPr>
          <w:rFonts w:hint="eastAsia" w:ascii="仿宋_GB2312" w:eastAsia="仿宋_GB2312"/>
          <w:szCs w:val="24"/>
        </w:rPr>
        <w:t>：</w:t>
      </w:r>
      <w:r>
        <w:rPr>
          <w:rFonts w:hint="eastAsia" w:ascii="宋体" w:hAnsi="宋体"/>
          <w:szCs w:val="21"/>
        </w:rPr>
        <w:t>按采矿权申请人注册地址填写。</w:t>
      </w:r>
    </w:p>
    <w:p>
      <w:pPr>
        <w:adjustRightInd w:val="0"/>
        <w:snapToGrid w:val="0"/>
        <w:ind w:firstLine="420"/>
        <w:rPr>
          <w:rFonts w:hint="eastAsia" w:ascii="宋体" w:hAnsi="宋体"/>
          <w:szCs w:val="21"/>
        </w:rPr>
      </w:pPr>
      <w:r>
        <w:rPr>
          <w:rFonts w:ascii="仿宋_GB2312" w:eastAsia="仿宋_GB2312"/>
          <w:szCs w:val="21"/>
        </w:rPr>
        <w:t>2</w:t>
      </w:r>
      <w:r>
        <w:rPr>
          <w:rFonts w:hint="eastAsia" w:ascii="仿宋_GB2312" w:eastAsia="仿宋_GB2312"/>
          <w:szCs w:val="21"/>
        </w:rPr>
        <w:t>2</w:t>
      </w:r>
      <w:r>
        <w:rPr>
          <w:rFonts w:ascii="仿宋_GB2312" w:eastAsia="仿宋_GB2312"/>
          <w:szCs w:val="21"/>
        </w:rPr>
        <w:t>.</w:t>
      </w:r>
      <w:r>
        <w:rPr>
          <w:rFonts w:hint="eastAsia" w:ascii="黑体" w:eastAsia="黑体"/>
          <w:b/>
          <w:szCs w:val="24"/>
        </w:rPr>
        <w:t>原采矿许可证情况</w:t>
      </w:r>
      <w:r>
        <w:rPr>
          <w:rFonts w:hint="eastAsia" w:ascii="仿宋_GB2312" w:eastAsia="仿宋_GB2312"/>
          <w:szCs w:val="21"/>
        </w:rPr>
        <w:t>：</w:t>
      </w:r>
      <w:r>
        <w:rPr>
          <w:rFonts w:hint="eastAsia" w:ascii="宋体" w:hAnsi="宋体"/>
          <w:szCs w:val="21"/>
        </w:rPr>
        <w:t>按原采矿许可证情况填写。</w:t>
      </w:r>
    </w:p>
    <w:p>
      <w:pPr>
        <w:numPr>
          <w:ins w:id="62" w:author="韩亚琴:" w:date="2017-12-12T10:20:00Z"/>
        </w:numPr>
        <w:adjustRightInd w:val="0"/>
        <w:snapToGrid w:val="0"/>
        <w:ind w:firstLine="420"/>
        <w:rPr>
          <w:rFonts w:hint="eastAsia" w:ascii="宋体" w:hAnsi="宋体"/>
          <w:szCs w:val="21"/>
        </w:rPr>
      </w:pPr>
      <w:r>
        <w:rPr>
          <w:rFonts w:hint="eastAsia" w:ascii="宋体" w:hAnsi="宋体"/>
          <w:szCs w:val="21"/>
        </w:rPr>
        <w:t>23.</w:t>
      </w:r>
      <w:r>
        <w:rPr>
          <w:rFonts w:hint="eastAsia" w:ascii="黑体" w:hAnsi="黑体" w:eastAsia="黑体"/>
          <w:b/>
          <w:szCs w:val="21"/>
        </w:rPr>
        <w:t>采矿权取得方式</w:t>
      </w:r>
      <w:r>
        <w:rPr>
          <w:rFonts w:hint="eastAsia" w:ascii="宋体" w:hAnsi="宋体"/>
          <w:szCs w:val="21"/>
        </w:rPr>
        <w:t>：填写取得采矿权的方式，分为探矿权转采矿权、协议出让、招标、拍卖、挂牌、转让等。</w:t>
      </w:r>
    </w:p>
    <w:p>
      <w:pPr>
        <w:adjustRightInd w:val="0"/>
        <w:snapToGrid w:val="0"/>
        <w:ind w:firstLine="420" w:firstLineChars="200"/>
        <w:jc w:val="left"/>
        <w:rPr>
          <w:rFonts w:hint="eastAsia" w:ascii="宋体" w:hAnsi="宋体"/>
        </w:rPr>
      </w:pPr>
      <w:r>
        <w:rPr>
          <w:rFonts w:hint="eastAsia" w:ascii="宋体" w:hAnsi="宋体"/>
          <w:szCs w:val="21"/>
        </w:rPr>
        <w:t>24.</w:t>
      </w:r>
      <w:r>
        <w:rPr>
          <w:rFonts w:hint="eastAsia" w:ascii="黑体" w:hAnsi="黑体" w:eastAsia="黑体"/>
          <w:b/>
          <w:bCs/>
        </w:rPr>
        <w:t>矿业权出让收益（价款）及</w:t>
      </w:r>
      <w:r>
        <w:rPr>
          <w:rFonts w:hint="eastAsia" w:ascii="黑体" w:eastAsia="黑体"/>
          <w:b/>
          <w:szCs w:val="24"/>
        </w:rPr>
        <w:t>缴纳</w:t>
      </w:r>
      <w:r>
        <w:rPr>
          <w:rFonts w:hint="eastAsia" w:ascii="黑体" w:hAnsi="黑体" w:eastAsia="黑体"/>
          <w:b/>
          <w:bCs/>
        </w:rPr>
        <w:t>方式</w:t>
      </w:r>
      <w:r>
        <w:rPr>
          <w:rFonts w:hint="eastAsia" w:ascii="宋体" w:hAnsi="宋体"/>
          <w:b/>
          <w:bCs/>
        </w:rPr>
        <w:t>：</w:t>
      </w:r>
      <w:r>
        <w:rPr>
          <w:rFonts w:hint="eastAsia" w:ascii="宋体" w:hAnsi="宋体"/>
          <w:szCs w:val="24"/>
        </w:rPr>
        <w:t>按国土资源主管部门确定的</w:t>
      </w:r>
      <w:r>
        <w:rPr>
          <w:rFonts w:hint="eastAsia" w:ascii="宋体" w:hAnsi="宋体" w:eastAsia="宋体"/>
          <w:b w:val="0"/>
          <w:szCs w:val="24"/>
        </w:rPr>
        <w:t>矿业权出让收益（价款）及</w:t>
      </w:r>
      <w:r>
        <w:rPr>
          <w:rFonts w:hint="eastAsia" w:ascii="宋体" w:hAnsi="宋体"/>
          <w:szCs w:val="24"/>
        </w:rPr>
        <w:t>缴纳方式填写。</w:t>
      </w:r>
    </w:p>
    <w:p>
      <w:pPr>
        <w:adjustRightInd w:val="0"/>
        <w:snapToGrid w:val="0"/>
        <w:ind w:firstLine="420"/>
        <w:rPr>
          <w:rFonts w:ascii="宋体"/>
          <w:szCs w:val="21"/>
        </w:rPr>
      </w:pPr>
      <w:r>
        <w:rPr>
          <w:rFonts w:ascii="仿宋_GB2312" w:eastAsia="仿宋_GB2312"/>
          <w:szCs w:val="24"/>
        </w:rPr>
        <w:t>2</w:t>
      </w:r>
      <w:r>
        <w:rPr>
          <w:rFonts w:hint="eastAsia" w:ascii="仿宋_GB2312" w:eastAsia="仿宋_GB2312"/>
          <w:szCs w:val="24"/>
        </w:rPr>
        <w:t>5</w:t>
      </w:r>
      <w:r>
        <w:rPr>
          <w:rFonts w:ascii="仿宋_GB2312" w:eastAsia="仿宋_GB2312"/>
          <w:szCs w:val="24"/>
        </w:rPr>
        <w:t>.</w:t>
      </w:r>
      <w:r>
        <w:rPr>
          <w:rFonts w:hint="eastAsia" w:ascii="黑体" w:eastAsia="黑体"/>
          <w:b/>
          <w:szCs w:val="24"/>
        </w:rPr>
        <w:t>储量评审备案登记情况：</w:t>
      </w:r>
      <w:r>
        <w:rPr>
          <w:rFonts w:hint="eastAsia" w:ascii="宋体" w:hAnsi="宋体"/>
          <w:szCs w:val="21"/>
        </w:rPr>
        <w:t>应填写近三年的该项目储量评审备案文件的名称、备案文号及对应的登记书文号。</w:t>
      </w:r>
    </w:p>
    <w:p>
      <w:pPr>
        <w:adjustRightInd w:val="0"/>
        <w:snapToGrid w:val="0"/>
        <w:ind w:firstLine="420"/>
        <w:rPr>
          <w:rFonts w:ascii="宋体"/>
          <w:szCs w:val="21"/>
        </w:rPr>
      </w:pPr>
      <w:r>
        <w:rPr>
          <w:rFonts w:ascii="仿宋_GB2312" w:eastAsia="仿宋_GB2312"/>
          <w:szCs w:val="21"/>
        </w:rPr>
        <w:t>2</w:t>
      </w:r>
      <w:r>
        <w:rPr>
          <w:rFonts w:hint="eastAsia" w:ascii="仿宋_GB2312" w:eastAsia="仿宋_GB2312"/>
          <w:szCs w:val="21"/>
        </w:rPr>
        <w:t>6</w:t>
      </w:r>
      <w:r>
        <w:rPr>
          <w:rFonts w:ascii="仿宋_GB2312" w:eastAsia="仿宋_GB2312"/>
          <w:szCs w:val="21"/>
        </w:rPr>
        <w:t>.</w:t>
      </w:r>
      <w:r>
        <w:rPr>
          <w:rFonts w:hint="eastAsia" w:eastAsia="黑体"/>
          <w:b/>
          <w:szCs w:val="21"/>
        </w:rPr>
        <w:t>探明及剩余储量</w:t>
      </w:r>
      <w:r>
        <w:rPr>
          <w:rFonts w:hint="eastAsia" w:ascii="仿宋_GB2312" w:eastAsia="仿宋_GB2312"/>
          <w:szCs w:val="21"/>
        </w:rPr>
        <w:t>：</w:t>
      </w:r>
      <w:r>
        <w:rPr>
          <w:rFonts w:hint="eastAsia" w:ascii="宋体" w:hAnsi="宋体"/>
          <w:szCs w:val="21"/>
        </w:rPr>
        <w:t>指新增和近三年复算或标定后的总探明及剩余探明储量（地质、技术、经济）。</w:t>
      </w:r>
    </w:p>
    <w:p>
      <w:pPr>
        <w:adjustRightInd w:val="0"/>
        <w:snapToGrid w:val="0"/>
        <w:ind w:firstLine="420"/>
        <w:rPr>
          <w:rFonts w:ascii="宋体"/>
          <w:szCs w:val="21"/>
        </w:rPr>
      </w:pPr>
      <w:r>
        <w:rPr>
          <w:rFonts w:ascii="仿宋_GB2312" w:eastAsia="仿宋_GB2312"/>
          <w:szCs w:val="21"/>
        </w:rPr>
        <w:t>2</w:t>
      </w:r>
      <w:r>
        <w:rPr>
          <w:rFonts w:hint="eastAsia" w:ascii="仿宋_GB2312" w:eastAsia="仿宋_GB2312"/>
          <w:szCs w:val="21"/>
        </w:rPr>
        <w:t>7</w:t>
      </w:r>
      <w:r>
        <w:rPr>
          <w:rFonts w:ascii="仿宋_GB2312" w:eastAsia="仿宋_GB2312"/>
          <w:szCs w:val="21"/>
        </w:rPr>
        <w:t>.</w:t>
      </w:r>
      <w:r>
        <w:rPr>
          <w:rFonts w:hint="eastAsia" w:eastAsia="黑体"/>
          <w:b/>
          <w:szCs w:val="21"/>
        </w:rPr>
        <w:t>设计动用储量</w:t>
      </w:r>
      <w:r>
        <w:rPr>
          <w:rFonts w:hint="eastAsia" w:ascii="仿宋_GB2312" w:eastAsia="仿宋_GB2312"/>
          <w:szCs w:val="21"/>
        </w:rPr>
        <w:t>：</w:t>
      </w:r>
      <w:r>
        <w:rPr>
          <w:rFonts w:hint="eastAsia" w:ascii="宋体" w:hAnsi="宋体"/>
          <w:szCs w:val="21"/>
        </w:rPr>
        <w:t>指采矿权延续后，申请有效期内计划动用的探明储量（地质、技术、经济）。</w:t>
      </w:r>
    </w:p>
    <w:p>
      <w:pPr>
        <w:adjustRightInd w:val="0"/>
        <w:snapToGrid w:val="0"/>
        <w:ind w:firstLine="420"/>
        <w:rPr>
          <w:rFonts w:ascii="宋体"/>
          <w:szCs w:val="21"/>
        </w:rPr>
      </w:pPr>
      <w:r>
        <w:rPr>
          <w:rFonts w:ascii="仿宋_GB2312" w:eastAsia="仿宋_GB2312"/>
          <w:szCs w:val="21"/>
        </w:rPr>
        <w:t>2</w:t>
      </w:r>
      <w:r>
        <w:rPr>
          <w:rFonts w:hint="eastAsia" w:ascii="仿宋_GB2312" w:eastAsia="仿宋_GB2312"/>
          <w:szCs w:val="21"/>
        </w:rPr>
        <w:t>8</w:t>
      </w:r>
      <w:r>
        <w:rPr>
          <w:rFonts w:ascii="仿宋_GB2312" w:eastAsia="仿宋_GB2312"/>
          <w:szCs w:val="21"/>
        </w:rPr>
        <w:t>.</w:t>
      </w:r>
      <w:r>
        <w:rPr>
          <w:rFonts w:hint="eastAsia" w:ascii="黑体" w:eastAsia="黑体"/>
          <w:b/>
          <w:szCs w:val="24"/>
        </w:rPr>
        <w:t>稳产时间、采收率及回收率：</w:t>
      </w:r>
      <w:r>
        <w:rPr>
          <w:rFonts w:hint="eastAsia" w:ascii="宋体" w:hAnsi="宋体"/>
          <w:szCs w:val="21"/>
        </w:rPr>
        <w:t>指按照申请人提交的矿产资源开发利用方案设计的稳产时间、最终采收率及回收率。</w:t>
      </w:r>
    </w:p>
    <w:p>
      <w:pPr>
        <w:adjustRightInd w:val="0"/>
        <w:snapToGrid w:val="0"/>
        <w:ind w:firstLine="420"/>
        <w:rPr>
          <w:rFonts w:ascii="宋体"/>
          <w:szCs w:val="21"/>
        </w:rPr>
      </w:pPr>
      <w:r>
        <w:rPr>
          <w:rFonts w:ascii="仿宋_GB2312" w:eastAsia="仿宋_GB2312"/>
          <w:szCs w:val="24"/>
        </w:rPr>
        <w:t>2</w:t>
      </w:r>
      <w:r>
        <w:rPr>
          <w:rFonts w:hint="eastAsia" w:ascii="仿宋_GB2312" w:eastAsia="仿宋_GB2312"/>
          <w:szCs w:val="24"/>
        </w:rPr>
        <w:t>9</w:t>
      </w:r>
      <w:r>
        <w:rPr>
          <w:rFonts w:ascii="仿宋_GB2312" w:eastAsia="仿宋_GB2312"/>
          <w:szCs w:val="24"/>
        </w:rPr>
        <w:t>.</w:t>
      </w:r>
      <w:r>
        <w:rPr>
          <w:rFonts w:hint="eastAsia" w:ascii="黑体" w:eastAsia="黑体"/>
          <w:b/>
          <w:szCs w:val="24"/>
        </w:rPr>
        <w:t>环境评价报告审批情况：</w:t>
      </w:r>
      <w:r>
        <w:rPr>
          <w:rFonts w:hint="eastAsia" w:ascii="宋体" w:hAnsi="宋体"/>
          <w:szCs w:val="21"/>
        </w:rPr>
        <w:t>填写该项目环境评价报告批复文件的名称、批准年限、批准文号及审批机关是否同意该油气田开采的结论性意见。</w:t>
      </w:r>
    </w:p>
    <w:p>
      <w:pPr>
        <w:adjustRightInd w:val="0"/>
        <w:snapToGrid w:val="0"/>
        <w:ind w:firstLine="420"/>
        <w:rPr>
          <w:rFonts w:ascii="宋体"/>
          <w:szCs w:val="21"/>
        </w:rPr>
      </w:pPr>
      <w:r>
        <w:rPr>
          <w:rFonts w:hint="eastAsia" w:ascii="仿宋_GB2312" w:eastAsia="仿宋_GB2312"/>
          <w:szCs w:val="21"/>
        </w:rPr>
        <w:t>30</w:t>
      </w:r>
      <w:r>
        <w:rPr>
          <w:rFonts w:hint="eastAsia" w:ascii="黑体" w:hAnsi="黑体" w:eastAsia="黑体"/>
          <w:b/>
          <w:szCs w:val="21"/>
        </w:rPr>
        <w:t>.</w:t>
      </w:r>
      <w:r>
        <w:rPr>
          <w:rFonts w:hint="eastAsia" w:ascii="黑体" w:hAnsi="黑体" w:eastAsia="黑体"/>
          <w:b/>
        </w:rPr>
        <w:t>矿山</w:t>
      </w:r>
      <w:r>
        <w:rPr>
          <w:rFonts w:ascii="黑体" w:hAnsi="黑体" w:eastAsia="黑体"/>
          <w:b/>
        </w:rPr>
        <w:t>地质环境保护与土地复垦</w:t>
      </w:r>
      <w:r>
        <w:rPr>
          <w:rFonts w:hint="eastAsia" w:ascii="黑体" w:hAnsi="黑体" w:eastAsia="黑体"/>
          <w:b/>
          <w:szCs w:val="24"/>
        </w:rPr>
        <w:t>：</w:t>
      </w:r>
      <w:r>
        <w:rPr>
          <w:rFonts w:hint="eastAsia" w:ascii="宋体" w:hAnsi="宋体"/>
          <w:szCs w:val="21"/>
        </w:rPr>
        <w:t>延续的，填写方案适用期，执行情况，依方案治理工作取得的成效。变更的，涉及扩大开采规模、扩大矿区范围、变更开采方式填写此项，并填写矿山地质环境保护与土地复垦方案基本情况，方案的编制单位、评审机构、评审时间、公告时间。不涉及以上三种变更情况的，填写方案适用期，执行情况，依方案治理工作取得的成效。</w:t>
      </w:r>
    </w:p>
    <w:p>
      <w:pPr>
        <w:ind w:firstLine="420"/>
        <w:rPr>
          <w:rFonts w:ascii="宋体" w:hAnsi="宋体"/>
          <w:szCs w:val="21"/>
        </w:rPr>
      </w:pPr>
      <w:r>
        <w:rPr>
          <w:rFonts w:hint="eastAsia" w:ascii="仿宋_GB2312" w:eastAsia="仿宋_GB2312"/>
          <w:szCs w:val="24"/>
        </w:rPr>
        <w:t>31</w:t>
      </w:r>
      <w:r>
        <w:rPr>
          <w:rFonts w:ascii="仿宋_GB2312" w:eastAsia="仿宋_GB2312"/>
          <w:szCs w:val="24"/>
        </w:rPr>
        <w:t>.</w:t>
      </w:r>
      <w:r>
        <w:rPr>
          <w:rFonts w:hint="eastAsia" w:ascii="黑体" w:eastAsia="黑体"/>
          <w:b/>
          <w:szCs w:val="24"/>
        </w:rPr>
        <w:t>备注：</w:t>
      </w:r>
      <w:r>
        <w:rPr>
          <w:rFonts w:hint="eastAsia" w:ascii="宋体" w:hAnsi="宋体"/>
          <w:szCs w:val="21"/>
        </w:rPr>
        <w:t>可填写如使用费减免等情况。</w:t>
      </w:r>
    </w:p>
    <w:p>
      <w:pPr>
        <w:ind w:firstLine="420"/>
        <w:rPr>
          <w:rFonts w:ascii="宋体"/>
          <w:szCs w:val="21"/>
        </w:rPr>
      </w:pPr>
      <w:r>
        <w:rPr>
          <w:rFonts w:ascii="宋体" w:hAnsi="宋体"/>
          <w:szCs w:val="21"/>
        </w:rPr>
        <w:br w:type="page"/>
      </w:r>
    </w:p>
    <w:tbl>
      <w:tblPr>
        <w:tblStyle w:val="7"/>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84"/>
        <w:gridCol w:w="583"/>
        <w:gridCol w:w="275"/>
        <w:gridCol w:w="150"/>
        <w:gridCol w:w="287"/>
        <w:gridCol w:w="362"/>
        <w:gridCol w:w="219"/>
        <w:gridCol w:w="213"/>
        <w:gridCol w:w="323"/>
        <w:gridCol w:w="9"/>
        <w:gridCol w:w="333"/>
        <w:gridCol w:w="55"/>
        <w:gridCol w:w="458"/>
        <w:gridCol w:w="229"/>
        <w:gridCol w:w="317"/>
        <w:gridCol w:w="163"/>
        <w:gridCol w:w="47"/>
        <w:gridCol w:w="208"/>
        <w:gridCol w:w="14"/>
        <w:gridCol w:w="664"/>
        <w:gridCol w:w="143"/>
        <w:gridCol w:w="336"/>
        <w:gridCol w:w="222"/>
        <w:gridCol w:w="67"/>
        <w:gridCol w:w="287"/>
        <w:gridCol w:w="591"/>
        <w:gridCol w:w="109"/>
        <w:gridCol w:w="54"/>
        <w:gridCol w:w="93"/>
        <w:gridCol w:w="135"/>
        <w:gridCol w:w="12"/>
        <w:gridCol w:w="282"/>
        <w:gridCol w:w="69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92" w:hRule="atLeast"/>
          <w:jc w:val="center"/>
        </w:trPr>
        <w:tc>
          <w:tcPr>
            <w:tcW w:w="1392" w:type="dxa"/>
            <w:gridSpan w:val="4"/>
            <w:vMerge w:val="restart"/>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采矿权首次</w:t>
            </w:r>
          </w:p>
          <w:p>
            <w:pPr>
              <w:jc w:val="center"/>
              <w:rPr>
                <w:rFonts w:ascii="宋体"/>
                <w:position w:val="-32"/>
                <w:szCs w:val="21"/>
              </w:rPr>
            </w:pPr>
            <w:r>
              <w:rPr>
                <w:rFonts w:hint="eastAsia" w:ascii="宋体" w:hAnsi="宋体"/>
                <w:szCs w:val="21"/>
              </w:rPr>
              <w:t>设立情况</w:t>
            </w:r>
          </w:p>
        </w:tc>
        <w:tc>
          <w:tcPr>
            <w:tcW w:w="1746" w:type="dxa"/>
            <w:gridSpan w:val="7"/>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position w:val="-32"/>
                <w:szCs w:val="21"/>
              </w:rPr>
            </w:pPr>
            <w:r>
              <w:rPr>
                <w:rFonts w:hint="eastAsia" w:ascii="宋体" w:hAnsi="宋体"/>
                <w:position w:val="-32"/>
                <w:szCs w:val="21"/>
              </w:rPr>
              <w:t>设立时间</w:t>
            </w:r>
          </w:p>
        </w:tc>
        <w:tc>
          <w:tcPr>
            <w:tcW w:w="5178" w:type="dxa"/>
            <w:gridSpan w:val="22"/>
            <w:tcBorders>
              <w:top w:val="single" w:color="000000" w:sz="6" w:space="0"/>
              <w:left w:val="single" w:color="000000" w:sz="6" w:space="0"/>
              <w:bottom w:val="single" w:color="000000" w:sz="6" w:space="0"/>
              <w:right w:val="single" w:color="000000" w:sz="6" w:space="0"/>
            </w:tcBorders>
            <w:noWrap w:val="0"/>
            <w:vAlign w:val="top"/>
          </w:tcPr>
          <w:p>
            <w:pPr>
              <w:rPr>
                <w:rFonts w:ascii="宋体"/>
                <w:position w:val="-32"/>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30" w:hRule="atLeast"/>
          <w:jc w:val="center"/>
        </w:trPr>
        <w:tc>
          <w:tcPr>
            <w:tcW w:w="1392" w:type="dxa"/>
            <w:gridSpan w:val="4"/>
            <w:vMerge w:val="continue"/>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c>
          <w:tcPr>
            <w:tcW w:w="1746" w:type="dxa"/>
            <w:gridSpan w:val="7"/>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position w:val="-32"/>
                <w:szCs w:val="21"/>
              </w:rPr>
            </w:pPr>
            <w:r>
              <w:rPr>
                <w:rFonts w:hint="eastAsia" w:ascii="宋体" w:hAnsi="宋体"/>
                <w:position w:val="-32"/>
                <w:szCs w:val="21"/>
              </w:rPr>
              <w:t>采矿许可证号</w:t>
            </w:r>
          </w:p>
        </w:tc>
        <w:tc>
          <w:tcPr>
            <w:tcW w:w="5178" w:type="dxa"/>
            <w:gridSpan w:val="22"/>
            <w:tcBorders>
              <w:top w:val="single" w:color="000000" w:sz="6" w:space="0"/>
              <w:left w:val="single" w:color="000000" w:sz="6" w:space="0"/>
              <w:bottom w:val="single" w:color="000000" w:sz="6" w:space="0"/>
              <w:right w:val="single" w:color="000000" w:sz="6" w:space="0"/>
            </w:tcBorders>
            <w:noWrap w:val="0"/>
            <w:vAlign w:val="top"/>
          </w:tcPr>
          <w:p>
            <w:pPr>
              <w:rPr>
                <w:rFonts w:ascii="宋体"/>
                <w:position w:val="-32"/>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13" w:hRule="atLeast"/>
          <w:jc w:val="center"/>
        </w:trPr>
        <w:tc>
          <w:tcPr>
            <w:tcW w:w="967" w:type="dxa"/>
            <w:gridSpan w:val="2"/>
            <w:vMerge w:val="restart"/>
            <w:tcBorders>
              <w:top w:val="single" w:color="000000" w:sz="6" w:space="0"/>
              <w:left w:val="single" w:color="000000" w:sz="6" w:space="0"/>
              <w:bottom w:val="single" w:color="000000" w:sz="6" w:space="0"/>
              <w:right w:val="single" w:color="000000" w:sz="6" w:space="0"/>
            </w:tcBorders>
            <w:noWrap w:val="0"/>
            <w:textDirection w:val="tbRlV"/>
            <w:vAlign w:val="center"/>
          </w:tcPr>
          <w:p>
            <w:pPr>
              <w:jc w:val="center"/>
              <w:rPr>
                <w:rFonts w:ascii="宋体"/>
                <w:position w:val="-40"/>
                <w:szCs w:val="21"/>
              </w:rPr>
            </w:pPr>
            <w:r>
              <w:rPr>
                <w:rFonts w:hint="eastAsia" w:ascii="宋体" w:hAnsi="宋体"/>
                <w:szCs w:val="21"/>
              </w:rPr>
              <w:t>采矿权变化过程</w:t>
            </w:r>
          </w:p>
        </w:tc>
        <w:tc>
          <w:tcPr>
            <w:tcW w:w="2171" w:type="dxa"/>
            <w:gridSpan w:val="9"/>
            <w:tcBorders>
              <w:top w:val="single" w:color="000000" w:sz="6" w:space="0"/>
              <w:left w:val="single" w:color="000000" w:sz="6" w:space="0"/>
              <w:bottom w:val="single" w:color="000000" w:sz="6" w:space="0"/>
              <w:right w:val="single" w:color="000000" w:sz="6" w:space="0"/>
            </w:tcBorders>
            <w:noWrap w:val="0"/>
            <w:vAlign w:val="top"/>
          </w:tcPr>
          <w:p>
            <w:pPr>
              <w:jc w:val="distribute"/>
              <w:rPr>
                <w:rFonts w:ascii="宋体"/>
                <w:position w:val="-32"/>
                <w:szCs w:val="21"/>
              </w:rPr>
            </w:pPr>
            <w:r>
              <w:rPr>
                <w:rFonts w:hint="eastAsia" w:ascii="宋体" w:hAnsi="宋体"/>
                <w:position w:val="-32"/>
                <w:szCs w:val="21"/>
              </w:rPr>
              <w:t>采矿许可证号</w:t>
            </w:r>
          </w:p>
        </w:tc>
        <w:tc>
          <w:tcPr>
            <w:tcW w:w="4192" w:type="dxa"/>
            <w:gridSpan w:val="19"/>
            <w:tcBorders>
              <w:top w:val="single" w:color="000000" w:sz="6" w:space="0"/>
              <w:left w:val="single" w:color="000000" w:sz="6" w:space="0"/>
              <w:bottom w:val="single" w:color="000000" w:sz="6" w:space="0"/>
              <w:right w:val="single" w:color="000000" w:sz="6" w:space="0"/>
            </w:tcBorders>
            <w:noWrap w:val="0"/>
            <w:vAlign w:val="top"/>
          </w:tcPr>
          <w:p>
            <w:pPr>
              <w:ind w:left="548" w:leftChars="261" w:right="590" w:rightChars="281"/>
              <w:jc w:val="distribute"/>
              <w:rPr>
                <w:rFonts w:ascii="宋体"/>
                <w:position w:val="-32"/>
                <w:szCs w:val="21"/>
              </w:rPr>
            </w:pPr>
            <w:r>
              <w:rPr>
                <w:rFonts w:hint="eastAsia" w:ascii="宋体" w:hAnsi="宋体"/>
                <w:position w:val="-32"/>
                <w:szCs w:val="21"/>
              </w:rPr>
              <w:t>有效期限</w:t>
            </w:r>
          </w:p>
        </w:tc>
        <w:tc>
          <w:tcPr>
            <w:tcW w:w="986" w:type="dxa"/>
            <w:gridSpan w:val="3"/>
            <w:tcBorders>
              <w:top w:val="single" w:color="000000" w:sz="6" w:space="0"/>
              <w:left w:val="single" w:color="000000" w:sz="6" w:space="0"/>
              <w:bottom w:val="single" w:color="000000" w:sz="6" w:space="0"/>
              <w:right w:val="single" w:color="000000" w:sz="6" w:space="0"/>
            </w:tcBorders>
            <w:noWrap w:val="0"/>
            <w:vAlign w:val="top"/>
          </w:tcPr>
          <w:p>
            <w:pPr>
              <w:jc w:val="distribute"/>
              <w:rPr>
                <w:rFonts w:ascii="宋体"/>
                <w:position w:val="-32"/>
                <w:szCs w:val="21"/>
              </w:rPr>
            </w:pPr>
            <w:r>
              <w:rPr>
                <w:rFonts w:hint="eastAsia" w:ascii="宋体" w:hAnsi="宋体"/>
                <w:position w:val="-32"/>
                <w:szCs w:val="21"/>
              </w:rPr>
              <w:t>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45" w:hRule="atLeast"/>
          <w:jc w:val="center"/>
        </w:trPr>
        <w:tc>
          <w:tcPr>
            <w:tcW w:w="967" w:type="dxa"/>
            <w:gridSpan w:val="2"/>
            <w:vMerge w:val="continue"/>
            <w:tcBorders>
              <w:top w:val="single" w:color="000000" w:sz="6" w:space="0"/>
              <w:left w:val="single" w:color="000000" w:sz="6" w:space="0"/>
              <w:bottom w:val="single" w:color="000000" w:sz="6" w:space="0"/>
              <w:right w:val="single" w:color="000000" w:sz="6" w:space="0"/>
            </w:tcBorders>
            <w:noWrap w:val="0"/>
            <w:textDirection w:val="tbRlV"/>
            <w:vAlign w:val="top"/>
          </w:tcPr>
          <w:p>
            <w:pPr>
              <w:ind w:left="113" w:right="113"/>
              <w:jc w:val="distribute"/>
              <w:rPr>
                <w:rFonts w:ascii="宋体"/>
                <w:position w:val="-40"/>
                <w:szCs w:val="21"/>
              </w:rPr>
            </w:pPr>
          </w:p>
        </w:tc>
        <w:tc>
          <w:tcPr>
            <w:tcW w:w="2171" w:type="dxa"/>
            <w:gridSpan w:val="9"/>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c>
          <w:tcPr>
            <w:tcW w:w="4192" w:type="dxa"/>
            <w:gridSpan w:val="19"/>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c>
          <w:tcPr>
            <w:tcW w:w="986" w:type="dxa"/>
            <w:gridSpan w:val="3"/>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45" w:hRule="atLeast"/>
          <w:jc w:val="center"/>
        </w:trPr>
        <w:tc>
          <w:tcPr>
            <w:tcW w:w="967" w:type="dxa"/>
            <w:gridSpan w:val="2"/>
            <w:vMerge w:val="continue"/>
            <w:tcBorders>
              <w:top w:val="single" w:color="000000" w:sz="6" w:space="0"/>
              <w:left w:val="single" w:color="000000" w:sz="6" w:space="0"/>
              <w:bottom w:val="single" w:color="000000" w:sz="6" w:space="0"/>
              <w:right w:val="single" w:color="000000" w:sz="6" w:space="0"/>
            </w:tcBorders>
            <w:noWrap w:val="0"/>
            <w:textDirection w:val="tbRlV"/>
            <w:vAlign w:val="top"/>
          </w:tcPr>
          <w:p>
            <w:pPr>
              <w:ind w:left="113" w:right="113"/>
              <w:jc w:val="distribute"/>
              <w:rPr>
                <w:rFonts w:ascii="宋体"/>
                <w:position w:val="-40"/>
                <w:szCs w:val="21"/>
              </w:rPr>
            </w:pPr>
          </w:p>
        </w:tc>
        <w:tc>
          <w:tcPr>
            <w:tcW w:w="2171" w:type="dxa"/>
            <w:gridSpan w:val="9"/>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c>
          <w:tcPr>
            <w:tcW w:w="4192" w:type="dxa"/>
            <w:gridSpan w:val="19"/>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c>
          <w:tcPr>
            <w:tcW w:w="986" w:type="dxa"/>
            <w:gridSpan w:val="3"/>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45" w:hRule="atLeast"/>
          <w:jc w:val="center"/>
        </w:trPr>
        <w:tc>
          <w:tcPr>
            <w:tcW w:w="967" w:type="dxa"/>
            <w:gridSpan w:val="2"/>
            <w:vMerge w:val="continue"/>
            <w:tcBorders>
              <w:top w:val="single" w:color="000000" w:sz="6" w:space="0"/>
              <w:left w:val="single" w:color="000000" w:sz="6" w:space="0"/>
              <w:bottom w:val="single" w:color="000000" w:sz="6" w:space="0"/>
              <w:right w:val="single" w:color="000000" w:sz="6" w:space="0"/>
            </w:tcBorders>
            <w:noWrap w:val="0"/>
            <w:textDirection w:val="tbRlV"/>
            <w:vAlign w:val="top"/>
          </w:tcPr>
          <w:p>
            <w:pPr>
              <w:ind w:left="113" w:right="113"/>
              <w:jc w:val="distribute"/>
              <w:rPr>
                <w:rFonts w:ascii="宋体"/>
                <w:position w:val="-40"/>
                <w:szCs w:val="21"/>
              </w:rPr>
            </w:pPr>
          </w:p>
        </w:tc>
        <w:tc>
          <w:tcPr>
            <w:tcW w:w="2171" w:type="dxa"/>
            <w:gridSpan w:val="9"/>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c>
          <w:tcPr>
            <w:tcW w:w="4192" w:type="dxa"/>
            <w:gridSpan w:val="19"/>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c>
          <w:tcPr>
            <w:tcW w:w="986" w:type="dxa"/>
            <w:gridSpan w:val="3"/>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45" w:hRule="atLeast"/>
          <w:jc w:val="center"/>
        </w:trPr>
        <w:tc>
          <w:tcPr>
            <w:tcW w:w="967" w:type="dxa"/>
            <w:gridSpan w:val="2"/>
            <w:vMerge w:val="continue"/>
            <w:tcBorders>
              <w:top w:val="single" w:color="000000" w:sz="6" w:space="0"/>
              <w:left w:val="single" w:color="000000" w:sz="6" w:space="0"/>
              <w:bottom w:val="single" w:color="000000" w:sz="6" w:space="0"/>
              <w:right w:val="single" w:color="000000" w:sz="6" w:space="0"/>
            </w:tcBorders>
            <w:noWrap w:val="0"/>
            <w:textDirection w:val="tbRlV"/>
            <w:vAlign w:val="top"/>
          </w:tcPr>
          <w:p>
            <w:pPr>
              <w:ind w:left="113" w:right="113"/>
              <w:jc w:val="distribute"/>
              <w:rPr>
                <w:rFonts w:ascii="宋体"/>
                <w:position w:val="-40"/>
                <w:szCs w:val="21"/>
              </w:rPr>
            </w:pPr>
          </w:p>
        </w:tc>
        <w:tc>
          <w:tcPr>
            <w:tcW w:w="2171" w:type="dxa"/>
            <w:gridSpan w:val="9"/>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4192" w:type="dxa"/>
            <w:gridSpan w:val="19"/>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986" w:type="dxa"/>
            <w:gridSpan w:val="3"/>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45" w:hRule="atLeast"/>
          <w:jc w:val="center"/>
        </w:trPr>
        <w:tc>
          <w:tcPr>
            <w:tcW w:w="967" w:type="dxa"/>
            <w:gridSpan w:val="2"/>
            <w:vMerge w:val="continue"/>
            <w:tcBorders>
              <w:top w:val="single" w:color="000000" w:sz="6" w:space="0"/>
              <w:left w:val="single" w:color="000000" w:sz="6" w:space="0"/>
              <w:bottom w:val="single" w:color="000000" w:sz="6" w:space="0"/>
              <w:right w:val="single" w:color="000000" w:sz="6" w:space="0"/>
            </w:tcBorders>
            <w:noWrap w:val="0"/>
            <w:textDirection w:val="tbRlV"/>
            <w:vAlign w:val="top"/>
          </w:tcPr>
          <w:p>
            <w:pPr>
              <w:ind w:left="113" w:right="113"/>
              <w:jc w:val="distribute"/>
              <w:rPr>
                <w:rFonts w:ascii="宋体"/>
                <w:position w:val="-40"/>
                <w:szCs w:val="21"/>
              </w:rPr>
            </w:pPr>
          </w:p>
        </w:tc>
        <w:tc>
          <w:tcPr>
            <w:tcW w:w="2171" w:type="dxa"/>
            <w:gridSpan w:val="9"/>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4192" w:type="dxa"/>
            <w:gridSpan w:val="19"/>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986" w:type="dxa"/>
            <w:gridSpan w:val="3"/>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45" w:hRule="atLeast"/>
          <w:jc w:val="center"/>
        </w:trPr>
        <w:tc>
          <w:tcPr>
            <w:tcW w:w="967" w:type="dxa"/>
            <w:gridSpan w:val="2"/>
            <w:vMerge w:val="continue"/>
            <w:tcBorders>
              <w:top w:val="single" w:color="000000" w:sz="6" w:space="0"/>
              <w:left w:val="single" w:color="000000" w:sz="6" w:space="0"/>
              <w:bottom w:val="single" w:color="000000" w:sz="6" w:space="0"/>
              <w:right w:val="single" w:color="000000" w:sz="6" w:space="0"/>
            </w:tcBorders>
            <w:noWrap w:val="0"/>
            <w:textDirection w:val="tbRlV"/>
            <w:vAlign w:val="top"/>
          </w:tcPr>
          <w:p>
            <w:pPr>
              <w:ind w:left="113" w:right="113"/>
              <w:jc w:val="distribute"/>
              <w:rPr>
                <w:rFonts w:ascii="宋体"/>
                <w:position w:val="-40"/>
                <w:szCs w:val="21"/>
              </w:rPr>
            </w:pPr>
          </w:p>
        </w:tc>
        <w:tc>
          <w:tcPr>
            <w:tcW w:w="2171" w:type="dxa"/>
            <w:gridSpan w:val="9"/>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4192" w:type="dxa"/>
            <w:gridSpan w:val="19"/>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986" w:type="dxa"/>
            <w:gridSpan w:val="3"/>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429" w:hRule="atLeast"/>
          <w:jc w:val="center"/>
        </w:trPr>
        <w:tc>
          <w:tcPr>
            <w:tcW w:w="967" w:type="dxa"/>
            <w:gridSpan w:val="2"/>
            <w:tcBorders>
              <w:top w:val="single" w:color="000000" w:sz="6" w:space="0"/>
              <w:left w:val="single" w:color="000000" w:sz="6" w:space="0"/>
              <w:bottom w:val="single" w:color="000000" w:sz="6" w:space="0"/>
              <w:right w:val="single" w:color="000000" w:sz="6" w:space="0"/>
            </w:tcBorders>
            <w:noWrap w:val="0"/>
            <w:textDirection w:val="tbRlV"/>
            <w:vAlign w:val="center"/>
          </w:tcPr>
          <w:p>
            <w:pPr>
              <w:jc w:val="center"/>
              <w:rPr>
                <w:rFonts w:ascii="宋体"/>
                <w:position w:val="-40"/>
                <w:szCs w:val="21"/>
              </w:rPr>
            </w:pPr>
            <w:r>
              <w:rPr>
                <w:rFonts w:hint="eastAsia" w:ascii="宋体" w:hAnsi="宋体"/>
                <w:szCs w:val="21"/>
              </w:rPr>
              <w:t>油气田建设、生产及产量情况</w:t>
            </w:r>
          </w:p>
        </w:tc>
        <w:tc>
          <w:tcPr>
            <w:tcW w:w="7349" w:type="dxa"/>
            <w:gridSpan w:val="31"/>
            <w:tcBorders>
              <w:top w:val="single" w:color="000000" w:sz="6" w:space="0"/>
              <w:left w:val="single" w:color="000000" w:sz="6" w:space="0"/>
              <w:bottom w:val="single" w:color="000000" w:sz="6" w:space="0"/>
              <w:right w:val="single" w:color="000000" w:sz="6" w:space="0"/>
            </w:tcBorders>
            <w:noWrap w:val="0"/>
            <w:vAlign w:val="top"/>
          </w:tcPr>
          <w:p>
            <w:pPr>
              <w:spacing w:line="260" w:lineRule="exact"/>
              <w:ind w:firstLine="457" w:firstLineChars="218"/>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963" w:hRule="atLeast"/>
          <w:jc w:val="center"/>
        </w:trPr>
        <w:tc>
          <w:tcPr>
            <w:tcW w:w="967" w:type="dxa"/>
            <w:gridSpan w:val="2"/>
            <w:vMerge w:val="restart"/>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本次申请类型</w:t>
            </w:r>
          </w:p>
        </w:tc>
        <w:tc>
          <w:tcPr>
            <w:tcW w:w="1293"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变更（</w:t>
            </w:r>
            <w:r>
              <w:rPr>
                <w:rFonts w:ascii="宋体" w:hAnsi="宋体"/>
                <w:szCs w:val="21"/>
              </w:rPr>
              <w:t xml:space="preserve"> </w:t>
            </w:r>
            <w:r>
              <w:rPr>
                <w:rFonts w:hint="eastAsia" w:ascii="宋体" w:hAnsi="宋体"/>
                <w:szCs w:val="21"/>
              </w:rPr>
              <w:t>）</w:t>
            </w:r>
          </w:p>
        </w:tc>
        <w:tc>
          <w:tcPr>
            <w:tcW w:w="1620" w:type="dxa"/>
            <w:gridSpan w:val="7"/>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0"/>
                <w:szCs w:val="21"/>
              </w:rPr>
            </w:pPr>
            <w:r>
              <w:rPr>
                <w:rFonts w:hint="eastAsia" w:ascii="宋体" w:hAnsi="宋体"/>
                <w:position w:val="-30"/>
                <w:szCs w:val="21"/>
              </w:rPr>
              <w:t>第   次变更</w:t>
            </w:r>
          </w:p>
        </w:tc>
        <w:tc>
          <w:tcPr>
            <w:tcW w:w="735" w:type="dxa"/>
            <w:gridSpan w:val="4"/>
            <w:vMerge w:val="restart"/>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变更内容</w:t>
            </w:r>
          </w:p>
        </w:tc>
        <w:tc>
          <w:tcPr>
            <w:tcW w:w="3701" w:type="dxa"/>
            <w:gridSpan w:val="15"/>
            <w:vMerge w:val="restart"/>
            <w:tcBorders>
              <w:top w:val="single" w:color="000000" w:sz="6" w:space="0"/>
              <w:left w:val="single" w:color="000000" w:sz="6" w:space="0"/>
              <w:bottom w:val="single" w:color="000000" w:sz="6" w:space="0"/>
              <w:right w:val="single" w:color="000000" w:sz="6" w:space="0"/>
            </w:tcBorders>
            <w:noWrap w:val="0"/>
            <w:vAlign w:val="center"/>
          </w:tcPr>
          <w:p>
            <w:pPr>
              <w:adjustRightInd w:val="0"/>
              <w:snapToGrid w:val="0"/>
              <w:rPr>
                <w:rFonts w:hint="eastAsia" w:ascii="宋体" w:hAnsi="宋体"/>
                <w:szCs w:val="21"/>
              </w:rPr>
            </w:pPr>
            <w:r>
              <w:rPr>
                <w:rFonts w:hint="eastAsia" w:ascii="宋体" w:hAnsi="宋体"/>
                <w:szCs w:val="21"/>
              </w:rPr>
              <w:t>□扩大矿区范围</w:t>
            </w:r>
          </w:p>
          <w:p>
            <w:pPr>
              <w:adjustRightInd w:val="0"/>
              <w:snapToGrid w:val="0"/>
              <w:rPr>
                <w:rFonts w:hint="eastAsia" w:ascii="宋体" w:hAnsi="宋体"/>
                <w:szCs w:val="21"/>
              </w:rPr>
            </w:pPr>
            <w:r>
              <w:rPr>
                <w:rFonts w:hint="eastAsia" w:ascii="宋体" w:hAnsi="宋体"/>
                <w:szCs w:val="21"/>
              </w:rPr>
              <w:t>□缩小矿区范围</w:t>
            </w:r>
          </w:p>
          <w:p>
            <w:pPr>
              <w:adjustRightInd w:val="0"/>
              <w:snapToGrid w:val="0"/>
              <w:rPr>
                <w:rFonts w:hint="eastAsia" w:ascii="宋体" w:hAnsi="宋体"/>
                <w:szCs w:val="21"/>
              </w:rPr>
            </w:pPr>
            <w:r>
              <w:rPr>
                <w:rFonts w:hint="eastAsia" w:ascii="宋体" w:hAnsi="宋体"/>
                <w:szCs w:val="21"/>
              </w:rPr>
              <w:t>□开采主矿种</w:t>
            </w:r>
          </w:p>
          <w:p>
            <w:pPr>
              <w:adjustRightInd w:val="0"/>
              <w:snapToGrid w:val="0"/>
              <w:rPr>
                <w:rFonts w:hint="eastAsia" w:ascii="宋体" w:hAnsi="宋体"/>
                <w:szCs w:val="21"/>
              </w:rPr>
            </w:pPr>
            <w:r>
              <w:rPr>
                <w:rFonts w:hint="eastAsia" w:ascii="宋体" w:hAnsi="宋体"/>
                <w:szCs w:val="21"/>
              </w:rPr>
              <w:t>□采矿权人名称</w:t>
            </w:r>
          </w:p>
          <w:p>
            <w:pPr>
              <w:adjustRightInd w:val="0"/>
              <w:snapToGrid w:val="0"/>
              <w:rPr>
                <w:rFonts w:hint="eastAsia" w:ascii="宋体" w:hAnsi="宋体"/>
                <w:szCs w:val="21"/>
              </w:rPr>
            </w:pPr>
            <w:r>
              <w:rPr>
                <w:rFonts w:hint="eastAsia" w:ascii="宋体" w:hAnsi="宋体"/>
                <w:szCs w:val="21"/>
              </w:rPr>
              <w:t>□采矿权转让</w:t>
            </w:r>
          </w:p>
          <w:p>
            <w:pPr>
              <w:rPr>
                <w:rFonts w:ascii="宋体"/>
                <w:szCs w:val="21"/>
              </w:rPr>
            </w:pPr>
            <w:r>
              <w:rPr>
                <w:rFonts w:hint="eastAsia" w:ascii="宋体" w:hAnsi="宋体"/>
                <w:szCs w:val="21"/>
              </w:rPr>
              <w:t>□其他内容采矿权变更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920" w:hRule="atLeast"/>
          <w:jc w:val="center"/>
        </w:trPr>
        <w:tc>
          <w:tcPr>
            <w:tcW w:w="967" w:type="dxa"/>
            <w:gridSpan w:val="2"/>
            <w:vMerge w:val="continue"/>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c>
          <w:tcPr>
            <w:tcW w:w="1293"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延续（ ）</w:t>
            </w:r>
          </w:p>
        </w:tc>
        <w:tc>
          <w:tcPr>
            <w:tcW w:w="1620" w:type="dxa"/>
            <w:gridSpan w:val="7"/>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0"/>
                <w:szCs w:val="21"/>
              </w:rPr>
            </w:pPr>
            <w:r>
              <w:rPr>
                <w:rFonts w:hint="eastAsia" w:ascii="宋体" w:hAnsi="宋体"/>
                <w:position w:val="-30"/>
                <w:szCs w:val="21"/>
              </w:rPr>
              <w:t>第</w:t>
            </w:r>
            <w:r>
              <w:rPr>
                <w:rFonts w:ascii="宋体" w:hAnsi="宋体"/>
                <w:position w:val="-30"/>
                <w:szCs w:val="21"/>
              </w:rPr>
              <w:t xml:space="preserve">   </w:t>
            </w:r>
            <w:r>
              <w:rPr>
                <w:rFonts w:hint="eastAsia" w:ascii="宋体" w:hAnsi="宋体"/>
                <w:position w:val="-30"/>
                <w:szCs w:val="21"/>
              </w:rPr>
              <w:t>次延续</w:t>
            </w:r>
          </w:p>
        </w:tc>
        <w:tc>
          <w:tcPr>
            <w:tcW w:w="735" w:type="dxa"/>
            <w:gridSpan w:val="4"/>
            <w:vMerge w:val="continue"/>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c>
          <w:tcPr>
            <w:tcW w:w="3701" w:type="dxa"/>
            <w:gridSpan w:val="15"/>
            <w:vMerge w:val="continue"/>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211" w:hRule="atLeast"/>
          <w:jc w:val="center"/>
        </w:trPr>
        <w:tc>
          <w:tcPr>
            <w:tcW w:w="967" w:type="dxa"/>
            <w:gridSpan w:val="2"/>
            <w:tcBorders>
              <w:top w:val="single" w:color="000000" w:sz="6" w:space="0"/>
              <w:left w:val="single" w:color="000000" w:sz="6" w:space="0"/>
              <w:bottom w:val="single" w:color="000000" w:sz="6" w:space="0"/>
              <w:right w:val="single" w:color="000000" w:sz="6" w:space="0"/>
            </w:tcBorders>
            <w:noWrap w:val="0"/>
            <w:textDirection w:val="tbRlV"/>
            <w:vAlign w:val="center"/>
          </w:tcPr>
          <w:p>
            <w:pPr>
              <w:jc w:val="center"/>
              <w:rPr>
                <w:rFonts w:ascii="宋体"/>
                <w:position w:val="-40"/>
                <w:szCs w:val="21"/>
              </w:rPr>
            </w:pPr>
            <w:r>
              <w:rPr>
                <w:rFonts w:hint="eastAsia" w:ascii="宋体" w:hAnsi="宋体"/>
                <w:szCs w:val="21"/>
              </w:rPr>
              <w:t>申请理由</w:t>
            </w:r>
          </w:p>
        </w:tc>
        <w:tc>
          <w:tcPr>
            <w:tcW w:w="7349" w:type="dxa"/>
            <w:gridSpan w:val="31"/>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p>
            <w:pPr>
              <w:rPr>
                <w:rFonts w:ascii="宋体"/>
                <w:szCs w:val="21"/>
              </w:rPr>
            </w:pPr>
          </w:p>
          <w:p>
            <w:pPr>
              <w:tabs>
                <w:tab w:val="left" w:pos="1605"/>
              </w:tabs>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651" w:hRule="atLeast"/>
          <w:jc w:val="center"/>
        </w:trPr>
        <w:tc>
          <w:tcPr>
            <w:tcW w:w="1242"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开采</w:t>
            </w:r>
          </w:p>
          <w:p>
            <w:pPr>
              <w:jc w:val="center"/>
              <w:rPr>
                <w:rFonts w:ascii="宋体"/>
                <w:szCs w:val="21"/>
              </w:rPr>
            </w:pPr>
            <w:r>
              <w:rPr>
                <w:rFonts w:hint="eastAsia" w:ascii="宋体" w:hAnsi="宋体"/>
                <w:szCs w:val="21"/>
              </w:rPr>
              <w:t>主矿种</w:t>
            </w:r>
          </w:p>
        </w:tc>
        <w:tc>
          <w:tcPr>
            <w:tcW w:w="2409" w:type="dxa"/>
            <w:gridSpan w:val="10"/>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978" w:type="dxa"/>
            <w:gridSpan w:val="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投资额</w:t>
            </w:r>
          </w:p>
        </w:tc>
        <w:tc>
          <w:tcPr>
            <w:tcW w:w="1365"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945"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资金</w:t>
            </w:r>
          </w:p>
          <w:p>
            <w:pPr>
              <w:jc w:val="center"/>
              <w:rPr>
                <w:rFonts w:ascii="宋体"/>
                <w:szCs w:val="21"/>
              </w:rPr>
            </w:pPr>
            <w:r>
              <w:rPr>
                <w:rFonts w:hint="eastAsia" w:ascii="宋体" w:hAnsi="宋体"/>
                <w:szCs w:val="21"/>
              </w:rPr>
              <w:t>来源</w:t>
            </w:r>
          </w:p>
        </w:tc>
        <w:tc>
          <w:tcPr>
            <w:tcW w:w="1377" w:type="dxa"/>
            <w:gridSpan w:val="7"/>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5" w:hRule="atLeast"/>
          <w:jc w:val="center"/>
        </w:trPr>
        <w:tc>
          <w:tcPr>
            <w:tcW w:w="1242"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地理位置</w:t>
            </w:r>
          </w:p>
        </w:tc>
        <w:tc>
          <w:tcPr>
            <w:tcW w:w="7074" w:type="dxa"/>
            <w:gridSpan w:val="30"/>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19" w:hRule="atLeast"/>
          <w:jc w:val="center"/>
        </w:trPr>
        <w:tc>
          <w:tcPr>
            <w:tcW w:w="1242"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基本区块</w:t>
            </w:r>
          </w:p>
        </w:tc>
        <w:tc>
          <w:tcPr>
            <w:tcW w:w="1231"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178"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709" w:type="dxa"/>
            <w:gridSpan w:val="3"/>
            <w:tcBorders>
              <w:top w:val="single" w:color="000000" w:sz="6" w:space="0"/>
              <w:left w:val="single" w:color="000000" w:sz="6" w:space="0"/>
              <w:bottom w:val="single" w:color="000000" w:sz="6" w:space="0"/>
              <w:right w:val="single" w:color="000000" w:sz="6" w:space="0"/>
            </w:tcBorders>
            <w:noWrap w:val="0"/>
            <w:vAlign w:val="center"/>
          </w:tcPr>
          <w:p>
            <w:pPr>
              <w:jc w:val="right"/>
              <w:rPr>
                <w:rFonts w:ascii="宋体"/>
                <w:szCs w:val="21"/>
              </w:rPr>
            </w:pPr>
          </w:p>
        </w:tc>
        <w:tc>
          <w:tcPr>
            <w:tcW w:w="1076"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小区块</w:t>
            </w:r>
          </w:p>
        </w:tc>
        <w:tc>
          <w:tcPr>
            <w:tcW w:w="912" w:type="dxa"/>
            <w:gridSpan w:val="4"/>
            <w:tcBorders>
              <w:top w:val="single" w:color="000000" w:sz="6" w:space="0"/>
              <w:left w:val="single" w:color="000000" w:sz="6" w:space="0"/>
              <w:bottom w:val="single" w:color="000000" w:sz="6" w:space="0"/>
              <w:right w:val="single" w:color="000000" w:sz="6" w:space="0"/>
            </w:tcBorders>
            <w:noWrap w:val="0"/>
            <w:vAlign w:val="center"/>
          </w:tcPr>
          <w:p>
            <w:pPr>
              <w:jc w:val="right"/>
              <w:rPr>
                <w:rFonts w:ascii="宋体"/>
                <w:szCs w:val="21"/>
              </w:rPr>
            </w:pPr>
          </w:p>
        </w:tc>
        <w:tc>
          <w:tcPr>
            <w:tcW w:w="994" w:type="dxa"/>
            <w:gridSpan w:val="6"/>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总面积</w:t>
            </w:r>
          </w:p>
        </w:tc>
        <w:tc>
          <w:tcPr>
            <w:tcW w:w="974" w:type="dxa"/>
            <w:gridSpan w:val="2"/>
            <w:tcBorders>
              <w:top w:val="single" w:color="000000" w:sz="6" w:space="0"/>
              <w:left w:val="single" w:color="000000" w:sz="6" w:space="0"/>
              <w:bottom w:val="single" w:color="000000" w:sz="6" w:space="0"/>
              <w:right w:val="single" w:color="000000" w:sz="6" w:space="0"/>
            </w:tcBorders>
            <w:noWrap w:val="0"/>
            <w:vAlign w:val="center"/>
          </w:tcPr>
          <w:p>
            <w:pPr>
              <w:jc w:val="right"/>
              <w:rPr>
                <w:rFonts w:ascii="宋体"/>
                <w:szCs w:val="21"/>
              </w:rPr>
            </w:pPr>
            <w:r>
              <w:rPr>
                <w:rFonts w:hint="eastAsia" w:ascii="宋体" w:cs="仿宋"/>
                <w:kern w:val="0"/>
                <w:szCs w:val="21"/>
              </w:rPr>
              <w:t>km</w:t>
            </w:r>
            <w:r>
              <w:rPr>
                <w:rFonts w:hint="eastAsia" w:ascii="宋体" w:cs="仿宋"/>
                <w:kern w:val="0"/>
                <w:szCs w:val="21"/>
                <w:vertAlign w:val="superscript"/>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74" w:hRule="atLeast"/>
          <w:jc w:val="center"/>
        </w:trPr>
        <w:tc>
          <w:tcPr>
            <w:tcW w:w="1242"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申请期限</w:t>
            </w:r>
          </w:p>
        </w:tc>
        <w:tc>
          <w:tcPr>
            <w:tcW w:w="5106" w:type="dxa"/>
            <w:gridSpan w:val="22"/>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szCs w:val="21"/>
              </w:rPr>
            </w:pPr>
          </w:p>
        </w:tc>
        <w:tc>
          <w:tcPr>
            <w:tcW w:w="1276" w:type="dxa"/>
            <w:gridSpan w:val="7"/>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szCs w:val="21"/>
              </w:rPr>
            </w:pPr>
            <w:r>
              <w:rPr>
                <w:rFonts w:hint="eastAsia" w:ascii="宋体" w:hAnsi="宋体"/>
                <w:szCs w:val="21"/>
              </w:rPr>
              <w:t>所在行政区</w:t>
            </w:r>
          </w:p>
        </w:tc>
        <w:tc>
          <w:tcPr>
            <w:tcW w:w="692" w:type="dxa"/>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38" w:hRule="atLeast"/>
          <w:jc w:val="center"/>
        </w:trPr>
        <w:tc>
          <w:tcPr>
            <w:tcW w:w="1242"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设计规模</w:t>
            </w:r>
          </w:p>
        </w:tc>
        <w:tc>
          <w:tcPr>
            <w:tcW w:w="1951" w:type="dxa"/>
            <w:gridSpan w:val="9"/>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2100" w:type="dxa"/>
            <w:gridSpan w:val="8"/>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申请开采深度范围</w:t>
            </w:r>
          </w:p>
        </w:tc>
        <w:tc>
          <w:tcPr>
            <w:tcW w:w="3023" w:type="dxa"/>
            <w:gridSpan w:val="1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606" w:hRule="atLeast"/>
          <w:jc w:val="center"/>
        </w:trPr>
        <w:tc>
          <w:tcPr>
            <w:tcW w:w="384" w:type="dxa"/>
            <w:vMerge w:val="restart"/>
            <w:tcBorders>
              <w:top w:val="single" w:color="000000" w:sz="6" w:space="0"/>
              <w:left w:val="single" w:color="000000" w:sz="6" w:space="0"/>
              <w:bottom w:val="single" w:color="000000" w:sz="6" w:space="0"/>
              <w:right w:val="single" w:color="000000" w:sz="6" w:space="0"/>
            </w:tcBorders>
            <w:noWrap w:val="0"/>
            <w:vAlign w:val="center"/>
          </w:tcPr>
          <w:p>
            <w:pPr>
              <w:rPr>
                <w:rFonts w:ascii="宋体"/>
                <w:position w:val="-36"/>
                <w:szCs w:val="21"/>
              </w:rPr>
            </w:pPr>
            <w:r>
              <w:rPr>
                <w:rFonts w:hint="eastAsia" w:ascii="宋体" w:hAnsi="宋体"/>
                <w:position w:val="-36"/>
                <w:szCs w:val="21"/>
              </w:rPr>
              <w:t>申请人</w:t>
            </w:r>
          </w:p>
        </w:tc>
        <w:tc>
          <w:tcPr>
            <w:tcW w:w="3813" w:type="dxa"/>
            <w:gridSpan w:val="1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6"/>
                <w:szCs w:val="21"/>
              </w:rPr>
            </w:pPr>
            <w:r>
              <w:rPr>
                <w:rFonts w:hint="eastAsia" w:ascii="宋体" w:hAnsi="宋体"/>
                <w:position w:val="-36"/>
                <w:szCs w:val="21"/>
              </w:rPr>
              <w:t>统一社会信用代码</w:t>
            </w:r>
          </w:p>
        </w:tc>
        <w:tc>
          <w:tcPr>
            <w:tcW w:w="4119" w:type="dxa"/>
            <w:gridSpan w:val="18"/>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6"/>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74" w:hRule="atLeast"/>
          <w:jc w:val="center"/>
        </w:trPr>
        <w:tc>
          <w:tcPr>
            <w:tcW w:w="384" w:type="dxa"/>
            <w:vMerge w:val="continue"/>
            <w:tcBorders>
              <w:top w:val="single" w:color="000000" w:sz="6" w:space="0"/>
              <w:left w:val="single" w:color="000000" w:sz="6" w:space="0"/>
              <w:bottom w:val="single" w:color="000000" w:sz="6" w:space="0"/>
              <w:right w:val="single" w:color="000000" w:sz="6" w:space="0"/>
            </w:tcBorders>
            <w:noWrap w:val="0"/>
            <w:vAlign w:val="center"/>
          </w:tcPr>
          <w:p>
            <w:pPr>
              <w:rPr>
                <w:rFonts w:hint="eastAsia" w:ascii="宋体" w:hAnsi="宋体"/>
                <w:position w:val="-36"/>
                <w:szCs w:val="21"/>
              </w:rPr>
            </w:pPr>
          </w:p>
        </w:tc>
        <w:tc>
          <w:tcPr>
            <w:tcW w:w="1295"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hint="eastAsia" w:ascii="宋体" w:hAnsi="宋体"/>
                <w:position w:val="-36"/>
                <w:szCs w:val="21"/>
              </w:rPr>
            </w:pPr>
            <w:r>
              <w:rPr>
                <w:rFonts w:hint="eastAsia" w:ascii="宋体" w:hAnsi="宋体"/>
                <w:position w:val="-36"/>
                <w:szCs w:val="21"/>
              </w:rPr>
              <w:t>法定代表人</w:t>
            </w:r>
          </w:p>
        </w:tc>
        <w:tc>
          <w:tcPr>
            <w:tcW w:w="2518" w:type="dxa"/>
            <w:gridSpan w:val="10"/>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6"/>
                <w:szCs w:val="21"/>
              </w:rPr>
            </w:pPr>
            <w:r>
              <w:rPr>
                <w:rFonts w:hint="eastAsia" w:ascii="宋体"/>
                <w:position w:val="-36"/>
                <w:szCs w:val="21"/>
              </w:rPr>
              <w:t>（签章）</w:t>
            </w:r>
          </w:p>
        </w:tc>
        <w:tc>
          <w:tcPr>
            <w:tcW w:w="1239" w:type="dxa"/>
            <w:gridSpan w:val="6"/>
            <w:tcBorders>
              <w:top w:val="single" w:color="000000" w:sz="6" w:space="0"/>
              <w:left w:val="single" w:color="000000" w:sz="6" w:space="0"/>
              <w:bottom w:val="single" w:color="000000" w:sz="6" w:space="0"/>
              <w:right w:val="single" w:color="000000" w:sz="6" w:space="0"/>
            </w:tcBorders>
            <w:noWrap w:val="0"/>
            <w:vAlign w:val="center"/>
          </w:tcPr>
          <w:p>
            <w:pPr>
              <w:adjustRightInd w:val="0"/>
              <w:snapToGrid w:val="0"/>
              <w:jc w:val="center"/>
              <w:rPr>
                <w:rFonts w:hint="eastAsia" w:ascii="宋体" w:hAnsi="宋体"/>
                <w:position w:val="-36"/>
                <w:szCs w:val="21"/>
              </w:rPr>
            </w:pPr>
            <w:r>
              <w:rPr>
                <w:rFonts w:hint="eastAsia" w:ascii="宋体" w:hAnsi="宋体"/>
                <w:position w:val="-36"/>
                <w:szCs w:val="21"/>
              </w:rPr>
              <w:t>经济类型</w:t>
            </w:r>
          </w:p>
        </w:tc>
        <w:tc>
          <w:tcPr>
            <w:tcW w:w="2880" w:type="dxa"/>
            <w:gridSpan w:val="1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6"/>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61" w:hRule="atLeast"/>
          <w:jc w:val="center"/>
        </w:trPr>
        <w:tc>
          <w:tcPr>
            <w:tcW w:w="384" w:type="dxa"/>
            <w:vMerge w:val="continue"/>
            <w:tcBorders>
              <w:top w:val="single" w:color="000000" w:sz="6" w:space="0"/>
              <w:left w:val="single" w:color="000000" w:sz="6" w:space="0"/>
              <w:bottom w:val="single" w:color="000000" w:sz="6" w:space="0"/>
              <w:right w:val="single" w:color="000000" w:sz="6" w:space="0"/>
            </w:tcBorders>
            <w:noWrap w:val="0"/>
            <w:vAlign w:val="top"/>
          </w:tcPr>
          <w:p>
            <w:pPr>
              <w:jc w:val="distribute"/>
              <w:rPr>
                <w:rFonts w:ascii="宋体"/>
                <w:szCs w:val="21"/>
              </w:rPr>
            </w:pPr>
          </w:p>
        </w:tc>
        <w:tc>
          <w:tcPr>
            <w:tcW w:w="1295"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地址</w:t>
            </w:r>
          </w:p>
        </w:tc>
        <w:tc>
          <w:tcPr>
            <w:tcW w:w="6637" w:type="dxa"/>
            <w:gridSpan w:val="28"/>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46" w:hRule="atLeast"/>
          <w:jc w:val="center"/>
        </w:trPr>
        <w:tc>
          <w:tcPr>
            <w:tcW w:w="384" w:type="dxa"/>
            <w:vMerge w:val="continue"/>
            <w:tcBorders>
              <w:top w:val="single" w:color="000000" w:sz="6" w:space="0"/>
              <w:left w:val="single" w:color="000000" w:sz="6" w:space="0"/>
              <w:bottom w:val="single" w:color="000000" w:sz="6" w:space="0"/>
              <w:right w:val="single" w:color="000000" w:sz="6" w:space="0"/>
            </w:tcBorders>
            <w:noWrap w:val="0"/>
            <w:vAlign w:val="top"/>
          </w:tcPr>
          <w:p>
            <w:pPr>
              <w:jc w:val="distribute"/>
              <w:rPr>
                <w:rFonts w:ascii="宋体"/>
                <w:position w:val="-36"/>
                <w:szCs w:val="21"/>
              </w:rPr>
            </w:pPr>
          </w:p>
        </w:tc>
        <w:tc>
          <w:tcPr>
            <w:tcW w:w="1295"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邮政编码</w:t>
            </w:r>
          </w:p>
        </w:tc>
        <w:tc>
          <w:tcPr>
            <w:tcW w:w="1972" w:type="dxa"/>
            <w:gridSpan w:val="8"/>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709"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电话</w:t>
            </w:r>
          </w:p>
        </w:tc>
        <w:tc>
          <w:tcPr>
            <w:tcW w:w="1701" w:type="dxa"/>
            <w:gridSpan w:val="8"/>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134"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联系人</w:t>
            </w:r>
          </w:p>
        </w:tc>
        <w:tc>
          <w:tcPr>
            <w:tcW w:w="1121"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6"/>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40" w:hRule="atLeast"/>
          <w:jc w:val="center"/>
        </w:trPr>
        <w:tc>
          <w:tcPr>
            <w:tcW w:w="384" w:type="dxa"/>
            <w:vMerge w:val="continue"/>
            <w:tcBorders>
              <w:top w:val="single" w:color="000000" w:sz="6" w:space="0"/>
              <w:left w:val="single" w:color="000000" w:sz="6" w:space="0"/>
              <w:bottom w:val="single" w:color="000000" w:sz="6" w:space="0"/>
              <w:right w:val="single" w:color="000000" w:sz="6" w:space="0"/>
            </w:tcBorders>
            <w:noWrap w:val="0"/>
            <w:vAlign w:val="top"/>
          </w:tcPr>
          <w:p>
            <w:pPr>
              <w:jc w:val="distribute"/>
              <w:rPr>
                <w:rFonts w:ascii="宋体"/>
                <w:position w:val="-36"/>
                <w:szCs w:val="21"/>
              </w:rPr>
            </w:pPr>
          </w:p>
        </w:tc>
        <w:tc>
          <w:tcPr>
            <w:tcW w:w="1295"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开户银行</w:t>
            </w:r>
          </w:p>
        </w:tc>
        <w:tc>
          <w:tcPr>
            <w:tcW w:w="1972" w:type="dxa"/>
            <w:gridSpan w:val="8"/>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709"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帐号</w:t>
            </w:r>
          </w:p>
        </w:tc>
        <w:tc>
          <w:tcPr>
            <w:tcW w:w="1701" w:type="dxa"/>
            <w:gridSpan w:val="8"/>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1134"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注册资金</w:t>
            </w:r>
          </w:p>
        </w:tc>
        <w:tc>
          <w:tcPr>
            <w:tcW w:w="1121"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6"/>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62" w:hRule="atLeast"/>
          <w:jc w:val="center"/>
        </w:trPr>
        <w:tc>
          <w:tcPr>
            <w:tcW w:w="8316" w:type="dxa"/>
            <w:gridSpan w:val="33"/>
            <w:tcBorders>
              <w:top w:val="single" w:color="000000" w:sz="6" w:space="0"/>
              <w:left w:val="single" w:color="000000" w:sz="6" w:space="0"/>
              <w:bottom w:val="single" w:color="000000" w:sz="6" w:space="0"/>
              <w:right w:val="single" w:color="000000" w:sz="6" w:space="0"/>
            </w:tcBorders>
            <w:noWrap w:val="0"/>
            <w:tcMar>
              <w:left w:w="0" w:type="dxa"/>
              <w:right w:w="0" w:type="dxa"/>
            </w:tcMar>
            <w:vAlign w:val="center"/>
          </w:tcPr>
          <w:p>
            <w:pPr>
              <w:spacing w:line="360" w:lineRule="exact"/>
              <w:ind w:firstLine="105" w:firstLineChars="50"/>
              <w:rPr>
                <w:rFonts w:ascii="宋体"/>
                <w:szCs w:val="21"/>
              </w:rPr>
            </w:pPr>
            <w:r>
              <w:rPr>
                <w:rFonts w:hint="eastAsia" w:ascii="宋体" w:hAnsi="宋体"/>
                <w:szCs w:val="21"/>
              </w:rPr>
              <w:t>如本项目有外方合作公司，请填写以下信息：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625" w:hRule="atLeast"/>
          <w:jc w:val="center"/>
        </w:trPr>
        <w:tc>
          <w:tcPr>
            <w:tcW w:w="967" w:type="dxa"/>
            <w:gridSpan w:val="2"/>
            <w:vMerge w:val="restart"/>
            <w:tcBorders>
              <w:top w:val="single" w:color="000000" w:sz="6" w:space="0"/>
              <w:left w:val="single" w:color="000000" w:sz="6" w:space="0"/>
              <w:bottom w:val="single" w:color="000000" w:sz="6" w:space="0"/>
              <w:right w:val="single" w:color="000000" w:sz="6" w:space="0"/>
            </w:tcBorders>
            <w:noWrap w:val="0"/>
            <w:tcMar>
              <w:left w:w="0" w:type="dxa"/>
              <w:right w:w="0" w:type="dxa"/>
            </w:tcMar>
            <w:vAlign w:val="top"/>
          </w:tcPr>
          <w:p>
            <w:pPr>
              <w:spacing w:line="360" w:lineRule="exact"/>
              <w:jc w:val="center"/>
              <w:rPr>
                <w:rFonts w:ascii="宋体"/>
                <w:szCs w:val="21"/>
              </w:rPr>
            </w:pPr>
            <w:r>
              <w:rPr>
                <w:rFonts w:hint="eastAsia" w:ascii="宋体" w:hAnsi="宋体"/>
                <w:szCs w:val="21"/>
              </w:rPr>
              <w:t>外方合作公司</w:t>
            </w:r>
          </w:p>
        </w:tc>
        <w:tc>
          <w:tcPr>
            <w:tcW w:w="1074" w:type="dxa"/>
            <w:gridSpan w:val="4"/>
            <w:tcBorders>
              <w:top w:val="single" w:color="000000" w:sz="6" w:space="0"/>
              <w:left w:val="single" w:color="000000" w:sz="6" w:space="0"/>
              <w:bottom w:val="single" w:color="000000" w:sz="6" w:space="0"/>
              <w:right w:val="single" w:color="000000" w:sz="6" w:space="0"/>
            </w:tcBorders>
            <w:noWrap w:val="0"/>
            <w:tcMar>
              <w:left w:w="0" w:type="dxa"/>
              <w:right w:w="0" w:type="dxa"/>
            </w:tcMar>
            <w:vAlign w:val="center"/>
          </w:tcPr>
          <w:p>
            <w:pPr>
              <w:spacing w:line="360" w:lineRule="exact"/>
              <w:jc w:val="center"/>
              <w:rPr>
                <w:rFonts w:ascii="宋体"/>
                <w:szCs w:val="21"/>
              </w:rPr>
            </w:pPr>
            <w:r>
              <w:rPr>
                <w:rFonts w:hint="eastAsia" w:ascii="宋体" w:hAnsi="宋体"/>
                <w:szCs w:val="21"/>
              </w:rPr>
              <w:t>公司名称</w:t>
            </w:r>
          </w:p>
        </w:tc>
        <w:tc>
          <w:tcPr>
            <w:tcW w:w="6275" w:type="dxa"/>
            <w:gridSpan w:val="27"/>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90" w:hRule="atLeast"/>
          <w:jc w:val="center"/>
        </w:trPr>
        <w:tc>
          <w:tcPr>
            <w:tcW w:w="967" w:type="dxa"/>
            <w:gridSpan w:val="2"/>
            <w:vMerge w:val="continue"/>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1"/>
              </w:rPr>
            </w:pPr>
          </w:p>
        </w:tc>
        <w:tc>
          <w:tcPr>
            <w:tcW w:w="1074" w:type="dxa"/>
            <w:gridSpan w:val="4"/>
            <w:tcBorders>
              <w:top w:val="single" w:color="000000" w:sz="6" w:space="0"/>
              <w:left w:val="single" w:color="000000" w:sz="6" w:space="0"/>
              <w:bottom w:val="single" w:color="000000" w:sz="6" w:space="0"/>
              <w:right w:val="single" w:color="000000" w:sz="6" w:space="0"/>
            </w:tcBorders>
            <w:noWrap w:val="0"/>
            <w:tcMar>
              <w:left w:w="0" w:type="dxa"/>
              <w:right w:w="0" w:type="dxa"/>
            </w:tcMar>
            <w:vAlign w:val="center"/>
          </w:tcPr>
          <w:p>
            <w:pPr>
              <w:spacing w:line="360" w:lineRule="exact"/>
              <w:jc w:val="center"/>
              <w:rPr>
                <w:rFonts w:ascii="宋体"/>
                <w:szCs w:val="21"/>
              </w:rPr>
            </w:pPr>
            <w:r>
              <w:rPr>
                <w:rFonts w:hint="eastAsia" w:ascii="宋体" w:hAnsi="宋体"/>
                <w:szCs w:val="21"/>
              </w:rPr>
              <w:t>通讯地址</w:t>
            </w:r>
          </w:p>
        </w:tc>
        <w:tc>
          <w:tcPr>
            <w:tcW w:w="6275" w:type="dxa"/>
            <w:gridSpan w:val="27"/>
            <w:tcBorders>
              <w:top w:val="single" w:color="000000" w:sz="6" w:space="0"/>
              <w:left w:val="single" w:color="000000" w:sz="6" w:space="0"/>
              <w:bottom w:val="single" w:color="000000" w:sz="6" w:space="0"/>
              <w:right w:val="single" w:color="000000" w:sz="6" w:space="0"/>
            </w:tcBorders>
            <w:noWrap w:val="0"/>
            <w:vAlign w:val="top"/>
          </w:tcPr>
          <w:p>
            <w:pPr>
              <w:spacing w:line="360" w:lineRule="exact"/>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20" w:hRule="atLeast"/>
          <w:jc w:val="center"/>
        </w:trPr>
        <w:tc>
          <w:tcPr>
            <w:tcW w:w="967" w:type="dxa"/>
            <w:gridSpan w:val="2"/>
            <w:vMerge w:val="restart"/>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2"/>
                <w:szCs w:val="21"/>
              </w:rPr>
            </w:pPr>
            <w:r>
              <w:rPr>
                <w:rFonts w:hint="eastAsia" w:ascii="宋体" w:hAnsi="宋体"/>
                <w:szCs w:val="21"/>
              </w:rPr>
              <w:t>原采矿许可证情况</w:t>
            </w:r>
          </w:p>
        </w:tc>
        <w:tc>
          <w:tcPr>
            <w:tcW w:w="1838" w:type="dxa"/>
            <w:gridSpan w:val="8"/>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采矿权人</w:t>
            </w:r>
          </w:p>
        </w:tc>
        <w:tc>
          <w:tcPr>
            <w:tcW w:w="3543" w:type="dxa"/>
            <w:gridSpan w:val="15"/>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754"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面积</w:t>
            </w:r>
          </w:p>
        </w:tc>
        <w:tc>
          <w:tcPr>
            <w:tcW w:w="1214" w:type="dxa"/>
            <w:gridSpan w:val="5"/>
            <w:tcBorders>
              <w:top w:val="single" w:color="000000" w:sz="6" w:space="0"/>
              <w:left w:val="single" w:color="000000" w:sz="6" w:space="0"/>
              <w:bottom w:val="single" w:color="000000" w:sz="6" w:space="0"/>
              <w:right w:val="single" w:color="000000" w:sz="6" w:space="0"/>
            </w:tcBorders>
            <w:noWrap w:val="0"/>
            <w:vAlign w:val="center"/>
          </w:tcPr>
          <w:p>
            <w:pPr>
              <w:wordWrap w:val="0"/>
              <w:jc w:val="right"/>
              <w:rPr>
                <w:rFonts w:ascii="宋体"/>
                <w:szCs w:val="21"/>
              </w:rPr>
            </w:pPr>
            <w:r>
              <w:rPr>
                <w:rFonts w:hint="eastAsia" w:ascii="宋体" w:cs="仿宋"/>
                <w:kern w:val="0"/>
                <w:szCs w:val="21"/>
              </w:rPr>
              <w:t>km</w:t>
            </w:r>
            <w:r>
              <w:rPr>
                <w:rFonts w:hint="eastAsia" w:ascii="宋体" w:cs="仿宋"/>
                <w:kern w:val="0"/>
                <w:szCs w:val="21"/>
                <w:vertAlign w:val="superscript"/>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64" w:hRule="atLeast"/>
          <w:jc w:val="center"/>
        </w:trPr>
        <w:tc>
          <w:tcPr>
            <w:tcW w:w="967" w:type="dxa"/>
            <w:gridSpan w:val="2"/>
            <w:vMerge w:val="continue"/>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position w:val="-32"/>
                <w:szCs w:val="21"/>
              </w:rPr>
            </w:pPr>
          </w:p>
        </w:tc>
        <w:tc>
          <w:tcPr>
            <w:tcW w:w="1838" w:type="dxa"/>
            <w:gridSpan w:val="8"/>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有效期</w:t>
            </w:r>
          </w:p>
        </w:tc>
        <w:tc>
          <w:tcPr>
            <w:tcW w:w="5511" w:type="dxa"/>
            <w:gridSpan w:val="23"/>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699" w:hRule="atLeast"/>
          <w:jc w:val="center"/>
        </w:trPr>
        <w:tc>
          <w:tcPr>
            <w:tcW w:w="967" w:type="dxa"/>
            <w:gridSpan w:val="2"/>
            <w:vMerge w:val="continue"/>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position w:val="-32"/>
                <w:szCs w:val="21"/>
              </w:rPr>
            </w:pPr>
          </w:p>
        </w:tc>
        <w:tc>
          <w:tcPr>
            <w:tcW w:w="1838" w:type="dxa"/>
            <w:gridSpan w:val="8"/>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采矿权使用费缴纳情况</w:t>
            </w:r>
          </w:p>
        </w:tc>
        <w:tc>
          <w:tcPr>
            <w:tcW w:w="5511" w:type="dxa"/>
            <w:gridSpan w:val="23"/>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601" w:hRule="atLeast"/>
          <w:jc w:val="center"/>
        </w:trPr>
        <w:tc>
          <w:tcPr>
            <w:tcW w:w="967" w:type="dxa"/>
            <w:gridSpan w:val="2"/>
            <w:vMerge w:val="continue"/>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position w:val="-32"/>
                <w:szCs w:val="21"/>
              </w:rPr>
            </w:pPr>
          </w:p>
        </w:tc>
        <w:tc>
          <w:tcPr>
            <w:tcW w:w="1838" w:type="dxa"/>
            <w:gridSpan w:val="8"/>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采矿权取得方式</w:t>
            </w:r>
          </w:p>
        </w:tc>
        <w:tc>
          <w:tcPr>
            <w:tcW w:w="5511" w:type="dxa"/>
            <w:gridSpan w:val="23"/>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837" w:hRule="atLeast"/>
          <w:jc w:val="center"/>
        </w:trPr>
        <w:tc>
          <w:tcPr>
            <w:tcW w:w="967" w:type="dxa"/>
            <w:gridSpan w:val="2"/>
            <w:vMerge w:val="continue"/>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position w:val="-32"/>
                <w:szCs w:val="21"/>
              </w:rPr>
            </w:pPr>
          </w:p>
        </w:tc>
        <w:tc>
          <w:tcPr>
            <w:tcW w:w="1838" w:type="dxa"/>
            <w:gridSpan w:val="8"/>
            <w:tcBorders>
              <w:top w:val="single" w:color="000000" w:sz="6" w:space="0"/>
              <w:left w:val="single" w:color="000000" w:sz="6" w:space="0"/>
              <w:bottom w:val="single" w:color="000000" w:sz="6" w:space="0"/>
              <w:right w:val="single" w:color="000000" w:sz="6" w:space="0"/>
            </w:tcBorders>
            <w:noWrap w:val="0"/>
            <w:vAlign w:val="center"/>
          </w:tcPr>
          <w:p>
            <w:pPr>
              <w:jc w:val="center"/>
              <w:rPr>
                <w:rFonts w:hint="eastAsia" w:ascii="宋体" w:hAnsi="宋体"/>
                <w:szCs w:val="21"/>
              </w:rPr>
            </w:pPr>
            <w:r>
              <w:rPr>
                <w:rFonts w:hint="eastAsia" w:ascii="宋体" w:hAnsi="宋体"/>
              </w:rPr>
              <w:t>矿业权出让收益（价款）及</w:t>
            </w:r>
            <w:r>
              <w:rPr>
                <w:rFonts w:hint="eastAsia" w:ascii="宋体" w:hAnsi="宋体"/>
                <w:szCs w:val="21"/>
              </w:rPr>
              <w:t>缴纳方式</w:t>
            </w:r>
          </w:p>
        </w:tc>
        <w:tc>
          <w:tcPr>
            <w:tcW w:w="5511" w:type="dxa"/>
            <w:gridSpan w:val="23"/>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799" w:hRule="atLeast"/>
          <w:jc w:val="center"/>
        </w:trPr>
        <w:tc>
          <w:tcPr>
            <w:tcW w:w="967" w:type="dxa"/>
            <w:gridSpan w:val="2"/>
            <w:vMerge w:val="continue"/>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position w:val="-32"/>
                <w:szCs w:val="21"/>
              </w:rPr>
            </w:pPr>
          </w:p>
        </w:tc>
        <w:tc>
          <w:tcPr>
            <w:tcW w:w="1838" w:type="dxa"/>
            <w:gridSpan w:val="8"/>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其他义务完成情况</w:t>
            </w:r>
          </w:p>
        </w:tc>
        <w:tc>
          <w:tcPr>
            <w:tcW w:w="5511" w:type="dxa"/>
            <w:gridSpan w:val="23"/>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538" w:hRule="atLeast"/>
          <w:jc w:val="center"/>
        </w:trPr>
        <w:tc>
          <w:tcPr>
            <w:tcW w:w="967"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储量评审备案登记情况</w:t>
            </w:r>
          </w:p>
        </w:tc>
        <w:tc>
          <w:tcPr>
            <w:tcW w:w="7349" w:type="dxa"/>
            <w:gridSpan w:val="31"/>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102" w:hRule="atLeast"/>
          <w:jc w:val="center"/>
        </w:trPr>
        <w:tc>
          <w:tcPr>
            <w:tcW w:w="967"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探明及剩余储量</w:t>
            </w:r>
          </w:p>
        </w:tc>
        <w:tc>
          <w:tcPr>
            <w:tcW w:w="7349" w:type="dxa"/>
            <w:gridSpan w:val="31"/>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087" w:hRule="atLeast"/>
          <w:jc w:val="center"/>
        </w:trPr>
        <w:tc>
          <w:tcPr>
            <w:tcW w:w="967"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设计动用储量</w:t>
            </w:r>
          </w:p>
        </w:tc>
        <w:tc>
          <w:tcPr>
            <w:tcW w:w="7349" w:type="dxa"/>
            <w:gridSpan w:val="31"/>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p>
            <w:pPr>
              <w:rPr>
                <w:rFonts w:ascii="宋体"/>
                <w:szCs w:val="21"/>
              </w:rPr>
            </w:pPr>
          </w:p>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709" w:hRule="atLeast"/>
          <w:jc w:val="center"/>
        </w:trPr>
        <w:tc>
          <w:tcPr>
            <w:tcW w:w="1392"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稳产时间</w:t>
            </w:r>
          </w:p>
        </w:tc>
        <w:tc>
          <w:tcPr>
            <w:tcW w:w="1404"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szCs w:val="21"/>
              </w:rPr>
              <w:t xml:space="preserve">   年</w:t>
            </w:r>
          </w:p>
        </w:tc>
        <w:tc>
          <w:tcPr>
            <w:tcW w:w="1611" w:type="dxa"/>
            <w:gridSpan w:val="8"/>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最终采收率</w:t>
            </w:r>
          </w:p>
        </w:tc>
        <w:tc>
          <w:tcPr>
            <w:tcW w:w="1365" w:type="dxa"/>
            <w:gridSpan w:val="5"/>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r>
              <w:rPr>
                <w:rFonts w:hint="eastAsia" w:ascii="宋体"/>
                <w:szCs w:val="21"/>
              </w:rPr>
              <w:t xml:space="preserve">        %</w:t>
            </w:r>
          </w:p>
        </w:tc>
        <w:tc>
          <w:tcPr>
            <w:tcW w:w="1276"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回收率</w:t>
            </w:r>
          </w:p>
        </w:tc>
        <w:tc>
          <w:tcPr>
            <w:tcW w:w="1268" w:type="dxa"/>
            <w:gridSpan w:val="6"/>
            <w:tcBorders>
              <w:top w:val="single" w:color="000000" w:sz="6" w:space="0"/>
              <w:left w:val="single" w:color="000000" w:sz="6" w:space="0"/>
              <w:bottom w:val="single" w:color="000000" w:sz="6" w:space="0"/>
              <w:right w:val="single" w:color="000000" w:sz="6" w:space="0"/>
            </w:tcBorders>
            <w:noWrap w:val="0"/>
            <w:vAlign w:val="center"/>
          </w:tcPr>
          <w:p>
            <w:pPr>
              <w:jc w:val="right"/>
              <w:rPr>
                <w:rFonts w:ascii="宋体"/>
                <w:szCs w:val="21"/>
              </w:rPr>
            </w:pPr>
            <w:r>
              <w:rPr>
                <w:rFonts w:hint="eastAsia" w:ascii="宋体"/>
                <w:szCs w:val="21"/>
              </w:rPr>
              <w:t xml:space="preserve">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742" w:hRule="atLeast"/>
          <w:jc w:val="center"/>
        </w:trPr>
        <w:tc>
          <w:tcPr>
            <w:tcW w:w="967"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环境评价报告审批情况</w:t>
            </w:r>
          </w:p>
        </w:tc>
        <w:tc>
          <w:tcPr>
            <w:tcW w:w="7349" w:type="dxa"/>
            <w:gridSpan w:val="31"/>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243" w:hRule="atLeast"/>
          <w:jc w:val="center"/>
        </w:trPr>
        <w:tc>
          <w:tcPr>
            <w:tcW w:w="967"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rPr>
              <w:t>矿山</w:t>
            </w:r>
            <w:r>
              <w:t>地质环境保护与土地复垦</w:t>
            </w:r>
          </w:p>
        </w:tc>
        <w:tc>
          <w:tcPr>
            <w:tcW w:w="7349" w:type="dxa"/>
            <w:gridSpan w:val="31"/>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077" w:hRule="atLeast"/>
          <w:jc w:val="center"/>
        </w:trPr>
        <w:tc>
          <w:tcPr>
            <w:tcW w:w="967" w:type="dxa"/>
            <w:gridSpan w:val="2"/>
            <w:vMerge w:val="restart"/>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矿区范围示意图与极值坐标</w:t>
            </w:r>
          </w:p>
        </w:tc>
        <w:tc>
          <w:tcPr>
            <w:tcW w:w="7349" w:type="dxa"/>
            <w:gridSpan w:val="31"/>
            <w:tcBorders>
              <w:top w:val="single" w:color="000000" w:sz="6" w:space="0"/>
              <w:left w:val="single" w:color="000000" w:sz="6" w:space="0"/>
              <w:bottom w:val="single" w:color="000000" w:sz="6" w:space="0"/>
              <w:right w:val="single" w:color="000000" w:sz="6" w:space="0"/>
            </w:tcBorders>
            <w:noWrap w:val="0"/>
            <w:vAlign w:val="top"/>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559" w:hRule="atLeast"/>
          <w:jc w:val="center"/>
        </w:trPr>
        <w:tc>
          <w:tcPr>
            <w:tcW w:w="967" w:type="dxa"/>
            <w:gridSpan w:val="2"/>
            <w:vMerge w:val="continue"/>
            <w:tcBorders>
              <w:top w:val="single" w:color="000000" w:sz="6" w:space="0"/>
              <w:left w:val="single" w:color="000000" w:sz="6" w:space="0"/>
              <w:bottom w:val="single" w:color="000000" w:sz="6" w:space="0"/>
              <w:right w:val="single" w:color="000000" w:sz="6" w:space="0"/>
            </w:tcBorders>
            <w:noWrap w:val="0"/>
            <w:vAlign w:val="top"/>
          </w:tcPr>
          <w:p>
            <w:pPr>
              <w:rPr>
                <w:rFonts w:ascii="宋体"/>
                <w:position w:val="-34"/>
                <w:szCs w:val="21"/>
              </w:rPr>
            </w:pPr>
          </w:p>
        </w:tc>
        <w:tc>
          <w:tcPr>
            <w:tcW w:w="7349" w:type="dxa"/>
            <w:gridSpan w:val="31"/>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4"/>
                <w:szCs w:val="21"/>
              </w:rPr>
            </w:pPr>
            <w:r>
              <w:rPr>
                <w:rFonts w:hint="eastAsia" w:ascii="宋体"/>
                <w:szCs w:val="21"/>
              </w:rPr>
              <w:t>极值坐标：东经             至             ，北纬           至</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883" w:hRule="atLeast"/>
          <w:jc w:val="center"/>
        </w:trPr>
        <w:tc>
          <w:tcPr>
            <w:tcW w:w="967"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备</w:t>
            </w:r>
          </w:p>
          <w:p>
            <w:pPr>
              <w:jc w:val="center"/>
              <w:rPr>
                <w:rFonts w:ascii="宋体"/>
                <w:szCs w:val="21"/>
              </w:rPr>
            </w:pPr>
            <w:r>
              <w:rPr>
                <w:rFonts w:hint="eastAsia" w:ascii="宋体" w:hAnsi="宋体"/>
                <w:szCs w:val="21"/>
              </w:rPr>
              <w:t>注</w:t>
            </w:r>
          </w:p>
        </w:tc>
        <w:tc>
          <w:tcPr>
            <w:tcW w:w="7349" w:type="dxa"/>
            <w:gridSpan w:val="31"/>
            <w:tcBorders>
              <w:top w:val="single" w:color="000000" w:sz="6" w:space="0"/>
              <w:left w:val="single" w:color="000000" w:sz="6" w:space="0"/>
              <w:bottom w:val="single" w:color="000000" w:sz="6" w:space="0"/>
              <w:right w:val="single" w:color="000000" w:sz="6" w:space="0"/>
            </w:tcBorders>
            <w:noWrap w:val="0"/>
            <w:vAlign w:val="top"/>
          </w:tcPr>
          <w:p>
            <w:pPr>
              <w:rPr>
                <w:rFonts w:ascii="宋体"/>
                <w:position w:val="-34"/>
                <w:szCs w:val="21"/>
              </w:rPr>
            </w:pPr>
          </w:p>
        </w:tc>
      </w:tr>
    </w:tbl>
    <w:p>
      <w:pPr>
        <w:rPr>
          <w:rFonts w:ascii="Calibri" w:hAnsi="Calibri"/>
          <w:szCs w:val="22"/>
        </w:rPr>
      </w:pPr>
    </w:p>
    <w:p>
      <w:pPr>
        <w:widowControl/>
        <w:jc w:val="center"/>
        <w:rPr>
          <w:rFonts w:ascii="黑体" w:hAnsi="黑体" w:eastAsia="黑体"/>
          <w:b/>
          <w:sz w:val="36"/>
          <w:szCs w:val="36"/>
          <w:lang w:val="en-GB"/>
        </w:rPr>
      </w:pPr>
      <w:r>
        <w:rPr>
          <w:rFonts w:ascii="黑体" w:hAnsi="黑体" w:eastAsia="黑体"/>
          <w:b/>
          <w:sz w:val="36"/>
          <w:szCs w:val="36"/>
          <w:lang w:val="en-GB"/>
        </w:rPr>
        <w:br w:type="page"/>
      </w:r>
      <w:r>
        <w:rPr>
          <w:rFonts w:hint="eastAsia" w:ascii="黑体" w:hAnsi="黑体" w:eastAsia="黑体"/>
          <w:b/>
          <w:sz w:val="36"/>
          <w:szCs w:val="36"/>
          <w:lang w:val="en-GB"/>
        </w:rPr>
        <w:t>采矿权矿区范围坐标表</w:t>
      </w:r>
    </w:p>
    <w:p>
      <w:pPr>
        <w:widowControl/>
        <w:jc w:val="center"/>
        <w:rPr>
          <w:rFonts w:ascii="宋体"/>
          <w:szCs w:val="28"/>
          <w:lang w:val="en-GB"/>
        </w:rPr>
      </w:pPr>
      <w:r>
        <w:rPr>
          <w:rFonts w:hint="eastAsia" w:ascii="宋体" w:hAnsi="宋体"/>
          <w:szCs w:val="28"/>
          <w:lang w:val="en-GB"/>
        </w:rPr>
        <w:t>项目名称</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4" w:hRule="atLeast"/>
          <w:jc w:val="center"/>
        </w:trPr>
        <w:tc>
          <w:tcPr>
            <w:tcW w:w="8353" w:type="dxa"/>
            <w:tcBorders>
              <w:top w:val="single" w:color="auto" w:sz="4" w:space="0"/>
              <w:left w:val="single" w:color="auto" w:sz="4" w:space="0"/>
              <w:bottom w:val="single" w:color="auto" w:sz="4" w:space="0"/>
              <w:right w:val="single" w:color="auto" w:sz="4" w:space="0"/>
            </w:tcBorders>
            <w:noWrap w:val="0"/>
            <w:vAlign w:val="top"/>
          </w:tcPr>
          <w:p>
            <w:pPr>
              <w:widowControl/>
              <w:spacing w:before="156" w:beforeLines="50" w:after="11700" w:afterLines="3750"/>
              <w:ind w:firstLine="240" w:firstLineChars="100"/>
              <w:rPr>
                <w:rFonts w:ascii="宋体"/>
                <w:kern w:val="0"/>
                <w:sz w:val="24"/>
                <w:szCs w:val="24"/>
                <w:lang w:val="en-GB"/>
              </w:rPr>
            </w:pPr>
            <w:r>
              <w:rPr>
                <w:rFonts w:hint="eastAsia" w:ascii="宋体" w:hAnsi="宋体"/>
                <w:kern w:val="0"/>
                <w:sz w:val="24"/>
                <w:szCs w:val="24"/>
                <w:lang w:val="en-GB"/>
              </w:rPr>
              <w:t>点号</w:t>
            </w:r>
            <w:r>
              <w:rPr>
                <w:rFonts w:ascii="宋体" w:hAnsi="宋体"/>
                <w:kern w:val="0"/>
                <w:sz w:val="24"/>
                <w:szCs w:val="24"/>
                <w:lang w:val="en-GB"/>
              </w:rPr>
              <w:t xml:space="preserve">  </w:t>
            </w:r>
            <w:r>
              <w:rPr>
                <w:rFonts w:hint="eastAsia" w:ascii="宋体" w:hAnsi="宋体"/>
                <w:kern w:val="0"/>
                <w:sz w:val="24"/>
                <w:szCs w:val="24"/>
                <w:lang w:val="en-GB"/>
              </w:rPr>
              <w:t>经度</w:t>
            </w:r>
            <w:r>
              <w:rPr>
                <w:rFonts w:ascii="宋体" w:hAnsi="宋体"/>
                <w:kern w:val="0"/>
                <w:sz w:val="24"/>
                <w:szCs w:val="24"/>
                <w:lang w:val="en-GB"/>
              </w:rPr>
              <w:t xml:space="preserve">  </w:t>
            </w:r>
            <w:r>
              <w:rPr>
                <w:rFonts w:hint="eastAsia" w:ascii="宋体" w:hAnsi="宋体"/>
                <w:kern w:val="0"/>
                <w:sz w:val="24"/>
                <w:szCs w:val="24"/>
                <w:lang w:val="en-GB"/>
              </w:rPr>
              <w:t>纬度</w:t>
            </w:r>
          </w:p>
        </w:tc>
      </w:tr>
    </w:tbl>
    <w:p/>
    <w:p>
      <w:pPr>
        <w:pStyle w:val="2"/>
        <w:rPr>
          <w:b/>
          <w:bCs w:val="0"/>
          <w:sz w:val="32"/>
          <w:szCs w:val="32"/>
        </w:rPr>
      </w:pPr>
      <w:r>
        <w:rPr>
          <w:rFonts w:hint="eastAsia"/>
          <w:b/>
          <w:bCs w:val="0"/>
          <w:sz w:val="32"/>
          <w:szCs w:val="32"/>
        </w:rPr>
        <w:t>（9）</w:t>
      </w:r>
    </w:p>
    <w:p>
      <w:pPr>
        <w:adjustRightInd w:val="0"/>
        <w:snapToGrid w:val="0"/>
        <w:ind w:firstLine="600"/>
        <w:rPr>
          <w:rFonts w:ascii="Calibri" w:hAnsi="Calibri" w:eastAsia="仿宋_GB2312"/>
          <w:sz w:val="30"/>
          <w:szCs w:val="22"/>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jc w:val="center"/>
        <w:rPr>
          <w:sz w:val="52"/>
          <w:szCs w:val="24"/>
        </w:rPr>
      </w:pPr>
      <w:r>
        <w:rPr>
          <w:rFonts w:hint="eastAsia"/>
          <w:b/>
          <w:spacing w:val="220"/>
          <w:sz w:val="52"/>
          <w:szCs w:val="24"/>
        </w:rPr>
        <w:t>油气采矿</w:t>
      </w:r>
      <w:r>
        <w:rPr>
          <w:rFonts w:hint="eastAsia"/>
          <w:b/>
          <w:spacing w:val="70"/>
          <w:sz w:val="52"/>
          <w:szCs w:val="24"/>
        </w:rPr>
        <w:t>权</w:t>
      </w:r>
    </w:p>
    <w:p>
      <w:pPr>
        <w:rPr>
          <w:szCs w:val="24"/>
        </w:rPr>
      </w:pPr>
    </w:p>
    <w:p>
      <w:pPr>
        <w:tabs>
          <w:tab w:val="left" w:pos="7080"/>
        </w:tabs>
        <w:jc w:val="center"/>
        <w:rPr>
          <w:rFonts w:ascii="宋体"/>
          <w:spacing w:val="70"/>
          <w:sz w:val="84"/>
          <w:szCs w:val="24"/>
        </w:rPr>
      </w:pPr>
      <w:r>
        <w:rPr>
          <w:rFonts w:hint="eastAsia" w:ascii="宋体"/>
          <w:b/>
          <w:spacing w:val="140"/>
          <w:sz w:val="84"/>
          <w:szCs w:val="24"/>
        </w:rPr>
        <w:t>转让申请</w:t>
      </w:r>
      <w:r>
        <w:rPr>
          <w:rFonts w:hint="eastAsia" w:ascii="宋体"/>
          <w:b/>
          <w:spacing w:val="50"/>
          <w:sz w:val="84"/>
          <w:szCs w:val="24"/>
        </w:rPr>
        <w:t>书</w:t>
      </w:r>
    </w:p>
    <w:p>
      <w:pPr>
        <w:rPr>
          <w:sz w:val="30"/>
          <w:szCs w:val="24"/>
        </w:rPr>
      </w:pPr>
    </w:p>
    <w:p>
      <w:pPr>
        <w:rPr>
          <w:sz w:val="30"/>
          <w:szCs w:val="24"/>
        </w:rPr>
      </w:pPr>
    </w:p>
    <w:p>
      <w:pPr>
        <w:rPr>
          <w:rFonts w:hint="eastAsia"/>
          <w:sz w:val="30"/>
          <w:szCs w:val="24"/>
        </w:rPr>
      </w:pPr>
    </w:p>
    <w:p>
      <w:pPr>
        <w:rPr>
          <w:rFonts w:hint="eastAsia"/>
          <w:sz w:val="30"/>
          <w:szCs w:val="24"/>
        </w:rPr>
      </w:pPr>
    </w:p>
    <w:p>
      <w:pPr>
        <w:rPr>
          <w:rFonts w:hint="eastAsia"/>
          <w:sz w:val="30"/>
          <w:szCs w:val="24"/>
        </w:rPr>
      </w:pPr>
    </w:p>
    <w:p>
      <w:pPr>
        <w:rPr>
          <w:rFonts w:hint="eastAsia"/>
          <w:sz w:val="30"/>
          <w:szCs w:val="24"/>
        </w:rPr>
      </w:pPr>
    </w:p>
    <w:p>
      <w:pPr>
        <w:rPr>
          <w:rFonts w:hint="eastAsia"/>
          <w:sz w:val="30"/>
          <w:szCs w:val="24"/>
        </w:rPr>
      </w:pPr>
    </w:p>
    <w:tbl>
      <w:tblPr>
        <w:tblStyle w:val="7"/>
        <w:tblW w:w="0" w:type="auto"/>
        <w:jc w:val="center"/>
        <w:tblLayout w:type="fixed"/>
        <w:tblCellMar>
          <w:top w:w="0" w:type="dxa"/>
          <w:left w:w="108" w:type="dxa"/>
          <w:bottom w:w="0" w:type="dxa"/>
          <w:right w:w="108" w:type="dxa"/>
        </w:tblCellMar>
      </w:tblPr>
      <w:tblGrid>
        <w:gridCol w:w="2376"/>
        <w:gridCol w:w="6146"/>
      </w:tblGrid>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eastAsia="仿宋_GB2312"/>
                <w:kern w:val="0"/>
                <w:sz w:val="30"/>
                <w:szCs w:val="30"/>
              </w:rPr>
            </w:pPr>
            <w:r>
              <w:rPr>
                <w:rFonts w:hint="eastAsia" w:ascii="仿宋_GB2312" w:hAnsi="宋体" w:eastAsia="仿宋_GB2312"/>
                <w:kern w:val="0"/>
                <w:sz w:val="30"/>
                <w:szCs w:val="30"/>
              </w:rPr>
              <w:t>项目名称</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_GB2312" w:hAnsi="仿宋" w:eastAsia="仿宋_GB2312"/>
                      <w:b/>
                      <w:sz w:val="30"/>
                      <w:szCs w:val="30"/>
                      <w:u w:val="single"/>
                    </w:rPr>
                    <w:t xml:space="preserve">                                      </w:t>
                  </w:r>
                </w:p>
              </w:tc>
            </w:tr>
          </w:tbl>
          <w:p>
            <w:pPr>
              <w:spacing w:line="320" w:lineRule="exact"/>
              <w:ind w:left="42" w:leftChars="20"/>
              <w:rPr>
                <w:rFonts w:hint="eastAsia" w:ascii="仿宋_GB2312" w:eastAsia="仿宋_GB2312"/>
                <w:kern w:val="0"/>
                <w:sz w:val="30"/>
                <w:szCs w:val="30"/>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eastAsia="仿宋_GB2312"/>
                <w:kern w:val="0"/>
                <w:sz w:val="30"/>
                <w:szCs w:val="30"/>
              </w:rPr>
            </w:pPr>
            <w:r>
              <w:rPr>
                <w:rFonts w:hint="eastAsia" w:ascii="仿宋_GB2312" w:hAnsi="宋体" w:eastAsia="仿宋_GB2312"/>
                <w:kern w:val="0"/>
                <w:sz w:val="30"/>
                <w:szCs w:val="30"/>
              </w:rPr>
              <w:t>转让申请人</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_GB2312" w:hAnsi="仿宋" w:eastAsia="仿宋_GB2312"/>
                      <w:b/>
                      <w:sz w:val="30"/>
                      <w:szCs w:val="30"/>
                      <w:u w:val="single"/>
                    </w:rPr>
                    <w:t xml:space="preserve">                              （签章）</w:t>
                  </w:r>
                </w:p>
              </w:tc>
            </w:tr>
          </w:tbl>
          <w:p>
            <w:pPr>
              <w:spacing w:line="320" w:lineRule="exact"/>
              <w:ind w:left="42" w:leftChars="20"/>
              <w:rPr>
                <w:rFonts w:hint="eastAsia" w:ascii="仿宋_GB2312" w:eastAsia="仿宋_GB2312"/>
                <w:kern w:val="0"/>
                <w:sz w:val="30"/>
                <w:szCs w:val="30"/>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eastAsia="仿宋_GB2312"/>
                <w:kern w:val="0"/>
                <w:sz w:val="30"/>
                <w:szCs w:val="30"/>
              </w:rPr>
            </w:pPr>
            <w:r>
              <w:rPr>
                <w:rFonts w:hint="eastAsia" w:ascii="仿宋_GB2312" w:hAnsi="宋体" w:eastAsia="仿宋_GB2312"/>
                <w:kern w:val="0"/>
                <w:sz w:val="30"/>
                <w:szCs w:val="30"/>
              </w:rPr>
              <w:t>受让人</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b/>
                      <w:kern w:val="0"/>
                      <w:sz w:val="30"/>
                      <w:szCs w:val="30"/>
                    </w:rPr>
                  </w:pPr>
                  <w:r>
                    <w:rPr>
                      <w:rFonts w:hint="eastAsia" w:ascii="仿宋_GB2312" w:hAnsi="仿宋" w:eastAsia="仿宋_GB2312"/>
                      <w:b/>
                      <w:sz w:val="30"/>
                      <w:szCs w:val="30"/>
                      <w:u w:val="single"/>
                    </w:rPr>
                    <w:t xml:space="preserve">                              （签章）</w:t>
                  </w:r>
                </w:p>
              </w:tc>
            </w:tr>
          </w:tbl>
          <w:p>
            <w:pPr>
              <w:spacing w:line="320" w:lineRule="exact"/>
              <w:ind w:left="42" w:leftChars="20"/>
              <w:rPr>
                <w:rFonts w:hint="eastAsia" w:ascii="仿宋_GB2312" w:eastAsia="仿宋_GB2312"/>
                <w:kern w:val="0"/>
                <w:sz w:val="30"/>
                <w:szCs w:val="30"/>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eastAsia="仿宋_GB2312"/>
                <w:kern w:val="0"/>
                <w:sz w:val="30"/>
                <w:szCs w:val="30"/>
              </w:rPr>
            </w:pPr>
            <w:r>
              <w:rPr>
                <w:rFonts w:hint="eastAsia" w:ascii="仿宋_GB2312" w:hAnsi="宋体" w:eastAsia="仿宋_GB2312"/>
                <w:kern w:val="0"/>
                <w:sz w:val="30"/>
                <w:szCs w:val="30"/>
              </w:rPr>
              <w:t>填表时间</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_GB2312" w:hAnsi="仿宋" w:eastAsia="仿宋_GB2312"/>
                      <w:b/>
                      <w:sz w:val="30"/>
                      <w:szCs w:val="30"/>
                      <w:u w:val="single"/>
                    </w:rPr>
                    <w:t xml:space="preserve">                                      </w:t>
                  </w:r>
                </w:p>
              </w:tc>
            </w:tr>
          </w:tbl>
          <w:p>
            <w:pPr>
              <w:spacing w:line="320" w:lineRule="exact"/>
              <w:ind w:left="42" w:leftChars="20"/>
              <w:rPr>
                <w:rFonts w:hint="eastAsia" w:ascii="仿宋_GB2312" w:eastAsia="仿宋_GB2312"/>
                <w:kern w:val="0"/>
                <w:sz w:val="30"/>
                <w:szCs w:val="30"/>
              </w:rPr>
            </w:pPr>
          </w:p>
        </w:tc>
      </w:tr>
    </w:tbl>
    <w:p>
      <w:pPr>
        <w:widowControl/>
        <w:jc w:val="left"/>
        <w:rPr>
          <w:rFonts w:ascii="宋体"/>
          <w:b/>
          <w:bCs/>
        </w:rPr>
      </w:pPr>
      <w:r>
        <w:rPr>
          <w:rFonts w:ascii="宋体"/>
          <w:b/>
          <w:bCs/>
        </w:rPr>
        <w:br w:type="page"/>
      </w:r>
    </w:p>
    <w:p>
      <w:pPr>
        <w:jc w:val="center"/>
        <w:rPr>
          <w:rFonts w:ascii="宋体"/>
          <w:b/>
          <w:bCs/>
          <w:sz w:val="36"/>
          <w:szCs w:val="36"/>
        </w:rPr>
      </w:pPr>
      <w:r>
        <w:rPr>
          <w:rFonts w:hint="eastAsia" w:ascii="宋体" w:hAnsi="宋体"/>
          <w:b/>
          <w:bCs/>
          <w:sz w:val="36"/>
          <w:szCs w:val="36"/>
        </w:rPr>
        <w:t>填</w:t>
      </w:r>
      <w:r>
        <w:rPr>
          <w:rFonts w:ascii="宋体" w:hAnsi="宋体"/>
          <w:b/>
          <w:bCs/>
          <w:sz w:val="36"/>
          <w:szCs w:val="36"/>
        </w:rPr>
        <w:t xml:space="preserve">  </w:t>
      </w:r>
      <w:r>
        <w:rPr>
          <w:rFonts w:hint="eastAsia" w:ascii="宋体" w:hAnsi="宋体"/>
          <w:b/>
          <w:bCs/>
          <w:sz w:val="36"/>
          <w:szCs w:val="36"/>
        </w:rPr>
        <w:t>写</w:t>
      </w:r>
      <w:r>
        <w:rPr>
          <w:rFonts w:ascii="宋体" w:hAnsi="宋体"/>
          <w:b/>
          <w:bCs/>
          <w:sz w:val="36"/>
          <w:szCs w:val="36"/>
        </w:rPr>
        <w:t xml:space="preserve">  </w:t>
      </w:r>
      <w:r>
        <w:rPr>
          <w:rFonts w:hint="eastAsia" w:ascii="宋体" w:hAnsi="宋体"/>
          <w:b/>
          <w:bCs/>
          <w:sz w:val="36"/>
          <w:szCs w:val="36"/>
        </w:rPr>
        <w:t>说</w:t>
      </w:r>
      <w:r>
        <w:rPr>
          <w:rFonts w:ascii="宋体" w:hAnsi="宋体"/>
          <w:b/>
          <w:bCs/>
          <w:sz w:val="36"/>
          <w:szCs w:val="36"/>
        </w:rPr>
        <w:t xml:space="preserve">  </w:t>
      </w:r>
      <w:r>
        <w:rPr>
          <w:rFonts w:hint="eastAsia" w:ascii="宋体" w:hAnsi="宋体"/>
          <w:b/>
          <w:bCs/>
          <w:sz w:val="36"/>
          <w:szCs w:val="36"/>
        </w:rPr>
        <w:t>明</w:t>
      </w:r>
    </w:p>
    <w:p>
      <w:pPr>
        <w:spacing w:line="400" w:lineRule="exact"/>
        <w:ind w:firstLine="420"/>
        <w:rPr>
          <w:rFonts w:ascii="宋体"/>
        </w:rPr>
      </w:pPr>
    </w:p>
    <w:p>
      <w:pPr>
        <w:spacing w:before="0" w:beforeAutospacing="0" w:after="0" w:afterAutospacing="0"/>
        <w:ind w:firstLine="420" w:firstLineChars="175"/>
        <w:rPr>
          <w:rFonts w:hint="eastAsia" w:ascii="宋体" w:hAnsi="宋体"/>
          <w:sz w:val="24"/>
          <w:szCs w:val="24"/>
        </w:rPr>
      </w:pPr>
      <w:r>
        <w:rPr>
          <w:rFonts w:ascii="仿宋_GB2312" w:hAnsi="宋体" w:eastAsia="仿宋_GB2312"/>
          <w:sz w:val="24"/>
          <w:szCs w:val="24"/>
        </w:rPr>
        <w:t>1</w:t>
      </w:r>
      <w:r>
        <w:rPr>
          <w:rFonts w:hint="eastAsia" w:ascii="仿宋_GB2312" w:hAnsi="宋体" w:eastAsia="仿宋_GB2312"/>
          <w:sz w:val="24"/>
          <w:szCs w:val="24"/>
        </w:rPr>
        <w:t xml:space="preserve">. </w:t>
      </w:r>
      <w:r>
        <w:rPr>
          <w:rFonts w:hint="eastAsia" w:ascii="黑体" w:hAnsi="黑体" w:eastAsia="黑体"/>
          <w:b/>
          <w:bCs/>
          <w:sz w:val="24"/>
          <w:szCs w:val="24"/>
        </w:rPr>
        <w:t>项目名称</w:t>
      </w:r>
      <w:r>
        <w:rPr>
          <w:rFonts w:hint="eastAsia" w:ascii="仿宋_GB2312" w:hAnsi="宋体" w:eastAsia="仿宋_GB2312"/>
          <w:b/>
          <w:bCs/>
          <w:sz w:val="24"/>
          <w:szCs w:val="24"/>
        </w:rPr>
        <w:t>：</w:t>
      </w:r>
      <w:r>
        <w:rPr>
          <w:rFonts w:hint="eastAsia" w:ascii="宋体" w:hAnsi="宋体"/>
          <w:sz w:val="24"/>
          <w:szCs w:val="24"/>
        </w:rPr>
        <w:t>即采矿许可证上登记的原采矿权名称。</w:t>
      </w:r>
    </w:p>
    <w:p>
      <w:pPr>
        <w:spacing w:before="0" w:beforeAutospacing="0" w:after="0" w:afterAutospacing="0"/>
        <w:ind w:firstLine="420" w:firstLineChars="175"/>
        <w:rPr>
          <w:rFonts w:hint="eastAsia" w:cs="仿宋"/>
          <w:sz w:val="24"/>
          <w:szCs w:val="24"/>
          <w:shd w:val="clear" w:color="auto" w:fill="FFFFFF"/>
        </w:rPr>
      </w:pPr>
      <w:r>
        <w:rPr>
          <w:rFonts w:hint="eastAsia"/>
          <w:sz w:val="24"/>
          <w:szCs w:val="24"/>
          <w:shd w:val="clear" w:color="auto" w:fill="FFFFFF"/>
        </w:rPr>
        <w:t xml:space="preserve">2. </w:t>
      </w:r>
      <w:r>
        <w:rPr>
          <w:rFonts w:hint="eastAsia"/>
          <w:b/>
          <w:sz w:val="24"/>
          <w:szCs w:val="24"/>
          <w:shd w:val="clear" w:color="auto" w:fill="FFFFFF"/>
        </w:rPr>
        <w:t>统一社会信用代码（转让申请人）</w:t>
      </w:r>
      <w:r>
        <w:rPr>
          <w:rFonts w:hint="eastAsia"/>
          <w:sz w:val="24"/>
          <w:szCs w:val="24"/>
          <w:shd w:val="clear" w:color="auto" w:fill="FFFFFF"/>
        </w:rPr>
        <w:t>：填写转让申请人统一社会信用代码或组织机构代码，应与转让申请人企业营业执照或事业单位法人证书一致。</w:t>
      </w:r>
    </w:p>
    <w:p>
      <w:pPr>
        <w:ind w:firstLine="424" w:firstLineChars="177"/>
        <w:rPr>
          <w:rFonts w:ascii="宋体"/>
          <w:sz w:val="24"/>
          <w:szCs w:val="24"/>
        </w:rPr>
      </w:pPr>
      <w:r>
        <w:rPr>
          <w:rFonts w:hint="eastAsia" w:ascii="仿宋_GB2312" w:hAnsi="宋体" w:eastAsia="仿宋_GB2312"/>
          <w:sz w:val="24"/>
          <w:szCs w:val="24"/>
        </w:rPr>
        <w:t>3</w:t>
      </w:r>
      <w:r>
        <w:rPr>
          <w:rFonts w:ascii="仿宋_GB2312" w:hAnsi="宋体" w:eastAsia="仿宋_GB2312"/>
          <w:sz w:val="24"/>
          <w:szCs w:val="24"/>
        </w:rPr>
        <w:t xml:space="preserve">. </w:t>
      </w:r>
      <w:r>
        <w:rPr>
          <w:rFonts w:hint="eastAsia" w:ascii="黑体" w:hAnsi="黑体" w:eastAsia="黑体"/>
          <w:b/>
          <w:bCs/>
          <w:sz w:val="24"/>
          <w:szCs w:val="24"/>
        </w:rPr>
        <w:t>转让申请人</w:t>
      </w:r>
      <w:r>
        <w:rPr>
          <w:rFonts w:hint="eastAsia" w:ascii="仿宋_GB2312" w:hAnsi="宋体" w:eastAsia="仿宋_GB2312"/>
          <w:b/>
          <w:bCs/>
          <w:sz w:val="24"/>
          <w:szCs w:val="24"/>
        </w:rPr>
        <w:t>：</w:t>
      </w:r>
      <w:r>
        <w:rPr>
          <w:rFonts w:hint="eastAsia" w:ascii="宋体" w:hAnsi="宋体"/>
          <w:sz w:val="24"/>
          <w:szCs w:val="24"/>
        </w:rPr>
        <w:t>即采矿权人。</w:t>
      </w:r>
    </w:p>
    <w:p>
      <w:pPr>
        <w:ind w:firstLine="424" w:firstLineChars="177"/>
        <w:rPr>
          <w:rFonts w:ascii="宋体"/>
          <w:sz w:val="24"/>
          <w:szCs w:val="24"/>
        </w:rPr>
      </w:pPr>
      <w:r>
        <w:rPr>
          <w:rFonts w:hint="eastAsia" w:ascii="仿宋_GB2312" w:hAnsi="宋体" w:eastAsia="仿宋_GB2312"/>
          <w:sz w:val="24"/>
          <w:szCs w:val="24"/>
        </w:rPr>
        <w:t>4</w:t>
      </w:r>
      <w:r>
        <w:rPr>
          <w:rFonts w:ascii="仿宋_GB2312" w:hAnsi="宋体" w:eastAsia="仿宋_GB2312"/>
          <w:sz w:val="24"/>
          <w:szCs w:val="24"/>
        </w:rPr>
        <w:t xml:space="preserve">. </w:t>
      </w:r>
      <w:r>
        <w:rPr>
          <w:rFonts w:hint="eastAsia" w:ascii="黑体" w:hAnsi="黑体" w:eastAsia="黑体"/>
          <w:b/>
          <w:bCs/>
          <w:sz w:val="24"/>
          <w:szCs w:val="24"/>
        </w:rPr>
        <w:t>法定代表人</w:t>
      </w:r>
      <w:r>
        <w:rPr>
          <w:rFonts w:hint="eastAsia" w:ascii="仿宋_GB2312" w:hAnsi="宋体" w:eastAsia="仿宋_GB2312"/>
          <w:b/>
          <w:bCs/>
          <w:sz w:val="24"/>
          <w:szCs w:val="24"/>
        </w:rPr>
        <w:t>：</w:t>
      </w:r>
      <w:r>
        <w:rPr>
          <w:rFonts w:hint="eastAsia" w:ascii="宋体" w:hAnsi="宋体"/>
          <w:sz w:val="24"/>
          <w:szCs w:val="24"/>
        </w:rPr>
        <w:t>应盖法定代表人签章。</w:t>
      </w:r>
    </w:p>
    <w:p>
      <w:pPr>
        <w:ind w:firstLine="424" w:firstLineChars="177"/>
        <w:rPr>
          <w:rFonts w:ascii="宋体"/>
          <w:sz w:val="24"/>
          <w:szCs w:val="24"/>
        </w:rPr>
      </w:pPr>
      <w:r>
        <w:rPr>
          <w:rFonts w:hint="eastAsia" w:ascii="仿宋_GB2312" w:hAnsi="宋体" w:eastAsia="仿宋_GB2312"/>
          <w:sz w:val="24"/>
          <w:szCs w:val="24"/>
        </w:rPr>
        <w:t>5</w:t>
      </w:r>
      <w:r>
        <w:rPr>
          <w:rFonts w:ascii="仿宋_GB2312" w:hAnsi="宋体" w:eastAsia="仿宋_GB2312"/>
          <w:sz w:val="24"/>
          <w:szCs w:val="24"/>
        </w:rPr>
        <w:t xml:space="preserve">. </w:t>
      </w:r>
      <w:r>
        <w:rPr>
          <w:rFonts w:hint="eastAsia" w:ascii="黑体" w:hAnsi="黑体" w:eastAsia="黑体"/>
          <w:b/>
          <w:bCs/>
          <w:sz w:val="24"/>
          <w:szCs w:val="24"/>
        </w:rPr>
        <w:t>经济类型</w:t>
      </w:r>
      <w:r>
        <w:rPr>
          <w:rFonts w:hint="eastAsia" w:ascii="仿宋_GB2312" w:hAnsi="宋体" w:eastAsia="仿宋_GB2312"/>
          <w:b/>
          <w:bCs/>
          <w:sz w:val="24"/>
          <w:szCs w:val="24"/>
        </w:rPr>
        <w:t>：</w:t>
      </w:r>
      <w:r>
        <w:rPr>
          <w:rFonts w:hint="eastAsia" w:ascii="宋体" w:hAnsi="宋体"/>
          <w:sz w:val="24"/>
          <w:szCs w:val="24"/>
        </w:rPr>
        <w:t>企业法人根据营业执照证的类型填写；事业单位按照事业单位法人证书填写。</w:t>
      </w:r>
    </w:p>
    <w:p>
      <w:pPr>
        <w:ind w:firstLine="440"/>
        <w:rPr>
          <w:rFonts w:ascii="宋体"/>
          <w:sz w:val="24"/>
          <w:szCs w:val="24"/>
        </w:rPr>
      </w:pPr>
      <w:r>
        <w:rPr>
          <w:rFonts w:hint="eastAsia" w:ascii="仿宋_GB2312" w:eastAsia="仿宋_GB2312" w:cs="仿宋"/>
          <w:spacing w:val="-10"/>
          <w:sz w:val="24"/>
          <w:szCs w:val="24"/>
          <w:shd w:val="clear" w:color="auto" w:fill="FFFFFF"/>
        </w:rPr>
        <w:t>6</w:t>
      </w:r>
      <w:r>
        <w:rPr>
          <w:rFonts w:ascii="仿宋_GB2312" w:eastAsia="仿宋_GB2312" w:cs="仿宋"/>
          <w:spacing w:val="-10"/>
          <w:sz w:val="24"/>
          <w:szCs w:val="24"/>
          <w:shd w:val="clear" w:color="auto" w:fill="FFFFFF"/>
        </w:rPr>
        <w:t xml:space="preserve">. </w:t>
      </w:r>
      <w:r>
        <w:rPr>
          <w:rFonts w:hint="eastAsia" w:ascii="黑体" w:hAnsi="黑体" w:eastAsia="黑体"/>
          <w:b/>
          <w:bCs/>
          <w:sz w:val="24"/>
          <w:szCs w:val="24"/>
        </w:rPr>
        <w:t>地址：</w:t>
      </w:r>
      <w:r>
        <w:rPr>
          <w:rFonts w:hint="eastAsia" w:ascii="宋体" w:hAnsi="宋体"/>
          <w:sz w:val="24"/>
          <w:szCs w:val="24"/>
        </w:rPr>
        <w:t>按企业营业执照注册地址填写。</w:t>
      </w:r>
    </w:p>
    <w:p>
      <w:pPr>
        <w:ind w:firstLine="424" w:firstLineChars="177"/>
        <w:rPr>
          <w:rFonts w:ascii="宋体"/>
          <w:sz w:val="24"/>
          <w:szCs w:val="24"/>
        </w:rPr>
      </w:pPr>
      <w:r>
        <w:rPr>
          <w:rFonts w:hint="eastAsia" w:ascii="仿宋_GB2312" w:hAnsi="宋体" w:eastAsia="仿宋_GB2312"/>
          <w:sz w:val="24"/>
          <w:szCs w:val="24"/>
        </w:rPr>
        <w:t>7</w:t>
      </w:r>
      <w:r>
        <w:rPr>
          <w:rFonts w:ascii="仿宋_GB2312" w:hAnsi="宋体" w:eastAsia="仿宋_GB2312"/>
          <w:sz w:val="24"/>
          <w:szCs w:val="24"/>
        </w:rPr>
        <w:t xml:space="preserve">. </w:t>
      </w:r>
      <w:r>
        <w:rPr>
          <w:rFonts w:hint="eastAsia" w:ascii="黑体" w:hAnsi="黑体" w:eastAsia="黑体"/>
          <w:b/>
          <w:bCs/>
          <w:sz w:val="24"/>
          <w:szCs w:val="24"/>
        </w:rPr>
        <w:t>采矿权获得时间及方式</w:t>
      </w:r>
      <w:r>
        <w:rPr>
          <w:rFonts w:hint="eastAsia" w:ascii="仿宋_GB2312" w:hAnsi="宋体" w:eastAsia="仿宋_GB2312"/>
          <w:b/>
          <w:bCs/>
          <w:sz w:val="24"/>
          <w:szCs w:val="24"/>
        </w:rPr>
        <w:t>：</w:t>
      </w:r>
      <w:r>
        <w:rPr>
          <w:rFonts w:hint="eastAsia" w:ascii="宋体" w:hAnsi="宋体"/>
          <w:sz w:val="24"/>
          <w:szCs w:val="24"/>
        </w:rPr>
        <w:t>指转让申请人获得该采矿权的时间及方式。“方式”指探转采、招标、拍卖、挂牌、协议出让及转让等。</w:t>
      </w:r>
    </w:p>
    <w:p>
      <w:pPr>
        <w:ind w:firstLine="424" w:firstLineChars="177"/>
        <w:rPr>
          <w:rFonts w:ascii="宋体"/>
          <w:sz w:val="24"/>
          <w:szCs w:val="24"/>
        </w:rPr>
      </w:pPr>
      <w:r>
        <w:rPr>
          <w:rFonts w:hint="eastAsia" w:ascii="仿宋_GB2312" w:hAnsi="宋体" w:eastAsia="仿宋_GB2312"/>
          <w:sz w:val="24"/>
          <w:szCs w:val="24"/>
        </w:rPr>
        <w:t>8</w:t>
      </w:r>
      <w:r>
        <w:rPr>
          <w:rFonts w:ascii="仿宋_GB2312" w:hAnsi="宋体" w:eastAsia="仿宋_GB2312"/>
          <w:sz w:val="24"/>
          <w:szCs w:val="24"/>
        </w:rPr>
        <w:t xml:space="preserve">. </w:t>
      </w:r>
      <w:r>
        <w:rPr>
          <w:rFonts w:hint="eastAsia" w:ascii="黑体" w:hAnsi="黑体" w:eastAsia="黑体"/>
          <w:b/>
          <w:bCs/>
          <w:sz w:val="24"/>
          <w:szCs w:val="24"/>
        </w:rPr>
        <w:t>采矿权转让原因和方式</w:t>
      </w:r>
      <w:r>
        <w:rPr>
          <w:rFonts w:hint="eastAsia" w:ascii="仿宋_GB2312" w:hAnsi="宋体" w:eastAsia="仿宋_GB2312"/>
          <w:b/>
          <w:bCs/>
          <w:sz w:val="24"/>
          <w:szCs w:val="24"/>
        </w:rPr>
        <w:t>：</w:t>
      </w:r>
      <w:r>
        <w:rPr>
          <w:rFonts w:hint="eastAsia" w:ascii="宋体" w:hAnsi="宋体"/>
          <w:sz w:val="24"/>
          <w:szCs w:val="24"/>
        </w:rPr>
        <w:t>“转让方式”可填出售、作价出资等。</w:t>
      </w:r>
    </w:p>
    <w:p>
      <w:pPr>
        <w:ind w:firstLine="424" w:firstLineChars="177"/>
        <w:rPr>
          <w:rFonts w:hint="eastAsia" w:ascii="宋体" w:hAnsi="宋体"/>
          <w:sz w:val="24"/>
          <w:szCs w:val="24"/>
        </w:rPr>
      </w:pPr>
      <w:r>
        <w:rPr>
          <w:rFonts w:hint="eastAsia" w:ascii="仿宋_GB2312" w:hAnsi="宋体" w:eastAsia="仿宋_GB2312"/>
          <w:sz w:val="24"/>
          <w:szCs w:val="24"/>
        </w:rPr>
        <w:t>9</w:t>
      </w:r>
      <w:r>
        <w:rPr>
          <w:rFonts w:ascii="仿宋_GB2312" w:hAnsi="宋体" w:eastAsia="仿宋_GB2312"/>
          <w:sz w:val="24"/>
          <w:szCs w:val="24"/>
        </w:rPr>
        <w:t xml:space="preserve">. </w:t>
      </w:r>
      <w:r>
        <w:rPr>
          <w:rFonts w:hint="eastAsia" w:ascii="黑体" w:hAnsi="黑体" w:eastAsia="黑体"/>
          <w:b/>
          <w:bCs/>
          <w:sz w:val="24"/>
          <w:szCs w:val="24"/>
        </w:rPr>
        <w:t>矿业权出让收益（价款）缴纳方式</w:t>
      </w:r>
      <w:r>
        <w:rPr>
          <w:rFonts w:hint="eastAsia" w:ascii="仿宋_GB2312" w:hAnsi="宋体" w:eastAsia="仿宋_GB2312"/>
          <w:b/>
          <w:bCs/>
          <w:sz w:val="24"/>
          <w:szCs w:val="24"/>
        </w:rPr>
        <w:t>：</w:t>
      </w:r>
      <w:r>
        <w:rPr>
          <w:rFonts w:hint="eastAsia" w:ascii="宋体" w:hAnsi="宋体"/>
          <w:sz w:val="24"/>
          <w:szCs w:val="24"/>
        </w:rPr>
        <w:t>按国土资源主管部门确定的</w:t>
      </w:r>
      <w:r>
        <w:rPr>
          <w:rFonts w:hint="eastAsia" w:ascii="宋体" w:hAnsi="宋体" w:eastAsia="宋体"/>
          <w:b w:val="0"/>
          <w:sz w:val="24"/>
          <w:szCs w:val="24"/>
        </w:rPr>
        <w:t>矿业权出让收益（价款）</w:t>
      </w:r>
      <w:r>
        <w:rPr>
          <w:rFonts w:hint="eastAsia" w:ascii="宋体" w:hAnsi="宋体"/>
          <w:sz w:val="24"/>
          <w:szCs w:val="24"/>
        </w:rPr>
        <w:t>缴纳方式填写。</w:t>
      </w:r>
    </w:p>
    <w:p>
      <w:pPr>
        <w:ind w:firstLine="424" w:firstLineChars="177"/>
        <w:rPr>
          <w:rFonts w:ascii="宋体"/>
          <w:sz w:val="24"/>
          <w:szCs w:val="24"/>
        </w:rPr>
      </w:pPr>
      <w:r>
        <w:rPr>
          <w:rFonts w:hint="eastAsia" w:ascii="宋体"/>
          <w:sz w:val="24"/>
          <w:szCs w:val="24"/>
        </w:rPr>
        <w:t>10.</w:t>
      </w:r>
      <w:r>
        <w:rPr>
          <w:rFonts w:hint="eastAsia" w:ascii="黑体" w:hAnsi="黑体" w:eastAsia="黑体"/>
          <w:b/>
          <w:sz w:val="24"/>
          <w:szCs w:val="24"/>
        </w:rPr>
        <w:t xml:space="preserve"> 矿山</w:t>
      </w:r>
      <w:r>
        <w:rPr>
          <w:rFonts w:ascii="黑体" w:hAnsi="黑体" w:eastAsia="黑体"/>
          <w:b/>
          <w:sz w:val="24"/>
          <w:szCs w:val="24"/>
        </w:rPr>
        <w:t>地质环境保护与土地复垦</w:t>
      </w:r>
      <w:r>
        <w:rPr>
          <w:rFonts w:hint="eastAsia" w:ascii="黑体" w:hAnsi="黑体" w:eastAsia="黑体"/>
          <w:b/>
          <w:sz w:val="24"/>
          <w:szCs w:val="24"/>
        </w:rPr>
        <w:t>：</w:t>
      </w:r>
      <w:r>
        <w:rPr>
          <w:rFonts w:hint="eastAsia" w:ascii="宋体"/>
          <w:sz w:val="24"/>
          <w:szCs w:val="24"/>
        </w:rPr>
        <w:t>填写方案执行情况。</w:t>
      </w:r>
    </w:p>
    <w:p>
      <w:pPr>
        <w:ind w:firstLine="424" w:firstLineChars="177"/>
        <w:rPr>
          <w:rFonts w:hint="eastAsia" w:ascii="宋体" w:hAnsi="宋体"/>
          <w:sz w:val="24"/>
          <w:szCs w:val="24"/>
        </w:rPr>
      </w:pPr>
      <w:r>
        <w:rPr>
          <w:rFonts w:hint="eastAsia" w:ascii="仿宋_GB2312" w:hAnsi="宋体" w:eastAsia="仿宋_GB2312"/>
          <w:sz w:val="24"/>
          <w:szCs w:val="24"/>
        </w:rPr>
        <w:t>11</w:t>
      </w:r>
      <w:r>
        <w:rPr>
          <w:rFonts w:ascii="仿宋_GB2312" w:hAnsi="宋体" w:eastAsia="仿宋_GB2312"/>
          <w:sz w:val="24"/>
          <w:szCs w:val="24"/>
        </w:rPr>
        <w:t xml:space="preserve">. </w:t>
      </w:r>
      <w:r>
        <w:rPr>
          <w:rFonts w:hint="eastAsia" w:ascii="黑体" w:hAnsi="黑体" w:eastAsia="黑体"/>
          <w:b/>
          <w:bCs/>
          <w:sz w:val="24"/>
          <w:szCs w:val="24"/>
        </w:rPr>
        <w:t>地理位置：</w:t>
      </w:r>
      <w:r>
        <w:rPr>
          <w:rFonts w:hint="eastAsia" w:ascii="宋体" w:hAnsi="宋体"/>
          <w:sz w:val="24"/>
          <w:szCs w:val="24"/>
        </w:rPr>
        <w:t>即采矿许可证上登记的地理位置。</w:t>
      </w:r>
    </w:p>
    <w:p>
      <w:pPr>
        <w:pStyle w:val="6"/>
        <w:adjustRightInd w:val="0"/>
        <w:spacing w:before="0" w:beforeAutospacing="0" w:after="0" w:afterAutospacing="0" w:line="400" w:lineRule="exact"/>
        <w:ind w:firstLine="420" w:firstLineChars="175"/>
        <w:jc w:val="both"/>
        <w:textAlignment w:val="baseline"/>
        <w:rPr>
          <w:rFonts w:hint="eastAsia" w:cs="仿宋"/>
          <w:shd w:val="clear" w:color="auto" w:fill="FFFFFF"/>
        </w:rPr>
      </w:pPr>
      <w:r>
        <w:rPr>
          <w:rFonts w:hint="eastAsia"/>
          <w:bCs/>
          <w:shd w:val="clear" w:color="auto" w:fill="FFFFFF"/>
        </w:rPr>
        <w:t>12.</w:t>
      </w:r>
      <w:r>
        <w:rPr>
          <w:rFonts w:hint="eastAsia"/>
          <w:b/>
          <w:bCs/>
          <w:shd w:val="clear" w:color="auto" w:fill="FFFFFF"/>
        </w:rPr>
        <w:t>统一社会信用代码（受让人）</w:t>
      </w:r>
      <w:r>
        <w:rPr>
          <w:rFonts w:hint="eastAsia"/>
          <w:bCs/>
          <w:shd w:val="clear" w:color="auto" w:fill="FFFFFF"/>
        </w:rPr>
        <w:t>：</w:t>
      </w:r>
      <w:r>
        <w:rPr>
          <w:rFonts w:hint="eastAsia"/>
          <w:shd w:val="clear" w:color="auto" w:fill="FFFFFF"/>
        </w:rPr>
        <w:t>填写受让人统一社会信用代码或组织机构代码，应与受让人企业营业执照或事业单位法人证书一致。</w:t>
      </w:r>
    </w:p>
    <w:p>
      <w:pPr>
        <w:ind w:firstLine="424" w:firstLineChars="177"/>
        <w:rPr>
          <w:rFonts w:ascii="宋体"/>
          <w:sz w:val="24"/>
          <w:szCs w:val="24"/>
        </w:rPr>
      </w:pPr>
      <w:r>
        <w:rPr>
          <w:rFonts w:ascii="仿宋_GB2312" w:hAnsi="宋体" w:eastAsia="仿宋_GB2312"/>
          <w:sz w:val="24"/>
          <w:szCs w:val="24"/>
        </w:rPr>
        <w:t>1</w:t>
      </w:r>
      <w:r>
        <w:rPr>
          <w:rFonts w:hint="eastAsia" w:ascii="仿宋_GB2312" w:hAnsi="宋体" w:eastAsia="仿宋_GB2312"/>
          <w:sz w:val="24"/>
          <w:szCs w:val="24"/>
        </w:rPr>
        <w:t>3</w:t>
      </w:r>
      <w:r>
        <w:rPr>
          <w:rFonts w:ascii="仿宋_GB2312" w:hAnsi="宋体" w:eastAsia="仿宋_GB2312"/>
          <w:sz w:val="24"/>
          <w:szCs w:val="24"/>
        </w:rPr>
        <w:t>.</w:t>
      </w:r>
      <w:r>
        <w:rPr>
          <w:rFonts w:hint="eastAsia" w:ascii="黑体" w:hAnsi="黑体" w:eastAsia="黑体"/>
          <w:b/>
          <w:bCs/>
          <w:sz w:val="24"/>
          <w:szCs w:val="24"/>
        </w:rPr>
        <w:t>受让人资质条件</w:t>
      </w:r>
      <w:r>
        <w:rPr>
          <w:rFonts w:ascii="黑体" w:hAnsi="黑体" w:eastAsia="黑体"/>
          <w:b/>
          <w:bCs/>
          <w:sz w:val="24"/>
          <w:szCs w:val="24"/>
        </w:rPr>
        <w:t>:</w:t>
      </w:r>
      <w:r>
        <w:rPr>
          <w:rFonts w:hint="eastAsia" w:ascii="宋体" w:hAnsi="宋体"/>
          <w:sz w:val="24"/>
          <w:szCs w:val="24"/>
        </w:rPr>
        <w:t>按应达到的规定要求填写。</w:t>
      </w:r>
    </w:p>
    <w:p>
      <w:pPr>
        <w:rPr>
          <w:rFonts w:ascii="宋体"/>
          <w:sz w:val="24"/>
          <w:szCs w:val="24"/>
        </w:rPr>
      </w:pPr>
      <w:r>
        <w:rPr>
          <w:rFonts w:ascii="仿宋_GB2312" w:eastAsia="仿宋_GB2312"/>
          <w:sz w:val="24"/>
          <w:szCs w:val="24"/>
        </w:rPr>
        <w:t>1</w:t>
      </w:r>
      <w:r>
        <w:rPr>
          <w:rFonts w:hint="eastAsia" w:ascii="仿宋_GB2312" w:eastAsia="仿宋_GB2312"/>
          <w:sz w:val="24"/>
          <w:szCs w:val="24"/>
        </w:rPr>
        <w:t>4</w:t>
      </w:r>
      <w:r>
        <w:rPr>
          <w:rFonts w:ascii="仿宋_GB2312" w:eastAsia="仿宋_GB2312"/>
          <w:sz w:val="24"/>
          <w:szCs w:val="24"/>
        </w:rPr>
        <w:t>.</w:t>
      </w:r>
      <w:r>
        <w:rPr>
          <w:rFonts w:hint="eastAsia" w:ascii="黑体" w:hAnsi="黑体" w:eastAsia="黑体"/>
          <w:b/>
          <w:bCs/>
          <w:sz w:val="24"/>
          <w:szCs w:val="24"/>
        </w:rPr>
        <w:t>转让</w:t>
      </w:r>
      <w:r>
        <w:rPr>
          <w:rFonts w:hint="eastAsia" w:ascii="黑体" w:hAnsi="黑体" w:eastAsia="黑体"/>
          <w:b/>
          <w:sz w:val="24"/>
          <w:szCs w:val="24"/>
        </w:rPr>
        <w:t>申请人上级主管部门意见</w:t>
      </w:r>
      <w:r>
        <w:rPr>
          <w:rFonts w:hint="eastAsia" w:ascii="仿宋_GB2312" w:eastAsia="仿宋_GB2312"/>
          <w:sz w:val="24"/>
          <w:szCs w:val="24"/>
        </w:rPr>
        <w:t>：</w:t>
      </w:r>
      <w:r>
        <w:rPr>
          <w:rFonts w:hint="eastAsia" w:ascii="宋体" w:hAnsi="宋体"/>
          <w:sz w:val="24"/>
          <w:szCs w:val="24"/>
        </w:rPr>
        <w:t>主管部门指资产行政主管部门，若申请人无上级主管部门，此栏填写“无上级主管部门”。</w:t>
      </w:r>
    </w:p>
    <w:p>
      <w:pPr>
        <w:ind w:firstLine="371" w:firstLineChars="177"/>
        <w:rPr>
          <w:rFonts w:hint="eastAsia" w:ascii="宋体"/>
        </w:rPr>
      </w:pPr>
      <w:r>
        <w:rPr>
          <w:rFonts w:ascii="宋体"/>
        </w:rPr>
        <w:br w:type="page"/>
      </w:r>
    </w:p>
    <w:tbl>
      <w:tblPr>
        <w:tblStyle w:val="7"/>
        <w:tblpPr w:leftFromText="180" w:rightFromText="180" w:vertAnchor="text" w:horzAnchor="page" w:tblpXSpec="center" w:tblpY="353"/>
        <w:tblOverlap w:val="never"/>
        <w:tblW w:w="0" w:type="auto"/>
        <w:tblInd w:w="0" w:type="dxa"/>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Layout w:type="fixed"/>
        <w:tblCellMar>
          <w:top w:w="0" w:type="dxa"/>
          <w:left w:w="108" w:type="dxa"/>
          <w:bottom w:w="0" w:type="dxa"/>
          <w:right w:w="108" w:type="dxa"/>
        </w:tblCellMar>
      </w:tblPr>
      <w:tblGrid>
        <w:gridCol w:w="874"/>
        <w:gridCol w:w="78"/>
        <w:gridCol w:w="74"/>
        <w:gridCol w:w="449"/>
        <w:gridCol w:w="128"/>
        <w:gridCol w:w="731"/>
        <w:gridCol w:w="246"/>
        <w:gridCol w:w="228"/>
        <w:gridCol w:w="155"/>
        <w:gridCol w:w="178"/>
        <w:gridCol w:w="1028"/>
        <w:gridCol w:w="121"/>
        <w:gridCol w:w="330"/>
        <w:gridCol w:w="347"/>
        <w:gridCol w:w="109"/>
        <w:gridCol w:w="174"/>
        <w:gridCol w:w="220"/>
        <w:gridCol w:w="625"/>
        <w:gridCol w:w="39"/>
        <w:gridCol w:w="21"/>
        <w:gridCol w:w="296"/>
        <w:gridCol w:w="86"/>
        <w:gridCol w:w="60"/>
        <w:gridCol w:w="450"/>
        <w:gridCol w:w="632"/>
        <w:gridCol w:w="106"/>
        <w:gridCol w:w="1285"/>
      </w:tblGrid>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51" w:hRule="atLeast"/>
        </w:trPr>
        <w:tc>
          <w:tcPr>
            <w:tcW w:w="952" w:type="dxa"/>
            <w:gridSpan w:val="2"/>
            <w:vMerge w:val="restart"/>
            <w:tcBorders>
              <w:top w:val="single" w:color="auto" w:sz="8" w:space="0"/>
              <w:left w:val="single" w:color="auto" w:sz="8" w:space="0"/>
              <w:bottom w:val="single" w:color="auto" w:sz="2" w:space="0"/>
              <w:right w:val="single" w:color="auto" w:sz="2" w:space="0"/>
            </w:tcBorders>
            <w:noWrap w:val="0"/>
            <w:vAlign w:val="center"/>
          </w:tcPr>
          <w:p>
            <w:pPr>
              <w:adjustRightInd w:val="0"/>
              <w:snapToGrid w:val="0"/>
              <w:jc w:val="center"/>
              <w:rPr>
                <w:rFonts w:ascii="宋体"/>
                <w:kern w:val="0"/>
                <w:szCs w:val="21"/>
              </w:rPr>
            </w:pPr>
            <w:r>
              <w:rPr>
                <w:rFonts w:hint="eastAsia" w:ascii="宋体" w:hAnsi="宋体"/>
                <w:kern w:val="0"/>
                <w:szCs w:val="21"/>
              </w:rPr>
              <w:t>转让</w:t>
            </w:r>
          </w:p>
          <w:p>
            <w:pPr>
              <w:adjustRightInd w:val="0"/>
              <w:snapToGrid w:val="0"/>
              <w:jc w:val="center"/>
              <w:rPr>
                <w:rFonts w:ascii="宋体"/>
                <w:szCs w:val="21"/>
              </w:rPr>
            </w:pPr>
            <w:r>
              <w:rPr>
                <w:rFonts w:hint="eastAsia" w:ascii="宋体" w:hAnsi="宋体"/>
                <w:kern w:val="0"/>
                <w:szCs w:val="21"/>
              </w:rPr>
              <w:t>申请</w:t>
            </w:r>
          </w:p>
          <w:p>
            <w:pPr>
              <w:adjustRightInd w:val="0"/>
              <w:snapToGrid w:val="0"/>
              <w:jc w:val="center"/>
              <w:rPr>
                <w:rFonts w:ascii="宋体"/>
                <w:szCs w:val="21"/>
              </w:rPr>
            </w:pPr>
            <w:r>
              <w:rPr>
                <w:rFonts w:hint="eastAsia" w:ascii="宋体" w:hAnsi="宋体"/>
                <w:szCs w:val="21"/>
              </w:rPr>
              <w:t>人</w:t>
            </w:r>
          </w:p>
        </w:tc>
        <w:tc>
          <w:tcPr>
            <w:tcW w:w="1382" w:type="dxa"/>
            <w:gridSpan w:val="4"/>
            <w:tcBorders>
              <w:top w:val="single" w:color="auto" w:sz="8"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pacing w:val="0"/>
                <w:szCs w:val="21"/>
              </w:rPr>
              <w:t>统一社会信用代码</w:t>
            </w:r>
          </w:p>
        </w:tc>
        <w:tc>
          <w:tcPr>
            <w:tcW w:w="6736" w:type="dxa"/>
            <w:gridSpan w:val="21"/>
            <w:tcBorders>
              <w:top w:val="single" w:color="auto" w:sz="8" w:space="0"/>
              <w:left w:val="single" w:color="auto" w:sz="2" w:space="0"/>
              <w:bottom w:val="single" w:color="auto" w:sz="2" w:space="0"/>
              <w:right w:val="single" w:color="auto" w:sz="8" w:space="0"/>
            </w:tcBorders>
            <w:noWrap w:val="0"/>
            <w:vAlign w:val="center"/>
          </w:tcPr>
          <w:p>
            <w:pPr>
              <w:adjustRightInd w:val="0"/>
              <w:snapToGrid w:val="0"/>
              <w:spacing w:line="240" w:lineRule="exact"/>
              <w:jc w:val="center"/>
              <w:rPr>
                <w:rFonts w:ascii="宋体"/>
                <w:szCs w:val="21"/>
              </w:rPr>
            </w:pPr>
          </w:p>
          <w:p>
            <w:pPr>
              <w:adjustRightInd w:val="0"/>
              <w:snapToGrid w:val="0"/>
              <w:spacing w:line="240" w:lineRule="exact"/>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51" w:hRule="atLeast"/>
        </w:trPr>
        <w:tc>
          <w:tcPr>
            <w:tcW w:w="952" w:type="dxa"/>
            <w:gridSpan w:val="2"/>
            <w:vMerge w:val="continue"/>
            <w:tcBorders>
              <w:top w:val="single" w:color="auto" w:sz="8" w:space="0"/>
              <w:left w:val="single" w:color="auto" w:sz="8" w:space="0"/>
              <w:bottom w:val="single" w:color="auto" w:sz="2" w:space="0"/>
              <w:right w:val="single" w:color="auto" w:sz="2" w:space="0"/>
            </w:tcBorders>
            <w:noWrap w:val="0"/>
            <w:vAlign w:val="center"/>
          </w:tcPr>
          <w:p>
            <w:pPr>
              <w:adjustRightInd w:val="0"/>
              <w:snapToGrid w:val="0"/>
              <w:jc w:val="center"/>
              <w:rPr>
                <w:rFonts w:hint="eastAsia" w:ascii="宋体" w:hAnsi="宋体"/>
                <w:kern w:val="0"/>
                <w:szCs w:val="21"/>
              </w:rPr>
            </w:pPr>
          </w:p>
        </w:tc>
        <w:tc>
          <w:tcPr>
            <w:tcW w:w="1382" w:type="dxa"/>
            <w:gridSpan w:val="4"/>
            <w:tcBorders>
              <w:top w:val="single" w:color="auto" w:sz="8"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hint="eastAsia" w:ascii="宋体" w:hAnsi="宋体"/>
                <w:spacing w:val="-20"/>
                <w:szCs w:val="21"/>
              </w:rPr>
            </w:pPr>
            <w:r>
              <w:rPr>
                <w:rFonts w:hint="eastAsia" w:ascii="宋体" w:hAnsi="宋体"/>
                <w:spacing w:val="-20"/>
                <w:szCs w:val="21"/>
              </w:rPr>
              <w:t>法定代表人</w:t>
            </w:r>
          </w:p>
        </w:tc>
        <w:tc>
          <w:tcPr>
            <w:tcW w:w="2633" w:type="dxa"/>
            <w:gridSpan w:val="8"/>
            <w:tcBorders>
              <w:top w:val="single" w:color="auto" w:sz="8"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hint="eastAsia" w:ascii="宋体"/>
                <w:szCs w:val="21"/>
              </w:rPr>
            </w:pPr>
            <w:r>
              <w:rPr>
                <w:rFonts w:hint="eastAsia" w:ascii="宋体"/>
                <w:szCs w:val="21"/>
              </w:rPr>
              <w:t>（签章）</w:t>
            </w:r>
          </w:p>
        </w:tc>
        <w:tc>
          <w:tcPr>
            <w:tcW w:w="1570" w:type="dxa"/>
            <w:gridSpan w:val="8"/>
            <w:tcBorders>
              <w:top w:val="single" w:color="auto" w:sz="8"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hint="eastAsia" w:ascii="宋体" w:hAnsi="宋体"/>
                <w:szCs w:val="21"/>
              </w:rPr>
            </w:pPr>
            <w:r>
              <w:rPr>
                <w:rFonts w:hint="eastAsia" w:ascii="宋体" w:hAnsi="宋体"/>
                <w:szCs w:val="21"/>
              </w:rPr>
              <w:t>经济类型</w:t>
            </w:r>
          </w:p>
        </w:tc>
        <w:tc>
          <w:tcPr>
            <w:tcW w:w="2533" w:type="dxa"/>
            <w:gridSpan w:val="5"/>
            <w:tcBorders>
              <w:top w:val="single" w:color="auto" w:sz="8" w:space="0"/>
              <w:left w:val="single" w:color="auto" w:sz="2" w:space="0"/>
              <w:bottom w:val="single" w:color="auto" w:sz="2" w:space="0"/>
              <w:right w:val="single" w:color="auto" w:sz="8" w:space="0"/>
            </w:tcBorders>
            <w:noWrap w:val="0"/>
            <w:vAlign w:val="center"/>
          </w:tcPr>
          <w:p>
            <w:pPr>
              <w:adjustRightInd w:val="0"/>
              <w:snapToGrid w:val="0"/>
              <w:spacing w:line="240" w:lineRule="exact"/>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trPr>
        <w:tc>
          <w:tcPr>
            <w:tcW w:w="952" w:type="dxa"/>
            <w:gridSpan w:val="2"/>
            <w:vMerge w:val="continue"/>
            <w:tcBorders>
              <w:top w:val="single" w:color="auto" w:sz="2" w:space="0"/>
              <w:left w:val="single" w:color="auto" w:sz="8" w:space="0"/>
              <w:bottom w:val="single" w:color="auto" w:sz="2" w:space="0"/>
              <w:right w:val="single" w:color="auto" w:sz="2" w:space="0"/>
            </w:tcBorders>
            <w:noWrap w:val="0"/>
            <w:vAlign w:val="center"/>
          </w:tcPr>
          <w:p>
            <w:pPr>
              <w:adjustRightInd w:val="0"/>
              <w:snapToGrid w:val="0"/>
              <w:spacing w:before="156" w:beforeLines="50" w:after="156" w:afterLines="50"/>
              <w:jc w:val="center"/>
              <w:rPr>
                <w:rFonts w:ascii="宋体"/>
                <w:szCs w:val="21"/>
              </w:rPr>
            </w:pPr>
          </w:p>
        </w:tc>
        <w:tc>
          <w:tcPr>
            <w:tcW w:w="1382" w:type="dxa"/>
            <w:gridSpan w:val="4"/>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地</w:t>
            </w:r>
            <w:r>
              <w:rPr>
                <w:rFonts w:ascii="宋体" w:hAnsi="宋体"/>
                <w:szCs w:val="21"/>
              </w:rPr>
              <w:t xml:space="preserve">    </w:t>
            </w:r>
            <w:r>
              <w:rPr>
                <w:rFonts w:hint="eastAsia" w:ascii="宋体" w:hAnsi="宋体"/>
                <w:szCs w:val="21"/>
              </w:rPr>
              <w:t>址</w:t>
            </w:r>
          </w:p>
        </w:tc>
        <w:tc>
          <w:tcPr>
            <w:tcW w:w="6736" w:type="dxa"/>
            <w:gridSpan w:val="21"/>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trPr>
        <w:tc>
          <w:tcPr>
            <w:tcW w:w="952" w:type="dxa"/>
            <w:gridSpan w:val="2"/>
            <w:vMerge w:val="continue"/>
            <w:tcBorders>
              <w:top w:val="single" w:color="auto" w:sz="2" w:space="0"/>
              <w:left w:val="single" w:color="auto" w:sz="8" w:space="0"/>
              <w:bottom w:val="single" w:color="auto" w:sz="2" w:space="0"/>
              <w:right w:val="single" w:color="auto" w:sz="2" w:space="0"/>
            </w:tcBorders>
            <w:noWrap w:val="0"/>
            <w:vAlign w:val="center"/>
          </w:tcPr>
          <w:p>
            <w:pPr>
              <w:adjustRightInd w:val="0"/>
              <w:snapToGrid w:val="0"/>
              <w:spacing w:before="156" w:beforeLines="50" w:after="156" w:afterLines="50"/>
              <w:jc w:val="center"/>
              <w:rPr>
                <w:rFonts w:ascii="宋体"/>
                <w:szCs w:val="21"/>
              </w:rPr>
            </w:pPr>
          </w:p>
        </w:tc>
        <w:tc>
          <w:tcPr>
            <w:tcW w:w="1382" w:type="dxa"/>
            <w:gridSpan w:val="4"/>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电</w:t>
            </w:r>
            <w:r>
              <w:rPr>
                <w:rFonts w:ascii="宋体" w:hAnsi="宋体"/>
                <w:szCs w:val="21"/>
              </w:rPr>
              <w:t xml:space="preserve">    </w:t>
            </w:r>
            <w:r>
              <w:rPr>
                <w:rFonts w:hint="eastAsia" w:ascii="宋体" w:hAnsi="宋体"/>
                <w:szCs w:val="21"/>
              </w:rPr>
              <w:t>话</w:t>
            </w:r>
          </w:p>
        </w:tc>
        <w:tc>
          <w:tcPr>
            <w:tcW w:w="1835" w:type="dxa"/>
            <w:gridSpan w:val="5"/>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p>
        </w:tc>
        <w:tc>
          <w:tcPr>
            <w:tcW w:w="798" w:type="dxa"/>
            <w:gridSpan w:val="3"/>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传真</w:t>
            </w:r>
          </w:p>
        </w:tc>
        <w:tc>
          <w:tcPr>
            <w:tcW w:w="1570" w:type="dxa"/>
            <w:gridSpan w:val="8"/>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p>
        </w:tc>
        <w:tc>
          <w:tcPr>
            <w:tcW w:w="1142" w:type="dxa"/>
            <w:gridSpan w:val="3"/>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pacing w:val="0"/>
                <w:szCs w:val="21"/>
              </w:rPr>
              <w:t>邮政编码</w:t>
            </w:r>
          </w:p>
        </w:tc>
        <w:tc>
          <w:tcPr>
            <w:tcW w:w="1391" w:type="dxa"/>
            <w:gridSpan w:val="2"/>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21" w:hRule="atLeast"/>
        </w:trPr>
        <w:tc>
          <w:tcPr>
            <w:tcW w:w="952" w:type="dxa"/>
            <w:gridSpan w:val="2"/>
            <w:vMerge w:val="continue"/>
            <w:tcBorders>
              <w:top w:val="single" w:color="auto" w:sz="2" w:space="0"/>
              <w:left w:val="single" w:color="auto" w:sz="8" w:space="0"/>
              <w:bottom w:val="single" w:color="auto" w:sz="2" w:space="0"/>
              <w:right w:val="single" w:color="auto" w:sz="2" w:space="0"/>
            </w:tcBorders>
            <w:noWrap w:val="0"/>
            <w:vAlign w:val="center"/>
          </w:tcPr>
          <w:p>
            <w:pPr>
              <w:adjustRightInd w:val="0"/>
              <w:snapToGrid w:val="0"/>
              <w:spacing w:before="156" w:beforeLines="50" w:after="156" w:afterLines="50"/>
              <w:jc w:val="center"/>
              <w:rPr>
                <w:rFonts w:ascii="宋体"/>
                <w:szCs w:val="21"/>
              </w:rPr>
            </w:pPr>
          </w:p>
        </w:tc>
        <w:tc>
          <w:tcPr>
            <w:tcW w:w="1382" w:type="dxa"/>
            <w:gridSpan w:val="4"/>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开户银行</w:t>
            </w:r>
          </w:p>
        </w:tc>
        <w:tc>
          <w:tcPr>
            <w:tcW w:w="3136" w:type="dxa"/>
            <w:gridSpan w:val="11"/>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p>
        </w:tc>
        <w:tc>
          <w:tcPr>
            <w:tcW w:w="1067" w:type="dxa"/>
            <w:gridSpan w:val="5"/>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帐</w:t>
            </w:r>
            <w:r>
              <w:rPr>
                <w:rFonts w:ascii="宋体" w:hAnsi="宋体"/>
                <w:szCs w:val="21"/>
              </w:rPr>
              <w:t xml:space="preserve">  </w:t>
            </w:r>
            <w:r>
              <w:rPr>
                <w:rFonts w:hint="eastAsia" w:ascii="宋体" w:hAnsi="宋体"/>
                <w:szCs w:val="21"/>
              </w:rPr>
              <w:t>号</w:t>
            </w:r>
          </w:p>
        </w:tc>
        <w:tc>
          <w:tcPr>
            <w:tcW w:w="2533" w:type="dxa"/>
            <w:gridSpan w:val="5"/>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847" w:hRule="atLeast"/>
        </w:trPr>
        <w:tc>
          <w:tcPr>
            <w:tcW w:w="1603" w:type="dxa"/>
            <w:gridSpan w:val="5"/>
            <w:tcBorders>
              <w:top w:val="single" w:color="auto" w:sz="2" w:space="0"/>
              <w:left w:val="single" w:color="auto" w:sz="8" w:space="0"/>
              <w:bottom w:val="single" w:color="auto" w:sz="2" w:space="0"/>
              <w:right w:val="single" w:color="auto" w:sz="2" w:space="0"/>
            </w:tcBorders>
            <w:noWrap w:val="0"/>
            <w:vAlign w:val="center"/>
          </w:tcPr>
          <w:p>
            <w:pPr>
              <w:adjustRightInd w:val="0"/>
              <w:snapToGrid w:val="0"/>
              <w:jc w:val="center"/>
              <w:rPr>
                <w:rFonts w:ascii="宋体"/>
                <w:szCs w:val="21"/>
              </w:rPr>
            </w:pPr>
            <w:r>
              <w:rPr>
                <w:rFonts w:hint="eastAsia" w:ascii="宋体" w:hAnsi="宋体"/>
                <w:szCs w:val="21"/>
              </w:rPr>
              <w:t>采矿权获得时间及方式</w:t>
            </w:r>
          </w:p>
        </w:tc>
        <w:tc>
          <w:tcPr>
            <w:tcW w:w="7467" w:type="dxa"/>
            <w:gridSpan w:val="22"/>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915" w:hRule="atLeast"/>
        </w:trPr>
        <w:tc>
          <w:tcPr>
            <w:tcW w:w="1603" w:type="dxa"/>
            <w:gridSpan w:val="5"/>
            <w:tcBorders>
              <w:top w:val="single" w:color="auto" w:sz="2" w:space="0"/>
              <w:left w:val="single" w:color="auto" w:sz="8" w:space="0"/>
              <w:bottom w:val="single" w:color="auto" w:sz="2" w:space="0"/>
              <w:right w:val="single" w:color="auto" w:sz="2" w:space="0"/>
            </w:tcBorders>
            <w:noWrap w:val="0"/>
            <w:vAlign w:val="center"/>
          </w:tcPr>
          <w:p>
            <w:pPr>
              <w:adjustRightInd w:val="0"/>
              <w:snapToGrid w:val="0"/>
              <w:jc w:val="center"/>
              <w:rPr>
                <w:rFonts w:hint="eastAsia" w:ascii="宋体" w:hAnsi="宋体"/>
                <w:szCs w:val="21"/>
              </w:rPr>
            </w:pPr>
            <w:r>
              <w:rPr>
                <w:rFonts w:hint="eastAsia" w:ascii="宋体" w:hAnsi="宋体"/>
                <w:szCs w:val="21"/>
              </w:rPr>
              <w:t>矿山地质环境保护与土地复垦</w:t>
            </w:r>
          </w:p>
        </w:tc>
        <w:tc>
          <w:tcPr>
            <w:tcW w:w="7467" w:type="dxa"/>
            <w:gridSpan w:val="22"/>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785" w:hRule="atLeast"/>
        </w:trPr>
        <w:tc>
          <w:tcPr>
            <w:tcW w:w="1603" w:type="dxa"/>
            <w:gridSpan w:val="5"/>
            <w:tcBorders>
              <w:top w:val="single" w:color="auto" w:sz="2" w:space="0"/>
              <w:left w:val="single" w:color="auto" w:sz="8" w:space="0"/>
              <w:bottom w:val="single" w:color="auto" w:sz="2" w:space="0"/>
              <w:right w:val="single" w:color="auto" w:sz="2" w:space="0"/>
            </w:tcBorders>
            <w:noWrap w:val="0"/>
            <w:vAlign w:val="center"/>
          </w:tcPr>
          <w:p>
            <w:pPr>
              <w:adjustRightInd w:val="0"/>
              <w:snapToGrid w:val="0"/>
              <w:jc w:val="center"/>
              <w:rPr>
                <w:rFonts w:ascii="宋体"/>
                <w:szCs w:val="21"/>
              </w:rPr>
            </w:pPr>
            <w:r>
              <w:rPr>
                <w:rFonts w:hint="eastAsia" w:ascii="宋体" w:hAnsi="宋体"/>
                <w:szCs w:val="21"/>
              </w:rPr>
              <w:t>采矿权转让原因及方式</w:t>
            </w:r>
          </w:p>
        </w:tc>
        <w:tc>
          <w:tcPr>
            <w:tcW w:w="7467" w:type="dxa"/>
            <w:gridSpan w:val="22"/>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773" w:hRule="atLeast"/>
        </w:trPr>
        <w:tc>
          <w:tcPr>
            <w:tcW w:w="1603" w:type="dxa"/>
            <w:gridSpan w:val="5"/>
            <w:vMerge w:val="restart"/>
            <w:tcBorders>
              <w:top w:val="single" w:color="auto" w:sz="2" w:space="0"/>
              <w:left w:val="single" w:color="auto" w:sz="8" w:space="0"/>
              <w:bottom w:val="single" w:color="auto" w:sz="2" w:space="0"/>
              <w:right w:val="single" w:color="auto" w:sz="2" w:space="0"/>
            </w:tcBorders>
            <w:noWrap w:val="0"/>
            <w:vAlign w:val="center"/>
          </w:tcPr>
          <w:p>
            <w:pPr>
              <w:adjustRightInd w:val="0"/>
              <w:snapToGrid w:val="0"/>
              <w:jc w:val="center"/>
              <w:rPr>
                <w:rFonts w:ascii="宋体"/>
                <w:szCs w:val="21"/>
              </w:rPr>
            </w:pPr>
            <w:r>
              <w:rPr>
                <w:rFonts w:hint="eastAsia" w:ascii="宋体" w:hAnsi="宋体"/>
                <w:szCs w:val="21"/>
              </w:rPr>
              <w:t>采矿许可证</w:t>
            </w:r>
          </w:p>
        </w:tc>
        <w:tc>
          <w:tcPr>
            <w:tcW w:w="1205" w:type="dxa"/>
            <w:gridSpan w:val="3"/>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before="156" w:beforeLines="50"/>
              <w:jc w:val="center"/>
              <w:rPr>
                <w:rFonts w:ascii="宋体"/>
                <w:szCs w:val="21"/>
              </w:rPr>
            </w:pPr>
            <w:r>
              <w:rPr>
                <w:rFonts w:hint="eastAsia" w:ascii="宋体" w:hAnsi="宋体"/>
                <w:szCs w:val="21"/>
              </w:rPr>
              <w:t>证</w:t>
            </w:r>
            <w:r>
              <w:rPr>
                <w:rFonts w:ascii="宋体" w:hAnsi="宋体"/>
                <w:szCs w:val="21"/>
              </w:rPr>
              <w:t xml:space="preserve">    </w:t>
            </w:r>
            <w:r>
              <w:rPr>
                <w:rFonts w:hint="eastAsia" w:ascii="宋体" w:hAnsi="宋体"/>
                <w:szCs w:val="21"/>
              </w:rPr>
              <w:t>号</w:t>
            </w:r>
          </w:p>
        </w:tc>
        <w:tc>
          <w:tcPr>
            <w:tcW w:w="2159" w:type="dxa"/>
            <w:gridSpan w:val="6"/>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before="156" w:beforeLines="50"/>
              <w:jc w:val="center"/>
              <w:rPr>
                <w:rFonts w:ascii="宋体"/>
                <w:szCs w:val="21"/>
              </w:rPr>
            </w:pPr>
          </w:p>
        </w:tc>
        <w:tc>
          <w:tcPr>
            <w:tcW w:w="1188" w:type="dxa"/>
            <w:gridSpan w:val="6"/>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before="156" w:beforeLines="50"/>
              <w:jc w:val="center"/>
              <w:rPr>
                <w:rFonts w:ascii="宋体"/>
                <w:szCs w:val="21"/>
              </w:rPr>
            </w:pPr>
            <w:r>
              <w:rPr>
                <w:rFonts w:hint="eastAsia" w:ascii="宋体" w:hAnsi="宋体"/>
                <w:szCs w:val="21"/>
              </w:rPr>
              <w:t>发证机关</w:t>
            </w:r>
          </w:p>
        </w:tc>
        <w:tc>
          <w:tcPr>
            <w:tcW w:w="2915" w:type="dxa"/>
            <w:gridSpan w:val="7"/>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before="156" w:beforeLines="50"/>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773" w:hRule="atLeast"/>
        </w:trPr>
        <w:tc>
          <w:tcPr>
            <w:tcW w:w="1603" w:type="dxa"/>
            <w:gridSpan w:val="5"/>
            <w:vMerge w:val="continue"/>
            <w:tcBorders>
              <w:top w:val="single" w:color="auto" w:sz="2" w:space="0"/>
              <w:left w:val="single" w:color="auto" w:sz="8" w:space="0"/>
              <w:bottom w:val="single" w:color="auto" w:sz="2" w:space="0"/>
              <w:right w:val="single" w:color="auto" w:sz="2" w:space="0"/>
            </w:tcBorders>
            <w:noWrap w:val="0"/>
            <w:vAlign w:val="center"/>
          </w:tcPr>
          <w:p>
            <w:pPr>
              <w:adjustRightInd w:val="0"/>
              <w:snapToGrid w:val="0"/>
              <w:jc w:val="center"/>
              <w:rPr>
                <w:rFonts w:hint="eastAsia" w:ascii="宋体" w:hAnsi="宋体"/>
                <w:szCs w:val="21"/>
              </w:rPr>
            </w:pPr>
          </w:p>
        </w:tc>
        <w:tc>
          <w:tcPr>
            <w:tcW w:w="1205" w:type="dxa"/>
            <w:gridSpan w:val="3"/>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before="156" w:beforeLines="50"/>
              <w:jc w:val="center"/>
              <w:rPr>
                <w:rFonts w:hint="eastAsia" w:ascii="宋体" w:hAnsi="宋体"/>
                <w:szCs w:val="21"/>
              </w:rPr>
            </w:pPr>
            <w:r>
              <w:rPr>
                <w:rFonts w:hint="eastAsia" w:ascii="宋体" w:hAnsi="宋体"/>
                <w:szCs w:val="21"/>
              </w:rPr>
              <w:t>矿区面积</w:t>
            </w:r>
          </w:p>
        </w:tc>
        <w:tc>
          <w:tcPr>
            <w:tcW w:w="2159" w:type="dxa"/>
            <w:gridSpan w:val="6"/>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before="156" w:beforeLines="50"/>
              <w:jc w:val="right"/>
              <w:rPr>
                <w:rFonts w:ascii="宋体"/>
                <w:szCs w:val="21"/>
              </w:rPr>
            </w:pPr>
            <w:r>
              <w:rPr>
                <w:rFonts w:hint="eastAsia" w:ascii="宋体" w:cs="仿宋"/>
                <w:kern w:val="0"/>
                <w:szCs w:val="21"/>
              </w:rPr>
              <w:t>km</w:t>
            </w:r>
            <w:r>
              <w:rPr>
                <w:rFonts w:hint="eastAsia" w:ascii="宋体" w:cs="仿宋"/>
                <w:kern w:val="0"/>
                <w:szCs w:val="21"/>
                <w:vertAlign w:val="superscript"/>
              </w:rPr>
              <w:t>2</w:t>
            </w:r>
          </w:p>
        </w:tc>
        <w:tc>
          <w:tcPr>
            <w:tcW w:w="1188" w:type="dxa"/>
            <w:gridSpan w:val="6"/>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before="156" w:beforeLines="50"/>
              <w:jc w:val="center"/>
              <w:rPr>
                <w:rFonts w:hint="eastAsia" w:ascii="宋体" w:hAnsi="宋体"/>
                <w:szCs w:val="21"/>
              </w:rPr>
            </w:pPr>
            <w:r>
              <w:rPr>
                <w:rFonts w:hint="eastAsia" w:ascii="宋体" w:hAnsi="宋体"/>
                <w:szCs w:val="21"/>
              </w:rPr>
              <w:t>地理位置</w:t>
            </w:r>
          </w:p>
        </w:tc>
        <w:tc>
          <w:tcPr>
            <w:tcW w:w="2915" w:type="dxa"/>
            <w:gridSpan w:val="7"/>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before="156" w:beforeLines="50"/>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793" w:hRule="atLeast"/>
        </w:trPr>
        <w:tc>
          <w:tcPr>
            <w:tcW w:w="1603" w:type="dxa"/>
            <w:gridSpan w:val="5"/>
            <w:vMerge w:val="continue"/>
            <w:tcBorders>
              <w:top w:val="single" w:color="auto" w:sz="2" w:space="0"/>
              <w:left w:val="single" w:color="auto" w:sz="8" w:space="0"/>
              <w:bottom w:val="single" w:color="auto" w:sz="2" w:space="0"/>
              <w:right w:val="single" w:color="auto" w:sz="2" w:space="0"/>
            </w:tcBorders>
            <w:noWrap w:val="0"/>
            <w:vAlign w:val="center"/>
          </w:tcPr>
          <w:p>
            <w:pPr>
              <w:adjustRightInd w:val="0"/>
              <w:snapToGrid w:val="0"/>
              <w:jc w:val="center"/>
              <w:rPr>
                <w:rFonts w:ascii="宋体"/>
                <w:szCs w:val="21"/>
              </w:rPr>
            </w:pPr>
          </w:p>
        </w:tc>
        <w:tc>
          <w:tcPr>
            <w:tcW w:w="1205" w:type="dxa"/>
            <w:gridSpan w:val="3"/>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before="156" w:beforeLines="50"/>
              <w:jc w:val="center"/>
              <w:rPr>
                <w:rFonts w:ascii="宋体"/>
                <w:szCs w:val="21"/>
              </w:rPr>
            </w:pPr>
            <w:r>
              <w:rPr>
                <w:rFonts w:hint="eastAsia" w:ascii="宋体" w:hAnsi="宋体"/>
                <w:szCs w:val="21"/>
              </w:rPr>
              <w:t>有效期限</w:t>
            </w:r>
          </w:p>
        </w:tc>
        <w:tc>
          <w:tcPr>
            <w:tcW w:w="6262" w:type="dxa"/>
            <w:gridSpan w:val="19"/>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before="156" w:beforeLines="50"/>
              <w:rPr>
                <w:rFonts w:ascii="宋体"/>
                <w:szCs w:val="21"/>
              </w:rPr>
            </w:pPr>
            <w:r>
              <w:rPr>
                <w:rFonts w:ascii="宋体" w:hAnsi="宋体"/>
                <w:szCs w:val="21"/>
              </w:rPr>
              <w:t xml:space="preserve">               </w:t>
            </w:r>
            <w:r>
              <w:rPr>
                <w:rFonts w:hint="eastAsia" w:ascii="宋体" w:hAnsi="宋体"/>
                <w:szCs w:val="21"/>
              </w:rPr>
              <w:t>至</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755" w:hRule="atLeast"/>
        </w:trPr>
        <w:tc>
          <w:tcPr>
            <w:tcW w:w="3141" w:type="dxa"/>
            <w:gridSpan w:val="10"/>
            <w:tcBorders>
              <w:top w:val="single" w:color="auto" w:sz="2" w:space="0"/>
              <w:left w:val="single" w:color="auto" w:sz="8" w:space="0"/>
              <w:bottom w:val="single" w:color="auto" w:sz="2" w:space="0"/>
              <w:right w:val="single" w:color="auto" w:sz="2" w:space="0"/>
            </w:tcBorders>
            <w:noWrap w:val="0"/>
            <w:vAlign w:val="center"/>
          </w:tcPr>
          <w:p>
            <w:pPr>
              <w:adjustRightInd w:val="0"/>
              <w:snapToGrid w:val="0"/>
              <w:spacing w:before="156" w:beforeLines="50"/>
              <w:jc w:val="center"/>
              <w:rPr>
                <w:rFonts w:ascii="宋体"/>
                <w:szCs w:val="21"/>
              </w:rPr>
            </w:pPr>
            <w:r>
              <w:rPr>
                <w:rFonts w:hint="eastAsia" w:ascii="宋体" w:hAnsi="宋体"/>
                <w:szCs w:val="21"/>
              </w:rPr>
              <w:t>开采生产开始时间</w:t>
            </w:r>
          </w:p>
        </w:tc>
        <w:tc>
          <w:tcPr>
            <w:tcW w:w="5929" w:type="dxa"/>
            <w:gridSpan w:val="17"/>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before="156" w:beforeLines="50"/>
              <w:jc w:val="both"/>
              <w:rPr>
                <w:rFonts w:hint="eastAsia"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400" w:hRule="atLeast"/>
        </w:trPr>
        <w:tc>
          <w:tcPr>
            <w:tcW w:w="1475" w:type="dxa"/>
            <w:gridSpan w:val="4"/>
            <w:tcBorders>
              <w:top w:val="single" w:color="auto" w:sz="2" w:space="0"/>
              <w:left w:val="single" w:color="auto" w:sz="8" w:space="0"/>
              <w:bottom w:val="single" w:color="auto" w:sz="2" w:space="0"/>
              <w:right w:val="single" w:color="auto" w:sz="2" w:space="0"/>
            </w:tcBorders>
            <w:noWrap w:val="0"/>
            <w:vAlign w:val="center"/>
          </w:tcPr>
          <w:p>
            <w:pPr>
              <w:adjustRightInd w:val="0"/>
              <w:snapToGrid w:val="0"/>
              <w:jc w:val="center"/>
              <w:rPr>
                <w:rFonts w:ascii="宋体"/>
                <w:szCs w:val="21"/>
              </w:rPr>
            </w:pPr>
            <w:r>
              <w:rPr>
                <w:rFonts w:hint="eastAsia" w:ascii="宋体" w:hAnsi="宋体"/>
                <w:szCs w:val="21"/>
              </w:rPr>
              <w:t>应缴纳的采矿权使用费</w:t>
            </w:r>
          </w:p>
        </w:tc>
        <w:tc>
          <w:tcPr>
            <w:tcW w:w="1488" w:type="dxa"/>
            <w:gridSpan w:val="5"/>
            <w:tcBorders>
              <w:top w:val="single" w:color="auto" w:sz="2" w:space="0"/>
              <w:left w:val="single" w:color="auto" w:sz="2" w:space="0"/>
              <w:bottom w:val="single" w:color="auto" w:sz="2" w:space="0"/>
              <w:right w:val="single" w:color="auto" w:sz="2" w:space="0"/>
            </w:tcBorders>
            <w:noWrap w:val="0"/>
            <w:vAlign w:val="center"/>
          </w:tcPr>
          <w:p>
            <w:pPr>
              <w:adjustRightInd w:val="0"/>
              <w:snapToGrid w:val="0"/>
              <w:jc w:val="right"/>
              <w:rPr>
                <w:rFonts w:ascii="宋体"/>
                <w:szCs w:val="21"/>
              </w:rPr>
            </w:pPr>
            <w:r>
              <w:rPr>
                <w:rFonts w:hint="eastAsia" w:ascii="宋体" w:hAnsi="宋体"/>
                <w:szCs w:val="21"/>
              </w:rPr>
              <w:t>万元</w:t>
            </w:r>
            <w:r>
              <w:rPr>
                <w:rFonts w:ascii="宋体" w:hAnsi="宋体"/>
                <w:szCs w:val="21"/>
              </w:rPr>
              <w:t xml:space="preserve"> </w:t>
            </w:r>
          </w:p>
        </w:tc>
        <w:tc>
          <w:tcPr>
            <w:tcW w:w="1657" w:type="dxa"/>
            <w:gridSpan w:val="4"/>
            <w:tcBorders>
              <w:top w:val="single" w:color="auto" w:sz="2" w:space="0"/>
              <w:left w:val="single" w:color="auto" w:sz="2" w:space="0"/>
              <w:bottom w:val="single" w:color="auto" w:sz="2" w:space="0"/>
              <w:right w:val="single" w:color="auto" w:sz="2" w:space="0"/>
            </w:tcBorders>
            <w:noWrap w:val="0"/>
            <w:vAlign w:val="center"/>
          </w:tcPr>
          <w:p>
            <w:pPr>
              <w:adjustRightInd w:val="0"/>
              <w:snapToGrid w:val="0"/>
              <w:jc w:val="center"/>
              <w:rPr>
                <w:rFonts w:ascii="宋体"/>
                <w:szCs w:val="21"/>
              </w:rPr>
            </w:pPr>
            <w:r>
              <w:rPr>
                <w:rFonts w:hint="eastAsia" w:ascii="宋体" w:hAnsi="宋体"/>
                <w:szCs w:val="21"/>
              </w:rPr>
              <w:t>经有关部门批准减免的</w:t>
            </w:r>
            <w:r>
              <w:rPr>
                <w:rFonts w:hint="eastAsia" w:ascii="宋体" w:hAnsi="宋体"/>
                <w:spacing w:val="-20"/>
                <w:szCs w:val="21"/>
              </w:rPr>
              <w:t>采矿权使用费</w:t>
            </w:r>
          </w:p>
        </w:tc>
        <w:tc>
          <w:tcPr>
            <w:tcW w:w="1475" w:type="dxa"/>
            <w:gridSpan w:val="5"/>
            <w:tcBorders>
              <w:top w:val="single" w:color="auto" w:sz="2" w:space="0"/>
              <w:left w:val="single" w:color="auto" w:sz="2" w:space="0"/>
              <w:bottom w:val="single" w:color="auto" w:sz="2" w:space="0"/>
              <w:right w:val="single" w:color="auto" w:sz="2" w:space="0"/>
            </w:tcBorders>
            <w:noWrap w:val="0"/>
            <w:vAlign w:val="center"/>
          </w:tcPr>
          <w:p>
            <w:pPr>
              <w:adjustRightInd w:val="0"/>
              <w:snapToGrid w:val="0"/>
              <w:jc w:val="right"/>
              <w:rPr>
                <w:rFonts w:ascii="宋体"/>
                <w:szCs w:val="21"/>
              </w:rPr>
            </w:pPr>
            <w:r>
              <w:rPr>
                <w:rFonts w:hint="eastAsia" w:ascii="宋体" w:hAnsi="宋体"/>
                <w:szCs w:val="21"/>
              </w:rPr>
              <w:t>万元</w:t>
            </w:r>
          </w:p>
        </w:tc>
        <w:tc>
          <w:tcPr>
            <w:tcW w:w="1584" w:type="dxa"/>
            <w:gridSpan w:val="7"/>
            <w:tcBorders>
              <w:top w:val="single" w:color="auto" w:sz="2" w:space="0"/>
              <w:left w:val="single" w:color="auto" w:sz="2" w:space="0"/>
              <w:bottom w:val="single" w:color="auto" w:sz="2" w:space="0"/>
              <w:right w:val="single" w:color="auto" w:sz="2" w:space="0"/>
            </w:tcBorders>
            <w:noWrap w:val="0"/>
            <w:vAlign w:val="center"/>
          </w:tcPr>
          <w:p>
            <w:pPr>
              <w:adjustRightInd w:val="0"/>
              <w:snapToGrid w:val="0"/>
              <w:jc w:val="center"/>
              <w:rPr>
                <w:rFonts w:ascii="宋体"/>
                <w:szCs w:val="21"/>
              </w:rPr>
            </w:pPr>
            <w:r>
              <w:rPr>
                <w:rFonts w:hint="eastAsia" w:ascii="宋体" w:hAnsi="宋体"/>
                <w:szCs w:val="21"/>
              </w:rPr>
              <w:t>实际缴纳的</w:t>
            </w:r>
            <w:r>
              <w:rPr>
                <w:rFonts w:hint="eastAsia" w:ascii="宋体" w:hAnsi="宋体"/>
                <w:spacing w:val="-20"/>
                <w:szCs w:val="21"/>
              </w:rPr>
              <w:t>采矿权使用费</w:t>
            </w:r>
          </w:p>
        </w:tc>
        <w:tc>
          <w:tcPr>
            <w:tcW w:w="1391" w:type="dxa"/>
            <w:gridSpan w:val="2"/>
            <w:tcBorders>
              <w:top w:val="single" w:color="auto" w:sz="2" w:space="0"/>
              <w:left w:val="single" w:color="auto" w:sz="2" w:space="0"/>
              <w:bottom w:val="single" w:color="auto" w:sz="2" w:space="0"/>
              <w:right w:val="single" w:color="auto" w:sz="8" w:space="0"/>
            </w:tcBorders>
            <w:noWrap w:val="0"/>
            <w:vAlign w:val="center"/>
          </w:tcPr>
          <w:p>
            <w:pPr>
              <w:adjustRightInd w:val="0"/>
              <w:snapToGrid w:val="0"/>
              <w:jc w:val="right"/>
              <w:rPr>
                <w:rFonts w:ascii="宋体"/>
                <w:szCs w:val="21"/>
              </w:rPr>
            </w:pPr>
            <w:r>
              <w:rPr>
                <w:rFonts w:hint="eastAsia" w:ascii="宋体" w:hAnsi="宋体"/>
                <w:szCs w:val="21"/>
              </w:rPr>
              <w:t>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859" w:hRule="atLeast"/>
        </w:trPr>
        <w:tc>
          <w:tcPr>
            <w:tcW w:w="1475" w:type="dxa"/>
            <w:gridSpan w:val="4"/>
            <w:tcBorders>
              <w:top w:val="single" w:color="auto" w:sz="2" w:space="0"/>
              <w:left w:val="single" w:color="auto" w:sz="8" w:space="0"/>
              <w:bottom w:val="single" w:color="auto" w:sz="2" w:space="0"/>
              <w:right w:val="single" w:color="auto" w:sz="2" w:space="0"/>
            </w:tcBorders>
            <w:noWrap w:val="0"/>
            <w:vAlign w:val="center"/>
          </w:tcPr>
          <w:p>
            <w:pPr>
              <w:adjustRightInd w:val="0"/>
              <w:snapToGrid w:val="0"/>
              <w:jc w:val="center"/>
              <w:rPr>
                <w:rFonts w:ascii="宋体"/>
                <w:szCs w:val="21"/>
              </w:rPr>
            </w:pPr>
            <w:r>
              <w:rPr>
                <w:rFonts w:hint="eastAsia" w:ascii="宋体" w:hAnsi="宋体"/>
                <w:szCs w:val="21"/>
              </w:rPr>
              <w:t>应缴纳的采</w:t>
            </w:r>
            <w:r>
              <w:rPr>
                <w:rFonts w:hint="eastAsia" w:ascii="宋体" w:hAnsi="宋体" w:eastAsia="宋体"/>
              </w:rPr>
              <w:t>矿权出让收益（价款）</w:t>
            </w:r>
          </w:p>
        </w:tc>
        <w:tc>
          <w:tcPr>
            <w:tcW w:w="1488" w:type="dxa"/>
            <w:gridSpan w:val="5"/>
            <w:tcBorders>
              <w:top w:val="single" w:color="auto" w:sz="2" w:space="0"/>
              <w:left w:val="single" w:color="auto" w:sz="2" w:space="0"/>
              <w:bottom w:val="single" w:color="auto" w:sz="2" w:space="0"/>
              <w:right w:val="single" w:color="auto" w:sz="2" w:space="0"/>
            </w:tcBorders>
            <w:noWrap w:val="0"/>
            <w:vAlign w:val="center"/>
          </w:tcPr>
          <w:p>
            <w:pPr>
              <w:adjustRightInd w:val="0"/>
              <w:snapToGrid w:val="0"/>
              <w:jc w:val="right"/>
              <w:rPr>
                <w:rFonts w:ascii="宋体"/>
                <w:szCs w:val="21"/>
              </w:rPr>
            </w:pPr>
            <w:r>
              <w:rPr>
                <w:rFonts w:hint="eastAsia" w:ascii="宋体" w:hAnsi="宋体"/>
                <w:szCs w:val="21"/>
              </w:rPr>
              <w:t>万元</w:t>
            </w:r>
            <w:r>
              <w:rPr>
                <w:rFonts w:ascii="宋体" w:hAnsi="宋体"/>
                <w:szCs w:val="21"/>
              </w:rPr>
              <w:t xml:space="preserve"> </w:t>
            </w:r>
          </w:p>
        </w:tc>
        <w:tc>
          <w:tcPr>
            <w:tcW w:w="1657" w:type="dxa"/>
            <w:gridSpan w:val="4"/>
            <w:tcBorders>
              <w:top w:val="single" w:color="auto" w:sz="2" w:space="0"/>
              <w:left w:val="single" w:color="auto" w:sz="2" w:space="0"/>
              <w:bottom w:val="single" w:color="auto" w:sz="2" w:space="0"/>
              <w:right w:val="single" w:color="auto" w:sz="2" w:space="0"/>
            </w:tcBorders>
            <w:noWrap w:val="0"/>
            <w:vAlign w:val="center"/>
          </w:tcPr>
          <w:p>
            <w:pPr>
              <w:adjustRightInd w:val="0"/>
              <w:snapToGrid w:val="0"/>
              <w:jc w:val="center"/>
              <w:rPr>
                <w:rFonts w:ascii="宋体"/>
                <w:szCs w:val="21"/>
              </w:rPr>
            </w:pPr>
            <w:r>
              <w:rPr>
                <w:rFonts w:hint="eastAsia" w:ascii="宋体" w:hAnsi="宋体"/>
                <w:szCs w:val="21"/>
              </w:rPr>
              <w:t>经有关部门批准减免的采矿权</w:t>
            </w:r>
            <w:r>
              <w:rPr>
                <w:rFonts w:hint="eastAsia" w:ascii="宋体" w:hAnsi="宋体" w:eastAsia="宋体"/>
              </w:rPr>
              <w:t>出让收益（价款）</w:t>
            </w:r>
          </w:p>
        </w:tc>
        <w:tc>
          <w:tcPr>
            <w:tcW w:w="1475" w:type="dxa"/>
            <w:gridSpan w:val="5"/>
            <w:tcBorders>
              <w:top w:val="single" w:color="auto" w:sz="2" w:space="0"/>
              <w:left w:val="single" w:color="auto" w:sz="2" w:space="0"/>
              <w:bottom w:val="single" w:color="auto" w:sz="2" w:space="0"/>
              <w:right w:val="single" w:color="auto" w:sz="2" w:space="0"/>
            </w:tcBorders>
            <w:noWrap w:val="0"/>
            <w:vAlign w:val="center"/>
          </w:tcPr>
          <w:p>
            <w:pPr>
              <w:adjustRightInd w:val="0"/>
              <w:snapToGrid w:val="0"/>
              <w:jc w:val="right"/>
              <w:rPr>
                <w:rFonts w:ascii="宋体"/>
                <w:szCs w:val="21"/>
              </w:rPr>
            </w:pPr>
            <w:r>
              <w:rPr>
                <w:rFonts w:hint="eastAsia" w:ascii="宋体" w:hAnsi="宋体"/>
                <w:szCs w:val="21"/>
              </w:rPr>
              <w:t>万元</w:t>
            </w:r>
          </w:p>
        </w:tc>
        <w:tc>
          <w:tcPr>
            <w:tcW w:w="1584" w:type="dxa"/>
            <w:gridSpan w:val="7"/>
            <w:tcBorders>
              <w:top w:val="single" w:color="auto" w:sz="2" w:space="0"/>
              <w:left w:val="single" w:color="auto" w:sz="2" w:space="0"/>
              <w:bottom w:val="single" w:color="auto" w:sz="2" w:space="0"/>
              <w:right w:val="single" w:color="auto" w:sz="2" w:space="0"/>
            </w:tcBorders>
            <w:noWrap w:val="0"/>
            <w:vAlign w:val="center"/>
          </w:tcPr>
          <w:p>
            <w:pPr>
              <w:adjustRightInd w:val="0"/>
              <w:snapToGrid w:val="0"/>
              <w:jc w:val="center"/>
              <w:rPr>
                <w:rFonts w:ascii="宋体"/>
                <w:szCs w:val="21"/>
              </w:rPr>
            </w:pPr>
            <w:r>
              <w:rPr>
                <w:rFonts w:hint="eastAsia" w:ascii="宋体" w:hAnsi="宋体"/>
                <w:szCs w:val="21"/>
              </w:rPr>
              <w:t>实际缴纳的采矿权</w:t>
            </w:r>
            <w:r>
              <w:rPr>
                <w:rFonts w:hint="eastAsia" w:ascii="宋体" w:hAnsi="宋体" w:eastAsia="宋体"/>
              </w:rPr>
              <w:t>出让收益（价款）</w:t>
            </w:r>
          </w:p>
        </w:tc>
        <w:tc>
          <w:tcPr>
            <w:tcW w:w="1391" w:type="dxa"/>
            <w:gridSpan w:val="2"/>
            <w:tcBorders>
              <w:top w:val="single" w:color="auto" w:sz="2" w:space="0"/>
              <w:left w:val="single" w:color="auto" w:sz="2" w:space="0"/>
              <w:bottom w:val="single" w:color="auto" w:sz="2" w:space="0"/>
              <w:right w:val="single" w:color="auto" w:sz="8" w:space="0"/>
            </w:tcBorders>
            <w:noWrap w:val="0"/>
            <w:vAlign w:val="center"/>
          </w:tcPr>
          <w:p>
            <w:pPr>
              <w:adjustRightInd w:val="0"/>
              <w:snapToGrid w:val="0"/>
              <w:jc w:val="right"/>
              <w:rPr>
                <w:rFonts w:ascii="宋体"/>
                <w:szCs w:val="21"/>
              </w:rPr>
            </w:pPr>
            <w:r>
              <w:rPr>
                <w:rFonts w:hint="eastAsia" w:ascii="宋体" w:hAnsi="宋体"/>
                <w:szCs w:val="21"/>
              </w:rPr>
              <w:t>万元</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076" w:hRule="atLeast"/>
        </w:trPr>
        <w:tc>
          <w:tcPr>
            <w:tcW w:w="1475" w:type="dxa"/>
            <w:gridSpan w:val="4"/>
            <w:tcBorders>
              <w:top w:val="single" w:color="auto" w:sz="2" w:space="0"/>
              <w:left w:val="single" w:color="auto" w:sz="2" w:space="0"/>
              <w:bottom w:val="single" w:color="auto" w:sz="2" w:space="0"/>
              <w:right w:val="single" w:color="auto" w:sz="2" w:space="0"/>
            </w:tcBorders>
            <w:noWrap w:val="0"/>
            <w:vAlign w:val="center"/>
          </w:tcPr>
          <w:p>
            <w:pPr>
              <w:adjustRightInd w:val="0"/>
              <w:snapToGrid w:val="0"/>
              <w:jc w:val="center"/>
              <w:rPr>
                <w:rFonts w:ascii="宋体"/>
                <w:szCs w:val="21"/>
              </w:rPr>
            </w:pPr>
            <w:r>
              <w:rPr>
                <w:rFonts w:hint="eastAsia" w:ascii="宋体" w:hAnsi="宋体"/>
                <w:szCs w:val="21"/>
              </w:rPr>
              <w:t>采矿权属</w:t>
            </w:r>
          </w:p>
          <w:p>
            <w:pPr>
              <w:adjustRightInd w:val="0"/>
              <w:snapToGrid w:val="0"/>
              <w:jc w:val="center"/>
              <w:rPr>
                <w:rFonts w:ascii="宋体"/>
                <w:szCs w:val="21"/>
              </w:rPr>
            </w:pPr>
            <w:r>
              <w:rPr>
                <w:rFonts w:hint="eastAsia" w:ascii="宋体" w:hAnsi="宋体"/>
                <w:szCs w:val="21"/>
              </w:rPr>
              <w:t>有无争议</w:t>
            </w:r>
          </w:p>
        </w:tc>
        <w:tc>
          <w:tcPr>
            <w:tcW w:w="1488" w:type="dxa"/>
            <w:gridSpan w:val="5"/>
            <w:tcBorders>
              <w:top w:val="single" w:color="auto" w:sz="2" w:space="0"/>
              <w:left w:val="single" w:color="auto" w:sz="2" w:space="0"/>
              <w:bottom w:val="single" w:color="auto" w:sz="2" w:space="0"/>
              <w:right w:val="single" w:color="auto" w:sz="2" w:space="0"/>
            </w:tcBorders>
            <w:noWrap w:val="0"/>
            <w:vAlign w:val="center"/>
          </w:tcPr>
          <w:p>
            <w:pPr>
              <w:adjustRightInd w:val="0"/>
              <w:snapToGrid w:val="0"/>
              <w:jc w:val="center"/>
              <w:rPr>
                <w:rFonts w:ascii="宋体"/>
                <w:szCs w:val="21"/>
              </w:rPr>
            </w:pPr>
          </w:p>
        </w:tc>
        <w:tc>
          <w:tcPr>
            <w:tcW w:w="2507" w:type="dxa"/>
            <w:gridSpan w:val="8"/>
            <w:tcBorders>
              <w:top w:val="single" w:color="auto" w:sz="2" w:space="0"/>
              <w:left w:val="single" w:color="auto" w:sz="2" w:space="0"/>
              <w:bottom w:val="single" w:color="auto" w:sz="2" w:space="0"/>
              <w:right w:val="single" w:color="auto" w:sz="2" w:space="0"/>
            </w:tcBorders>
            <w:noWrap w:val="0"/>
            <w:vAlign w:val="center"/>
          </w:tcPr>
          <w:p>
            <w:pPr>
              <w:adjustRightInd w:val="0"/>
              <w:snapToGrid w:val="0"/>
              <w:jc w:val="center"/>
              <w:rPr>
                <w:rFonts w:ascii="宋体"/>
                <w:szCs w:val="21"/>
              </w:rPr>
            </w:pPr>
            <w:r>
              <w:rPr>
                <w:rFonts w:hint="eastAsia" w:ascii="宋体" w:hAnsi="宋体"/>
                <w:szCs w:val="21"/>
              </w:rPr>
              <w:t>采矿权</w:t>
            </w:r>
            <w:r>
              <w:rPr>
                <w:rFonts w:hint="eastAsia" w:ascii="宋体" w:hAnsi="宋体" w:eastAsia="宋体"/>
              </w:rPr>
              <w:t>出让收益（价款）</w:t>
            </w:r>
            <w:r>
              <w:rPr>
                <w:rFonts w:hint="eastAsia" w:ascii="宋体" w:hAnsi="宋体"/>
                <w:szCs w:val="21"/>
              </w:rPr>
              <w:t>缴纳方式</w:t>
            </w:r>
          </w:p>
        </w:tc>
        <w:tc>
          <w:tcPr>
            <w:tcW w:w="3600" w:type="dxa"/>
            <w:gridSpan w:val="10"/>
            <w:tcBorders>
              <w:top w:val="single" w:color="auto" w:sz="2" w:space="0"/>
              <w:left w:val="single" w:color="auto" w:sz="2" w:space="0"/>
              <w:bottom w:val="single" w:color="auto" w:sz="2" w:space="0"/>
              <w:right w:val="single" w:color="auto" w:sz="8" w:space="0"/>
            </w:tcBorders>
            <w:noWrap w:val="0"/>
            <w:vAlign w:val="center"/>
          </w:tcPr>
          <w:p>
            <w:pPr>
              <w:adjustRightInd w:val="0"/>
              <w:snapToGrid w:val="0"/>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0" w:hRule="atLeast"/>
        </w:trPr>
        <w:tc>
          <w:tcPr>
            <w:tcW w:w="1475" w:type="dxa"/>
            <w:gridSpan w:val="4"/>
            <w:tcBorders>
              <w:top w:val="single" w:color="auto" w:sz="2" w:space="0"/>
              <w:left w:val="nil"/>
              <w:bottom w:val="nil"/>
              <w:right w:val="nil"/>
            </w:tcBorders>
            <w:noWrap w:val="0"/>
            <w:vAlign w:val="center"/>
          </w:tcPr>
          <w:p>
            <w:pPr>
              <w:adjustRightInd w:val="0"/>
              <w:snapToGrid w:val="0"/>
              <w:jc w:val="center"/>
              <w:rPr>
                <w:rFonts w:hint="eastAsia" w:ascii="宋体" w:hAnsi="宋体"/>
                <w:sz w:val="18"/>
                <w:szCs w:val="18"/>
              </w:rPr>
            </w:pPr>
          </w:p>
        </w:tc>
        <w:tc>
          <w:tcPr>
            <w:tcW w:w="1488" w:type="dxa"/>
            <w:gridSpan w:val="5"/>
            <w:tcBorders>
              <w:top w:val="single" w:color="auto" w:sz="2" w:space="0"/>
              <w:left w:val="nil"/>
              <w:bottom w:val="nil"/>
              <w:right w:val="nil"/>
            </w:tcBorders>
            <w:noWrap w:val="0"/>
            <w:vAlign w:val="center"/>
          </w:tcPr>
          <w:p>
            <w:pPr>
              <w:adjustRightInd w:val="0"/>
              <w:snapToGrid w:val="0"/>
              <w:jc w:val="center"/>
              <w:rPr>
                <w:rFonts w:ascii="宋体"/>
                <w:sz w:val="18"/>
                <w:szCs w:val="18"/>
              </w:rPr>
            </w:pPr>
          </w:p>
        </w:tc>
        <w:tc>
          <w:tcPr>
            <w:tcW w:w="2507" w:type="dxa"/>
            <w:gridSpan w:val="8"/>
            <w:tcBorders>
              <w:top w:val="single" w:color="auto" w:sz="2" w:space="0"/>
              <w:left w:val="nil"/>
              <w:bottom w:val="nil"/>
              <w:right w:val="nil"/>
            </w:tcBorders>
            <w:noWrap w:val="0"/>
            <w:vAlign w:val="center"/>
          </w:tcPr>
          <w:p>
            <w:pPr>
              <w:adjustRightInd w:val="0"/>
              <w:snapToGrid w:val="0"/>
              <w:jc w:val="center"/>
              <w:rPr>
                <w:rFonts w:hint="eastAsia" w:ascii="宋体" w:hAnsi="宋体"/>
                <w:sz w:val="18"/>
                <w:szCs w:val="18"/>
              </w:rPr>
            </w:pPr>
          </w:p>
        </w:tc>
        <w:tc>
          <w:tcPr>
            <w:tcW w:w="3600" w:type="dxa"/>
            <w:gridSpan w:val="10"/>
            <w:tcBorders>
              <w:top w:val="single" w:color="auto" w:sz="2" w:space="0"/>
              <w:left w:val="nil"/>
              <w:bottom w:val="nil"/>
              <w:right w:val="nil"/>
            </w:tcBorders>
            <w:noWrap w:val="0"/>
            <w:vAlign w:val="center"/>
          </w:tcPr>
          <w:p>
            <w:pPr>
              <w:adjustRightInd w:val="0"/>
              <w:snapToGrid w:val="0"/>
              <w:jc w:val="center"/>
              <w:rPr>
                <w:rFonts w:ascii="宋体"/>
                <w:sz w:val="18"/>
                <w:szCs w:val="18"/>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087" w:hRule="atLeast"/>
        </w:trPr>
        <w:tc>
          <w:tcPr>
            <w:tcW w:w="874" w:type="dxa"/>
            <w:vMerge w:val="restart"/>
            <w:tcBorders>
              <w:top w:val="single" w:color="auto" w:sz="2" w:space="0"/>
              <w:left w:val="single" w:color="auto" w:sz="2" w:space="0"/>
              <w:bottom w:val="single" w:color="auto" w:sz="2" w:space="0"/>
              <w:right w:val="single" w:color="auto" w:sz="2" w:space="0"/>
            </w:tcBorders>
            <w:noWrap w:val="0"/>
            <w:vAlign w:val="center"/>
          </w:tcPr>
          <w:p>
            <w:pPr>
              <w:adjustRightInd w:val="0"/>
              <w:snapToGrid w:val="0"/>
              <w:jc w:val="center"/>
              <w:rPr>
                <w:rFonts w:ascii="宋体"/>
                <w:szCs w:val="21"/>
              </w:rPr>
            </w:pPr>
            <w:r>
              <w:rPr>
                <w:rFonts w:hint="eastAsia" w:ascii="宋体" w:hAnsi="宋体"/>
                <w:szCs w:val="21"/>
              </w:rPr>
              <w:t>受</w:t>
            </w:r>
          </w:p>
          <w:p>
            <w:pPr>
              <w:adjustRightInd w:val="0"/>
              <w:snapToGrid w:val="0"/>
              <w:jc w:val="center"/>
              <w:rPr>
                <w:rFonts w:ascii="宋体"/>
                <w:szCs w:val="21"/>
              </w:rPr>
            </w:pPr>
            <w:r>
              <w:rPr>
                <w:rFonts w:hint="eastAsia" w:ascii="宋体" w:hAnsi="宋体"/>
                <w:szCs w:val="21"/>
              </w:rPr>
              <w:t>让</w:t>
            </w:r>
          </w:p>
          <w:p>
            <w:pPr>
              <w:adjustRightInd w:val="0"/>
              <w:snapToGrid w:val="0"/>
              <w:jc w:val="center"/>
              <w:rPr>
                <w:rFonts w:ascii="宋体"/>
                <w:szCs w:val="21"/>
              </w:rPr>
            </w:pPr>
            <w:r>
              <w:rPr>
                <w:rFonts w:hint="eastAsia" w:ascii="宋体" w:hAnsi="宋体"/>
                <w:szCs w:val="21"/>
              </w:rPr>
              <w:t>人</w:t>
            </w:r>
          </w:p>
        </w:tc>
        <w:tc>
          <w:tcPr>
            <w:tcW w:w="4202" w:type="dxa"/>
            <w:gridSpan w:val="14"/>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统一社会信用代码</w:t>
            </w:r>
          </w:p>
        </w:tc>
        <w:tc>
          <w:tcPr>
            <w:tcW w:w="3994" w:type="dxa"/>
            <w:gridSpan w:val="12"/>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634" w:hRule="atLeast"/>
        </w:trPr>
        <w:tc>
          <w:tcPr>
            <w:tcW w:w="874" w:type="dxa"/>
            <w:vMerge w:val="continue"/>
            <w:tcBorders>
              <w:top w:val="single" w:color="auto" w:sz="2" w:space="0"/>
              <w:left w:val="single" w:color="auto" w:sz="8" w:space="0"/>
              <w:bottom w:val="single" w:color="auto" w:sz="2" w:space="0"/>
              <w:right w:val="single" w:color="auto" w:sz="2" w:space="0"/>
            </w:tcBorders>
            <w:noWrap w:val="0"/>
            <w:vAlign w:val="center"/>
          </w:tcPr>
          <w:p>
            <w:pPr>
              <w:adjustRightInd w:val="0"/>
              <w:snapToGrid w:val="0"/>
              <w:jc w:val="center"/>
              <w:rPr>
                <w:rFonts w:hint="eastAsia" w:ascii="宋体" w:hAnsi="宋体"/>
                <w:szCs w:val="21"/>
              </w:rPr>
            </w:pPr>
          </w:p>
        </w:tc>
        <w:tc>
          <w:tcPr>
            <w:tcW w:w="1460" w:type="dxa"/>
            <w:gridSpan w:val="5"/>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hint="eastAsia" w:ascii="宋体" w:hAnsi="宋体"/>
                <w:szCs w:val="21"/>
              </w:rPr>
            </w:pPr>
            <w:r>
              <w:rPr>
                <w:rFonts w:hint="eastAsia" w:ascii="宋体" w:hAnsi="宋体"/>
                <w:szCs w:val="21"/>
              </w:rPr>
              <w:t>法定代表人</w:t>
            </w:r>
          </w:p>
        </w:tc>
        <w:tc>
          <w:tcPr>
            <w:tcW w:w="2742" w:type="dxa"/>
            <w:gridSpan w:val="9"/>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szCs w:val="21"/>
              </w:rPr>
              <w:t>（签章）</w:t>
            </w:r>
          </w:p>
        </w:tc>
        <w:tc>
          <w:tcPr>
            <w:tcW w:w="1375" w:type="dxa"/>
            <w:gridSpan w:val="6"/>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hint="eastAsia" w:ascii="宋体" w:hAnsi="宋体"/>
                <w:szCs w:val="21"/>
              </w:rPr>
            </w:pPr>
            <w:r>
              <w:rPr>
                <w:rFonts w:hint="eastAsia" w:ascii="宋体" w:hAnsi="宋体"/>
                <w:szCs w:val="21"/>
              </w:rPr>
              <w:t>经济类型</w:t>
            </w:r>
          </w:p>
        </w:tc>
        <w:tc>
          <w:tcPr>
            <w:tcW w:w="2619" w:type="dxa"/>
            <w:gridSpan w:val="6"/>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798" w:hRule="atLeast"/>
        </w:trPr>
        <w:tc>
          <w:tcPr>
            <w:tcW w:w="874" w:type="dxa"/>
            <w:vMerge w:val="continue"/>
            <w:tcBorders>
              <w:top w:val="single" w:color="auto" w:sz="2" w:space="0"/>
              <w:left w:val="single" w:color="auto" w:sz="8" w:space="0"/>
              <w:bottom w:val="single" w:color="auto" w:sz="2" w:space="0"/>
              <w:right w:val="single" w:color="auto" w:sz="2" w:space="0"/>
            </w:tcBorders>
            <w:noWrap w:val="0"/>
            <w:vAlign w:val="center"/>
          </w:tcPr>
          <w:p>
            <w:pPr>
              <w:adjustRightInd w:val="0"/>
              <w:snapToGrid w:val="0"/>
              <w:spacing w:before="312" w:beforeLines="100"/>
              <w:jc w:val="center"/>
              <w:rPr>
                <w:rFonts w:ascii="宋体"/>
                <w:szCs w:val="21"/>
              </w:rPr>
            </w:pPr>
          </w:p>
        </w:tc>
        <w:tc>
          <w:tcPr>
            <w:tcW w:w="1460" w:type="dxa"/>
            <w:gridSpan w:val="5"/>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地</w:t>
            </w:r>
            <w:r>
              <w:rPr>
                <w:rFonts w:ascii="宋体" w:hAnsi="宋体"/>
                <w:szCs w:val="21"/>
              </w:rPr>
              <w:t xml:space="preserve">    </w:t>
            </w:r>
            <w:r>
              <w:rPr>
                <w:rFonts w:hint="eastAsia" w:ascii="宋体" w:hAnsi="宋体"/>
                <w:szCs w:val="21"/>
              </w:rPr>
              <w:t>址</w:t>
            </w:r>
          </w:p>
        </w:tc>
        <w:tc>
          <w:tcPr>
            <w:tcW w:w="6736" w:type="dxa"/>
            <w:gridSpan w:val="21"/>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771" w:hRule="atLeast"/>
        </w:trPr>
        <w:tc>
          <w:tcPr>
            <w:tcW w:w="874" w:type="dxa"/>
            <w:vMerge w:val="continue"/>
            <w:tcBorders>
              <w:top w:val="single" w:color="auto" w:sz="2" w:space="0"/>
              <w:left w:val="single" w:color="auto" w:sz="8" w:space="0"/>
              <w:bottom w:val="single" w:color="auto" w:sz="2" w:space="0"/>
              <w:right w:val="single" w:color="auto" w:sz="2" w:space="0"/>
            </w:tcBorders>
            <w:noWrap w:val="0"/>
            <w:vAlign w:val="center"/>
          </w:tcPr>
          <w:p>
            <w:pPr>
              <w:adjustRightInd w:val="0"/>
              <w:snapToGrid w:val="0"/>
              <w:spacing w:before="312" w:beforeLines="100"/>
              <w:jc w:val="center"/>
              <w:rPr>
                <w:rFonts w:ascii="宋体"/>
                <w:szCs w:val="21"/>
              </w:rPr>
            </w:pPr>
          </w:p>
        </w:tc>
        <w:tc>
          <w:tcPr>
            <w:tcW w:w="1460" w:type="dxa"/>
            <w:gridSpan w:val="5"/>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电</w:t>
            </w:r>
            <w:r>
              <w:rPr>
                <w:rFonts w:ascii="宋体" w:hAnsi="宋体"/>
                <w:szCs w:val="21"/>
              </w:rPr>
              <w:t xml:space="preserve">    </w:t>
            </w:r>
            <w:r>
              <w:rPr>
                <w:rFonts w:hint="eastAsia" w:ascii="宋体" w:hAnsi="宋体"/>
                <w:szCs w:val="21"/>
              </w:rPr>
              <w:t>话</w:t>
            </w:r>
          </w:p>
        </w:tc>
        <w:tc>
          <w:tcPr>
            <w:tcW w:w="1956" w:type="dxa"/>
            <w:gridSpan w:val="6"/>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rPr>
                <w:rFonts w:ascii="宋体"/>
                <w:szCs w:val="21"/>
              </w:rPr>
            </w:pPr>
          </w:p>
        </w:tc>
        <w:tc>
          <w:tcPr>
            <w:tcW w:w="786" w:type="dxa"/>
            <w:gridSpan w:val="3"/>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传真</w:t>
            </w:r>
          </w:p>
        </w:tc>
        <w:tc>
          <w:tcPr>
            <w:tcW w:w="1521" w:type="dxa"/>
            <w:gridSpan w:val="8"/>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rPr>
                <w:rFonts w:ascii="宋体"/>
                <w:szCs w:val="21"/>
              </w:rPr>
            </w:pPr>
          </w:p>
        </w:tc>
        <w:tc>
          <w:tcPr>
            <w:tcW w:w="1188" w:type="dxa"/>
            <w:gridSpan w:val="3"/>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邮政编码</w:t>
            </w:r>
          </w:p>
        </w:tc>
        <w:tc>
          <w:tcPr>
            <w:tcW w:w="1285" w:type="dxa"/>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677" w:hRule="atLeast"/>
        </w:trPr>
        <w:tc>
          <w:tcPr>
            <w:tcW w:w="874" w:type="dxa"/>
            <w:vMerge w:val="continue"/>
            <w:tcBorders>
              <w:top w:val="single" w:color="auto" w:sz="2" w:space="0"/>
              <w:left w:val="single" w:color="auto" w:sz="8" w:space="0"/>
              <w:bottom w:val="single" w:color="auto" w:sz="2" w:space="0"/>
              <w:right w:val="single" w:color="auto" w:sz="2" w:space="0"/>
            </w:tcBorders>
            <w:noWrap w:val="0"/>
            <w:vAlign w:val="center"/>
          </w:tcPr>
          <w:p>
            <w:pPr>
              <w:adjustRightInd w:val="0"/>
              <w:snapToGrid w:val="0"/>
              <w:spacing w:before="312" w:beforeLines="100"/>
              <w:jc w:val="center"/>
              <w:rPr>
                <w:rFonts w:ascii="宋体"/>
                <w:szCs w:val="21"/>
              </w:rPr>
            </w:pPr>
          </w:p>
        </w:tc>
        <w:tc>
          <w:tcPr>
            <w:tcW w:w="1460" w:type="dxa"/>
            <w:gridSpan w:val="5"/>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开户银行</w:t>
            </w:r>
          </w:p>
        </w:tc>
        <w:tc>
          <w:tcPr>
            <w:tcW w:w="2742" w:type="dxa"/>
            <w:gridSpan w:val="9"/>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rPr>
                <w:rFonts w:ascii="宋体"/>
                <w:szCs w:val="21"/>
              </w:rPr>
            </w:pPr>
          </w:p>
        </w:tc>
        <w:tc>
          <w:tcPr>
            <w:tcW w:w="1058" w:type="dxa"/>
            <w:gridSpan w:val="4"/>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帐</w:t>
            </w:r>
            <w:r>
              <w:rPr>
                <w:rFonts w:ascii="宋体" w:hAnsi="宋体"/>
                <w:szCs w:val="21"/>
              </w:rPr>
              <w:t xml:space="preserve">  </w:t>
            </w:r>
            <w:r>
              <w:rPr>
                <w:rFonts w:hint="eastAsia" w:ascii="宋体" w:hAnsi="宋体"/>
                <w:szCs w:val="21"/>
              </w:rPr>
              <w:t>号</w:t>
            </w:r>
          </w:p>
        </w:tc>
        <w:tc>
          <w:tcPr>
            <w:tcW w:w="2936" w:type="dxa"/>
            <w:gridSpan w:val="8"/>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87" w:hRule="atLeast"/>
        </w:trPr>
        <w:tc>
          <w:tcPr>
            <w:tcW w:w="2580" w:type="dxa"/>
            <w:gridSpan w:val="7"/>
            <w:tcBorders>
              <w:top w:val="single" w:color="auto" w:sz="2" w:space="0"/>
              <w:left w:val="single" w:color="auto" w:sz="8"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准备投资规模</w:t>
            </w:r>
          </w:p>
        </w:tc>
        <w:tc>
          <w:tcPr>
            <w:tcW w:w="6490" w:type="dxa"/>
            <w:gridSpan w:val="20"/>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54" w:hRule="atLeast"/>
        </w:trPr>
        <w:tc>
          <w:tcPr>
            <w:tcW w:w="2580" w:type="dxa"/>
            <w:gridSpan w:val="7"/>
            <w:tcBorders>
              <w:top w:val="single" w:color="auto" w:sz="2" w:space="0"/>
              <w:left w:val="single" w:color="auto" w:sz="8"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预期开采时间</w:t>
            </w:r>
          </w:p>
        </w:tc>
        <w:tc>
          <w:tcPr>
            <w:tcW w:w="2670" w:type="dxa"/>
            <w:gridSpan w:val="9"/>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p>
        </w:tc>
        <w:tc>
          <w:tcPr>
            <w:tcW w:w="1797" w:type="dxa"/>
            <w:gridSpan w:val="8"/>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预期开采规模</w:t>
            </w:r>
          </w:p>
        </w:tc>
        <w:tc>
          <w:tcPr>
            <w:tcW w:w="2023" w:type="dxa"/>
            <w:gridSpan w:val="3"/>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508" w:hRule="atLeast"/>
        </w:trPr>
        <w:tc>
          <w:tcPr>
            <w:tcW w:w="1026" w:type="dxa"/>
            <w:gridSpan w:val="3"/>
            <w:vMerge w:val="restart"/>
            <w:tcBorders>
              <w:top w:val="single" w:color="auto" w:sz="2" w:space="0"/>
              <w:left w:val="single" w:color="auto" w:sz="8"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受让人的资质条</w:t>
            </w:r>
            <w:r>
              <w:rPr>
                <w:rFonts w:ascii="宋体" w:hAnsi="宋体"/>
                <w:szCs w:val="21"/>
              </w:rPr>
              <w:t xml:space="preserve">  </w:t>
            </w:r>
            <w:r>
              <w:rPr>
                <w:rFonts w:hint="eastAsia" w:ascii="宋体" w:hAnsi="宋体"/>
                <w:szCs w:val="21"/>
              </w:rPr>
              <w:t>件</w:t>
            </w:r>
          </w:p>
        </w:tc>
        <w:tc>
          <w:tcPr>
            <w:tcW w:w="1554" w:type="dxa"/>
            <w:gridSpan w:val="4"/>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资金条件</w:t>
            </w:r>
          </w:p>
        </w:tc>
        <w:tc>
          <w:tcPr>
            <w:tcW w:w="6490" w:type="dxa"/>
            <w:gridSpan w:val="20"/>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677" w:hRule="atLeast"/>
        </w:trPr>
        <w:tc>
          <w:tcPr>
            <w:tcW w:w="1026" w:type="dxa"/>
            <w:gridSpan w:val="3"/>
            <w:vMerge w:val="continue"/>
            <w:tcBorders>
              <w:top w:val="single" w:color="auto" w:sz="2" w:space="0"/>
              <w:left w:val="single" w:color="auto" w:sz="8"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p>
        </w:tc>
        <w:tc>
          <w:tcPr>
            <w:tcW w:w="1554" w:type="dxa"/>
            <w:gridSpan w:val="4"/>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技术条件</w:t>
            </w:r>
          </w:p>
        </w:tc>
        <w:tc>
          <w:tcPr>
            <w:tcW w:w="6490" w:type="dxa"/>
            <w:gridSpan w:val="20"/>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629" w:hRule="atLeast"/>
        </w:trPr>
        <w:tc>
          <w:tcPr>
            <w:tcW w:w="1026" w:type="dxa"/>
            <w:gridSpan w:val="3"/>
            <w:vMerge w:val="continue"/>
            <w:tcBorders>
              <w:top w:val="single" w:color="auto" w:sz="2" w:space="0"/>
              <w:left w:val="single" w:color="auto" w:sz="8"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p>
        </w:tc>
        <w:tc>
          <w:tcPr>
            <w:tcW w:w="1554" w:type="dxa"/>
            <w:gridSpan w:val="4"/>
            <w:tcBorders>
              <w:top w:val="single" w:color="auto" w:sz="2" w:space="0"/>
              <w:left w:val="single" w:color="auto" w:sz="2" w:space="0"/>
              <w:bottom w:val="single" w:color="auto" w:sz="2" w:space="0"/>
              <w:right w:val="single" w:color="auto" w:sz="2" w:space="0"/>
            </w:tcBorders>
            <w:noWrap w:val="0"/>
            <w:vAlign w:val="center"/>
          </w:tcPr>
          <w:p>
            <w:pPr>
              <w:adjustRightInd w:val="0"/>
              <w:snapToGrid w:val="0"/>
              <w:spacing w:line="240" w:lineRule="exact"/>
              <w:jc w:val="center"/>
              <w:rPr>
                <w:rFonts w:ascii="宋体"/>
                <w:szCs w:val="21"/>
              </w:rPr>
            </w:pPr>
            <w:r>
              <w:rPr>
                <w:rFonts w:hint="eastAsia" w:ascii="宋体" w:hAnsi="宋体"/>
                <w:szCs w:val="21"/>
              </w:rPr>
              <w:t>设备条件</w:t>
            </w:r>
          </w:p>
        </w:tc>
        <w:tc>
          <w:tcPr>
            <w:tcW w:w="6490" w:type="dxa"/>
            <w:gridSpan w:val="20"/>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4300" w:hRule="atLeast"/>
        </w:trPr>
        <w:tc>
          <w:tcPr>
            <w:tcW w:w="1026" w:type="dxa"/>
            <w:gridSpan w:val="3"/>
            <w:tcBorders>
              <w:top w:val="single" w:color="auto" w:sz="2" w:space="0"/>
              <w:left w:val="single" w:color="auto" w:sz="8" w:space="0"/>
              <w:bottom w:val="single" w:color="auto" w:sz="2" w:space="0"/>
              <w:right w:val="single" w:color="auto" w:sz="2" w:space="0"/>
            </w:tcBorders>
            <w:noWrap w:val="0"/>
            <w:vAlign w:val="center"/>
          </w:tcPr>
          <w:p>
            <w:pPr>
              <w:jc w:val="center"/>
              <w:rPr>
                <w:rFonts w:ascii="宋体" w:cs="仿宋"/>
                <w:kern w:val="0"/>
                <w:szCs w:val="21"/>
              </w:rPr>
            </w:pPr>
            <w:r>
              <w:rPr>
                <w:rFonts w:hint="eastAsia" w:ascii="宋体" w:hAnsi="宋体" w:cs="仿宋"/>
                <w:kern w:val="0"/>
                <w:szCs w:val="21"/>
              </w:rPr>
              <w:t>转</w:t>
            </w:r>
          </w:p>
          <w:p>
            <w:pPr>
              <w:jc w:val="center"/>
              <w:rPr>
                <w:rFonts w:ascii="宋体" w:cs="仿宋"/>
                <w:kern w:val="0"/>
                <w:szCs w:val="21"/>
              </w:rPr>
            </w:pPr>
            <w:r>
              <w:rPr>
                <w:rFonts w:hint="eastAsia" w:ascii="宋体" w:hAnsi="宋体" w:cs="仿宋"/>
                <w:kern w:val="0"/>
                <w:szCs w:val="21"/>
              </w:rPr>
              <w:t>让</w:t>
            </w:r>
          </w:p>
          <w:p>
            <w:pPr>
              <w:jc w:val="center"/>
              <w:rPr>
                <w:rFonts w:ascii="宋体" w:cs="仿宋"/>
                <w:kern w:val="0"/>
                <w:szCs w:val="21"/>
              </w:rPr>
            </w:pPr>
            <w:r>
              <w:rPr>
                <w:rFonts w:hint="eastAsia" w:ascii="宋体" w:hAnsi="宋体" w:cs="仿宋"/>
                <w:kern w:val="0"/>
                <w:szCs w:val="21"/>
              </w:rPr>
              <w:t>申</w:t>
            </w:r>
          </w:p>
          <w:p>
            <w:pPr>
              <w:jc w:val="center"/>
              <w:rPr>
                <w:rFonts w:ascii="宋体" w:cs="仿宋"/>
                <w:kern w:val="0"/>
                <w:szCs w:val="21"/>
              </w:rPr>
            </w:pPr>
            <w:r>
              <w:rPr>
                <w:rFonts w:hint="eastAsia" w:ascii="宋体" w:hAnsi="宋体" w:cs="仿宋"/>
                <w:kern w:val="0"/>
                <w:szCs w:val="21"/>
              </w:rPr>
              <w:t>请</w:t>
            </w:r>
          </w:p>
          <w:p>
            <w:pPr>
              <w:jc w:val="center"/>
              <w:rPr>
                <w:rFonts w:ascii="宋体" w:cs="仿宋"/>
                <w:kern w:val="0"/>
                <w:szCs w:val="21"/>
              </w:rPr>
            </w:pPr>
            <w:r>
              <w:rPr>
                <w:rFonts w:hint="eastAsia" w:ascii="宋体" w:hAnsi="宋体" w:cs="仿宋"/>
                <w:kern w:val="0"/>
                <w:szCs w:val="21"/>
              </w:rPr>
              <w:t>人</w:t>
            </w:r>
          </w:p>
          <w:p>
            <w:pPr>
              <w:jc w:val="center"/>
              <w:rPr>
                <w:rFonts w:ascii="宋体" w:cs="仿宋"/>
                <w:kern w:val="0"/>
                <w:szCs w:val="21"/>
              </w:rPr>
            </w:pPr>
            <w:r>
              <w:rPr>
                <w:rFonts w:hint="eastAsia" w:ascii="宋体" w:hAnsi="宋体" w:cs="仿宋"/>
                <w:kern w:val="0"/>
                <w:szCs w:val="21"/>
              </w:rPr>
              <w:t>上</w:t>
            </w:r>
          </w:p>
          <w:p>
            <w:pPr>
              <w:jc w:val="center"/>
              <w:rPr>
                <w:rFonts w:ascii="宋体" w:cs="仿宋"/>
                <w:kern w:val="0"/>
                <w:szCs w:val="21"/>
              </w:rPr>
            </w:pPr>
            <w:r>
              <w:rPr>
                <w:rFonts w:hint="eastAsia" w:ascii="宋体" w:hAnsi="宋体" w:cs="仿宋"/>
                <w:kern w:val="0"/>
                <w:szCs w:val="21"/>
              </w:rPr>
              <w:t>级</w:t>
            </w:r>
          </w:p>
          <w:p>
            <w:pPr>
              <w:jc w:val="center"/>
              <w:rPr>
                <w:rFonts w:ascii="宋体" w:cs="仿宋"/>
                <w:kern w:val="0"/>
                <w:szCs w:val="21"/>
              </w:rPr>
            </w:pPr>
            <w:r>
              <w:rPr>
                <w:rFonts w:hint="eastAsia" w:ascii="宋体" w:hAnsi="宋体" w:cs="仿宋"/>
                <w:kern w:val="0"/>
                <w:szCs w:val="21"/>
              </w:rPr>
              <w:t>主</w:t>
            </w:r>
          </w:p>
          <w:p>
            <w:pPr>
              <w:jc w:val="center"/>
              <w:rPr>
                <w:rFonts w:ascii="宋体" w:cs="仿宋"/>
                <w:kern w:val="0"/>
                <w:szCs w:val="21"/>
              </w:rPr>
            </w:pPr>
            <w:r>
              <w:rPr>
                <w:rFonts w:hint="eastAsia" w:ascii="宋体" w:hAnsi="宋体" w:cs="仿宋"/>
                <w:kern w:val="0"/>
                <w:szCs w:val="21"/>
              </w:rPr>
              <w:t>管</w:t>
            </w:r>
          </w:p>
          <w:p>
            <w:pPr>
              <w:jc w:val="center"/>
              <w:rPr>
                <w:rFonts w:ascii="宋体" w:cs="仿宋"/>
                <w:kern w:val="0"/>
                <w:szCs w:val="21"/>
              </w:rPr>
            </w:pPr>
            <w:r>
              <w:rPr>
                <w:rFonts w:hint="eastAsia" w:ascii="宋体" w:hAnsi="宋体" w:cs="仿宋"/>
                <w:kern w:val="0"/>
                <w:szCs w:val="21"/>
              </w:rPr>
              <w:t>部</w:t>
            </w:r>
          </w:p>
          <w:p>
            <w:pPr>
              <w:jc w:val="center"/>
              <w:rPr>
                <w:rFonts w:ascii="宋体" w:cs="仿宋"/>
                <w:kern w:val="0"/>
                <w:szCs w:val="21"/>
              </w:rPr>
            </w:pPr>
            <w:r>
              <w:rPr>
                <w:rFonts w:hint="eastAsia" w:ascii="宋体" w:hAnsi="宋体" w:cs="仿宋"/>
                <w:kern w:val="0"/>
                <w:szCs w:val="21"/>
              </w:rPr>
              <w:t>门</w:t>
            </w:r>
          </w:p>
          <w:p>
            <w:pPr>
              <w:jc w:val="center"/>
              <w:rPr>
                <w:rFonts w:ascii="宋体" w:cs="仿宋"/>
                <w:kern w:val="0"/>
                <w:szCs w:val="21"/>
              </w:rPr>
            </w:pPr>
            <w:r>
              <w:rPr>
                <w:rFonts w:hint="eastAsia" w:ascii="宋体" w:hAnsi="宋体" w:cs="仿宋"/>
                <w:kern w:val="0"/>
                <w:szCs w:val="21"/>
              </w:rPr>
              <w:t>意</w:t>
            </w:r>
          </w:p>
          <w:p>
            <w:pPr>
              <w:adjustRightInd w:val="0"/>
              <w:snapToGrid w:val="0"/>
              <w:spacing w:line="240" w:lineRule="exact"/>
              <w:jc w:val="center"/>
              <w:rPr>
                <w:rFonts w:ascii="宋体"/>
                <w:szCs w:val="21"/>
              </w:rPr>
            </w:pPr>
            <w:r>
              <w:rPr>
                <w:rFonts w:hint="eastAsia" w:ascii="宋体" w:hAnsi="宋体" w:cs="仿宋"/>
                <w:kern w:val="0"/>
                <w:szCs w:val="21"/>
              </w:rPr>
              <w:t>见</w:t>
            </w:r>
          </w:p>
        </w:tc>
        <w:tc>
          <w:tcPr>
            <w:tcW w:w="8044" w:type="dxa"/>
            <w:gridSpan w:val="24"/>
            <w:tcBorders>
              <w:top w:val="single" w:color="auto" w:sz="2" w:space="0"/>
              <w:left w:val="single" w:color="auto" w:sz="2" w:space="0"/>
              <w:bottom w:val="single" w:color="auto" w:sz="2" w:space="0"/>
              <w:right w:val="single" w:color="auto" w:sz="8" w:space="0"/>
            </w:tcBorders>
            <w:noWrap w:val="0"/>
            <w:vAlign w:val="center"/>
          </w:tcPr>
          <w:p>
            <w:pPr>
              <w:adjustRightInd w:val="0"/>
              <w:snapToGrid w:val="0"/>
              <w:spacing w:line="240" w:lineRule="exact"/>
              <w:ind w:right="206" w:rightChars="98"/>
              <w:jc w:val="right"/>
              <w:rPr>
                <w:rFonts w:ascii="宋体"/>
                <w:szCs w:val="21"/>
              </w:rPr>
            </w:pPr>
          </w:p>
          <w:p>
            <w:pPr>
              <w:adjustRightInd w:val="0"/>
              <w:snapToGrid w:val="0"/>
              <w:spacing w:line="240" w:lineRule="exact"/>
              <w:ind w:right="206" w:rightChars="98"/>
              <w:jc w:val="right"/>
              <w:rPr>
                <w:rFonts w:ascii="宋体"/>
                <w:szCs w:val="21"/>
              </w:rPr>
            </w:pPr>
          </w:p>
          <w:p>
            <w:pPr>
              <w:adjustRightInd w:val="0"/>
              <w:snapToGrid w:val="0"/>
              <w:spacing w:line="240" w:lineRule="exact"/>
              <w:ind w:right="206" w:rightChars="98"/>
              <w:jc w:val="right"/>
              <w:rPr>
                <w:rFonts w:ascii="宋体"/>
                <w:szCs w:val="21"/>
              </w:rPr>
            </w:pPr>
          </w:p>
          <w:p>
            <w:pPr>
              <w:adjustRightInd w:val="0"/>
              <w:snapToGrid w:val="0"/>
              <w:spacing w:line="240" w:lineRule="exact"/>
              <w:ind w:right="206" w:rightChars="98"/>
              <w:jc w:val="right"/>
              <w:rPr>
                <w:rFonts w:ascii="宋体"/>
                <w:szCs w:val="21"/>
              </w:rPr>
            </w:pPr>
          </w:p>
          <w:p>
            <w:pPr>
              <w:adjustRightInd w:val="0"/>
              <w:snapToGrid w:val="0"/>
              <w:spacing w:line="240" w:lineRule="exact"/>
              <w:ind w:right="206" w:rightChars="98"/>
              <w:jc w:val="right"/>
              <w:rPr>
                <w:rFonts w:ascii="宋体"/>
                <w:szCs w:val="21"/>
              </w:rPr>
            </w:pPr>
          </w:p>
          <w:p>
            <w:pPr>
              <w:adjustRightInd w:val="0"/>
              <w:snapToGrid w:val="0"/>
              <w:spacing w:line="240" w:lineRule="exact"/>
              <w:ind w:right="206" w:rightChars="98"/>
              <w:jc w:val="right"/>
              <w:rPr>
                <w:rFonts w:ascii="宋体"/>
                <w:szCs w:val="21"/>
              </w:rPr>
            </w:pPr>
          </w:p>
          <w:p>
            <w:pPr>
              <w:adjustRightInd w:val="0"/>
              <w:snapToGrid w:val="0"/>
              <w:spacing w:line="240" w:lineRule="exact"/>
              <w:ind w:right="206" w:rightChars="98"/>
              <w:jc w:val="right"/>
              <w:rPr>
                <w:rFonts w:ascii="宋体"/>
                <w:szCs w:val="21"/>
              </w:rPr>
            </w:pPr>
          </w:p>
          <w:p>
            <w:pPr>
              <w:wordWrap w:val="0"/>
              <w:adjustRightInd w:val="0"/>
              <w:snapToGrid w:val="0"/>
              <w:spacing w:line="240" w:lineRule="exact"/>
              <w:ind w:right="206" w:rightChars="98"/>
              <w:jc w:val="right"/>
              <w:rPr>
                <w:rFonts w:ascii="宋体"/>
                <w:szCs w:val="21"/>
              </w:rPr>
            </w:pPr>
            <w:r>
              <w:rPr>
                <w:rFonts w:hint="eastAsia" w:ascii="宋体" w:hAnsi="宋体"/>
                <w:szCs w:val="21"/>
              </w:rPr>
              <w:t>（印章）</w:t>
            </w:r>
            <w:r>
              <w:rPr>
                <w:rFonts w:ascii="宋体" w:hAnsi="宋体"/>
                <w:szCs w:val="21"/>
              </w:rPr>
              <w:t xml:space="preserve">    </w:t>
            </w:r>
            <w:r>
              <w:rPr>
                <w:rFonts w:hint="eastAsia" w:ascii="宋体" w:hAnsi="宋体"/>
                <w:szCs w:val="21"/>
              </w:rPr>
              <w:t>年</w:t>
            </w:r>
            <w:r>
              <w:rPr>
                <w:rFonts w:ascii="宋体" w:hAnsi="宋体"/>
                <w:szCs w:val="21"/>
              </w:rPr>
              <w:t xml:space="preserve">   </w:t>
            </w:r>
            <w:r>
              <w:rPr>
                <w:rFonts w:hint="eastAsia" w:ascii="宋体" w:hAnsi="宋体"/>
                <w:szCs w:val="21"/>
              </w:rPr>
              <w:t>月</w:t>
            </w:r>
            <w:r>
              <w:rPr>
                <w:rFonts w:ascii="宋体" w:hAnsi="宋体"/>
                <w:szCs w:val="21"/>
              </w:rPr>
              <w:t xml:space="preserve">   </w:t>
            </w:r>
            <w:r>
              <w:rPr>
                <w:rFonts w:hint="eastAsia" w:ascii="宋体" w:hAnsi="宋体"/>
                <w:szCs w:val="21"/>
              </w:rPr>
              <w:t>日</w:t>
            </w:r>
            <w:r>
              <w:rPr>
                <w:rFonts w:ascii="宋体" w:hAnsi="宋体"/>
                <w:szCs w:val="21"/>
              </w:rPr>
              <w:t xml:space="preserve">  </w:t>
            </w: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2" w:space="0"/>
          </w:tblBorders>
          <w:tblCellMar>
            <w:top w:w="0" w:type="dxa"/>
            <w:left w:w="108" w:type="dxa"/>
            <w:bottom w:w="0" w:type="dxa"/>
            <w:right w:w="108" w:type="dxa"/>
          </w:tblCellMar>
        </w:tblPrEx>
        <w:trPr>
          <w:cantSplit/>
          <w:trHeight w:val="1862" w:hRule="atLeast"/>
        </w:trPr>
        <w:tc>
          <w:tcPr>
            <w:tcW w:w="1026" w:type="dxa"/>
            <w:gridSpan w:val="3"/>
            <w:tcBorders>
              <w:top w:val="single" w:color="auto" w:sz="2" w:space="0"/>
              <w:left w:val="single" w:color="auto" w:sz="8" w:space="0"/>
              <w:bottom w:val="single" w:color="auto" w:sz="8" w:space="0"/>
              <w:right w:val="single" w:color="auto" w:sz="2" w:space="0"/>
            </w:tcBorders>
            <w:noWrap w:val="0"/>
            <w:vAlign w:val="center"/>
          </w:tcPr>
          <w:p>
            <w:pPr>
              <w:ind w:left="113" w:right="113"/>
              <w:jc w:val="center"/>
              <w:rPr>
                <w:rFonts w:ascii="宋体"/>
                <w:szCs w:val="24"/>
              </w:rPr>
            </w:pPr>
            <w:r>
              <w:rPr>
                <w:rFonts w:hint="eastAsia" w:ascii="宋体" w:hAnsi="宋体"/>
                <w:szCs w:val="24"/>
              </w:rPr>
              <w:t>备</w:t>
            </w:r>
          </w:p>
          <w:p>
            <w:pPr>
              <w:ind w:left="113" w:right="113"/>
              <w:jc w:val="center"/>
              <w:rPr>
                <w:rFonts w:ascii="宋体"/>
                <w:szCs w:val="24"/>
              </w:rPr>
            </w:pPr>
          </w:p>
          <w:p>
            <w:pPr>
              <w:jc w:val="center"/>
              <w:rPr>
                <w:rFonts w:ascii="宋体" w:cs="仿宋"/>
                <w:kern w:val="0"/>
                <w:szCs w:val="21"/>
              </w:rPr>
            </w:pPr>
            <w:r>
              <w:rPr>
                <w:rFonts w:hint="eastAsia" w:ascii="宋体" w:hAnsi="宋体"/>
                <w:szCs w:val="24"/>
              </w:rPr>
              <w:t>注</w:t>
            </w:r>
          </w:p>
        </w:tc>
        <w:tc>
          <w:tcPr>
            <w:tcW w:w="8044" w:type="dxa"/>
            <w:gridSpan w:val="24"/>
            <w:tcBorders>
              <w:top w:val="single" w:color="auto" w:sz="2" w:space="0"/>
              <w:left w:val="single" w:color="auto" w:sz="2" w:space="0"/>
              <w:bottom w:val="single" w:color="auto" w:sz="8" w:space="0"/>
              <w:right w:val="single" w:color="auto" w:sz="8" w:space="0"/>
            </w:tcBorders>
            <w:noWrap w:val="0"/>
            <w:vAlign w:val="center"/>
          </w:tcPr>
          <w:p>
            <w:pPr>
              <w:adjustRightInd w:val="0"/>
              <w:snapToGrid w:val="0"/>
              <w:spacing w:line="240" w:lineRule="exact"/>
              <w:jc w:val="center"/>
              <w:rPr>
                <w:rFonts w:ascii="宋体"/>
                <w:szCs w:val="21"/>
              </w:rPr>
            </w:pPr>
          </w:p>
        </w:tc>
      </w:tr>
    </w:tbl>
    <w:p>
      <w:pPr>
        <w:widowControl/>
        <w:jc w:val="left"/>
        <w:rPr>
          <w:rFonts w:hint="eastAsia"/>
          <w:b/>
          <w:bCs/>
          <w:sz w:val="32"/>
          <w:szCs w:val="32"/>
        </w:rPr>
      </w:pPr>
      <w:r>
        <w:rPr>
          <w:rFonts w:ascii="黑体" w:hAnsi="黑体" w:eastAsia="黑体"/>
          <w:b/>
          <w:sz w:val="36"/>
          <w:szCs w:val="36"/>
          <w:lang w:val="en-GB"/>
        </w:rPr>
        <w:br w:type="page"/>
      </w:r>
      <w:r>
        <w:rPr>
          <w:rFonts w:hint="eastAsia"/>
          <w:b/>
          <w:bCs/>
          <w:sz w:val="32"/>
          <w:szCs w:val="32"/>
        </w:rPr>
        <w:t>（10）</w:t>
      </w:r>
    </w:p>
    <w:p>
      <w:pPr>
        <w:adjustRightInd w:val="0"/>
        <w:snapToGrid w:val="0"/>
        <w:ind w:firstLine="482"/>
        <w:rPr>
          <w:rFonts w:ascii="Calibri" w:hAnsi="Calibri" w:eastAsia="仿宋_GB2312"/>
          <w:b/>
          <w:sz w:val="24"/>
          <w:szCs w:val="22"/>
        </w:rPr>
      </w:pPr>
    </w:p>
    <w:p>
      <w:pPr>
        <w:adjustRightInd w:val="0"/>
        <w:snapToGrid w:val="0"/>
        <w:ind w:firstLine="600"/>
        <w:rPr>
          <w:rFonts w:ascii="Calibri" w:hAnsi="Calibri" w:eastAsia="仿宋_GB2312"/>
          <w:sz w:val="30"/>
          <w:szCs w:val="22"/>
        </w:rPr>
      </w:pPr>
    </w:p>
    <w:p>
      <w:pPr>
        <w:rPr>
          <w:b/>
          <w:sz w:val="24"/>
          <w:szCs w:val="24"/>
        </w:rPr>
      </w:pPr>
      <w:r>
        <w:rPr>
          <w:rFonts w:hint="eastAsia"/>
          <w:b/>
          <w:sz w:val="24"/>
          <w:szCs w:val="24"/>
        </w:rPr>
        <w:t>收到申请顺序号                                  批准文号</w:t>
      </w:r>
    </w:p>
    <w:p>
      <w:pPr>
        <w:rPr>
          <w:b/>
          <w:sz w:val="24"/>
          <w:szCs w:val="24"/>
        </w:rPr>
      </w:pPr>
      <w:r>
        <w:rPr>
          <w:rFonts w:hint="eastAsia"/>
          <w:b/>
          <w:spacing w:val="22"/>
          <w:sz w:val="24"/>
          <w:szCs w:val="24"/>
        </w:rPr>
        <w:t>收到申请时</w:t>
      </w:r>
      <w:r>
        <w:rPr>
          <w:rFonts w:hint="eastAsia"/>
          <w:b/>
          <w:spacing w:val="10"/>
          <w:sz w:val="24"/>
          <w:szCs w:val="24"/>
        </w:rPr>
        <w:t>间</w:t>
      </w:r>
      <w:r>
        <w:rPr>
          <w:rFonts w:hint="eastAsia"/>
          <w:b/>
          <w:sz w:val="24"/>
          <w:szCs w:val="24"/>
        </w:rPr>
        <w:t xml:space="preserve">                                  </w:t>
      </w:r>
      <w:r>
        <w:rPr>
          <w:rFonts w:hint="eastAsia"/>
          <w:b/>
          <w:spacing w:val="0"/>
          <w:sz w:val="24"/>
          <w:szCs w:val="24"/>
        </w:rPr>
        <w:t>批准时间</w:t>
      </w:r>
    </w:p>
    <w:p>
      <w:pPr>
        <w:adjustRightInd w:val="0"/>
        <w:snapToGrid w:val="0"/>
        <w:ind w:firstLine="600"/>
        <w:rPr>
          <w:rFonts w:ascii="Calibri" w:hAnsi="Calibri" w:eastAsia="仿宋_GB2312"/>
          <w:sz w:val="30"/>
          <w:szCs w:val="22"/>
        </w:rPr>
      </w:pPr>
    </w:p>
    <w:p>
      <w:pPr>
        <w:adjustRightInd w:val="0"/>
        <w:snapToGrid w:val="0"/>
        <w:ind w:firstLine="600"/>
        <w:rPr>
          <w:rFonts w:ascii="Calibri" w:hAnsi="Calibri" w:eastAsia="仿宋_GB2312"/>
          <w:sz w:val="30"/>
          <w:szCs w:val="22"/>
        </w:rPr>
      </w:pPr>
    </w:p>
    <w:p>
      <w:pPr>
        <w:adjustRightInd w:val="0"/>
        <w:snapToGrid w:val="0"/>
        <w:ind w:firstLine="600"/>
        <w:rPr>
          <w:rFonts w:ascii="Calibri" w:hAnsi="Calibri" w:eastAsia="仿宋_GB2312"/>
          <w:sz w:val="30"/>
          <w:szCs w:val="22"/>
        </w:rPr>
      </w:pPr>
    </w:p>
    <w:p>
      <w:pPr>
        <w:adjustRightInd w:val="0"/>
        <w:snapToGrid w:val="0"/>
        <w:ind w:firstLine="600"/>
        <w:rPr>
          <w:rFonts w:ascii="Calibri" w:hAnsi="Calibri" w:eastAsia="仿宋_GB2312"/>
          <w:sz w:val="30"/>
          <w:szCs w:val="22"/>
        </w:rPr>
      </w:pPr>
    </w:p>
    <w:p>
      <w:pPr>
        <w:adjustRightInd w:val="0"/>
        <w:snapToGrid w:val="0"/>
        <w:jc w:val="center"/>
        <w:rPr>
          <w:rFonts w:ascii="Calibri" w:hAnsi="Calibri" w:eastAsia="仿宋_GB2312"/>
          <w:b/>
          <w:spacing w:val="220"/>
          <w:sz w:val="52"/>
          <w:szCs w:val="22"/>
        </w:rPr>
      </w:pPr>
      <w:r>
        <w:rPr>
          <w:rFonts w:hint="eastAsia" w:ascii="Calibri" w:hAnsi="Calibri" w:eastAsia="仿宋_GB2312"/>
          <w:b/>
          <w:spacing w:val="220"/>
          <w:sz w:val="52"/>
          <w:szCs w:val="22"/>
        </w:rPr>
        <w:t>油气采矿权</w:t>
      </w:r>
    </w:p>
    <w:p>
      <w:pPr>
        <w:tabs>
          <w:tab w:val="left" w:pos="7080"/>
        </w:tabs>
        <w:adjustRightInd w:val="0"/>
        <w:snapToGrid w:val="0"/>
        <w:jc w:val="center"/>
        <w:rPr>
          <w:rFonts w:ascii="宋体" w:hAnsi="Calibri" w:eastAsia="仿宋_GB2312"/>
          <w:sz w:val="84"/>
          <w:szCs w:val="22"/>
        </w:rPr>
      </w:pPr>
      <w:r>
        <w:rPr>
          <w:rFonts w:hint="eastAsia" w:ascii="宋体" w:hAnsi="Calibri" w:eastAsia="仿宋_GB2312"/>
          <w:b/>
          <w:sz w:val="84"/>
          <w:szCs w:val="22"/>
        </w:rPr>
        <w:t>注销申请书</w:t>
      </w:r>
    </w:p>
    <w:p>
      <w:pPr>
        <w:adjustRightInd w:val="0"/>
        <w:snapToGrid w:val="0"/>
        <w:spacing w:line="320" w:lineRule="exact"/>
        <w:ind w:firstLine="600"/>
        <w:rPr>
          <w:rFonts w:ascii="Calibri" w:hAnsi="Calibri" w:eastAsia="仿宋_GB2312"/>
          <w:sz w:val="30"/>
          <w:szCs w:val="22"/>
        </w:rPr>
      </w:pPr>
    </w:p>
    <w:p>
      <w:pPr>
        <w:adjustRightInd w:val="0"/>
        <w:snapToGrid w:val="0"/>
        <w:spacing w:line="320" w:lineRule="exact"/>
        <w:ind w:firstLine="600"/>
        <w:rPr>
          <w:rFonts w:ascii="Calibri" w:hAnsi="Calibri" w:eastAsia="仿宋_GB2312"/>
          <w:sz w:val="30"/>
          <w:szCs w:val="22"/>
        </w:rPr>
      </w:pPr>
    </w:p>
    <w:p>
      <w:pPr>
        <w:adjustRightInd w:val="0"/>
        <w:snapToGrid w:val="0"/>
        <w:spacing w:line="320" w:lineRule="exact"/>
        <w:ind w:firstLine="600"/>
        <w:rPr>
          <w:rFonts w:ascii="Calibri" w:hAnsi="Calibri" w:eastAsia="仿宋_GB2312"/>
          <w:sz w:val="30"/>
          <w:szCs w:val="22"/>
        </w:rPr>
      </w:pPr>
    </w:p>
    <w:p>
      <w:pPr>
        <w:adjustRightInd w:val="0"/>
        <w:snapToGrid w:val="0"/>
        <w:spacing w:line="320" w:lineRule="exact"/>
        <w:ind w:firstLine="600"/>
        <w:rPr>
          <w:rFonts w:ascii="Calibri" w:hAnsi="Calibri" w:eastAsia="仿宋_GB2312"/>
          <w:sz w:val="30"/>
          <w:szCs w:val="22"/>
        </w:rPr>
      </w:pPr>
    </w:p>
    <w:p>
      <w:pPr>
        <w:adjustRightInd w:val="0"/>
        <w:snapToGrid w:val="0"/>
        <w:spacing w:line="320" w:lineRule="exact"/>
        <w:ind w:firstLine="600"/>
        <w:rPr>
          <w:rFonts w:ascii="Calibri" w:hAnsi="Calibri" w:eastAsia="仿宋_GB2312"/>
          <w:sz w:val="30"/>
          <w:szCs w:val="22"/>
        </w:rPr>
      </w:pPr>
    </w:p>
    <w:p>
      <w:pPr>
        <w:adjustRightInd w:val="0"/>
        <w:snapToGrid w:val="0"/>
        <w:spacing w:line="320" w:lineRule="exact"/>
        <w:ind w:firstLine="600"/>
        <w:rPr>
          <w:rFonts w:ascii="Calibri" w:hAnsi="Calibri" w:eastAsia="仿宋_GB2312"/>
          <w:sz w:val="30"/>
          <w:szCs w:val="22"/>
        </w:rPr>
      </w:pPr>
    </w:p>
    <w:p>
      <w:pPr>
        <w:adjustRightInd w:val="0"/>
        <w:snapToGrid w:val="0"/>
        <w:spacing w:line="320" w:lineRule="exact"/>
        <w:ind w:firstLine="600"/>
        <w:rPr>
          <w:rFonts w:hint="eastAsia" w:ascii="Calibri" w:hAnsi="Calibri" w:eastAsia="仿宋_GB2312"/>
          <w:sz w:val="30"/>
          <w:szCs w:val="22"/>
        </w:rPr>
      </w:pPr>
    </w:p>
    <w:p>
      <w:pPr>
        <w:adjustRightInd w:val="0"/>
        <w:snapToGrid w:val="0"/>
        <w:spacing w:line="320" w:lineRule="exact"/>
        <w:ind w:firstLine="600"/>
        <w:rPr>
          <w:rFonts w:hint="eastAsia" w:ascii="Calibri" w:hAnsi="Calibri" w:eastAsia="仿宋_GB2312"/>
          <w:sz w:val="30"/>
          <w:szCs w:val="22"/>
        </w:rPr>
      </w:pPr>
    </w:p>
    <w:p>
      <w:pPr>
        <w:adjustRightInd w:val="0"/>
        <w:snapToGrid w:val="0"/>
        <w:spacing w:line="320" w:lineRule="exact"/>
        <w:ind w:firstLine="600"/>
        <w:rPr>
          <w:rFonts w:hint="eastAsia" w:ascii="Calibri" w:hAnsi="Calibri" w:eastAsia="仿宋_GB2312"/>
          <w:sz w:val="30"/>
          <w:szCs w:val="22"/>
        </w:rPr>
      </w:pPr>
    </w:p>
    <w:p>
      <w:pPr>
        <w:adjustRightInd w:val="0"/>
        <w:snapToGrid w:val="0"/>
        <w:spacing w:line="320" w:lineRule="exact"/>
        <w:ind w:firstLine="600"/>
        <w:rPr>
          <w:rFonts w:hint="eastAsia" w:ascii="Calibri" w:hAnsi="Calibri" w:eastAsia="仿宋_GB2312"/>
          <w:sz w:val="30"/>
          <w:szCs w:val="22"/>
        </w:rPr>
      </w:pPr>
    </w:p>
    <w:p>
      <w:pPr>
        <w:adjustRightInd w:val="0"/>
        <w:snapToGrid w:val="0"/>
        <w:spacing w:line="320" w:lineRule="exact"/>
        <w:ind w:firstLine="600"/>
        <w:rPr>
          <w:rFonts w:hint="eastAsia" w:ascii="Calibri" w:hAnsi="Calibri" w:eastAsia="仿宋_GB2312"/>
          <w:sz w:val="30"/>
          <w:szCs w:val="22"/>
        </w:rPr>
      </w:pPr>
    </w:p>
    <w:p>
      <w:pPr>
        <w:adjustRightInd w:val="0"/>
        <w:snapToGrid w:val="0"/>
        <w:spacing w:line="320" w:lineRule="exact"/>
        <w:ind w:firstLine="600"/>
        <w:rPr>
          <w:rFonts w:hint="eastAsia" w:ascii="Calibri" w:hAnsi="Calibri" w:eastAsia="仿宋_GB2312"/>
          <w:sz w:val="30"/>
          <w:szCs w:val="22"/>
        </w:rPr>
      </w:pPr>
    </w:p>
    <w:p>
      <w:pPr>
        <w:adjustRightInd w:val="0"/>
        <w:snapToGrid w:val="0"/>
        <w:spacing w:line="320" w:lineRule="exact"/>
        <w:ind w:firstLine="600"/>
        <w:rPr>
          <w:rFonts w:hint="eastAsia" w:ascii="Calibri" w:hAnsi="Calibri" w:eastAsia="仿宋_GB2312"/>
          <w:sz w:val="30"/>
          <w:szCs w:val="22"/>
        </w:rPr>
      </w:pPr>
    </w:p>
    <w:p>
      <w:pPr>
        <w:adjustRightInd w:val="0"/>
        <w:snapToGrid w:val="0"/>
        <w:spacing w:line="320" w:lineRule="exact"/>
        <w:ind w:firstLine="600"/>
        <w:rPr>
          <w:rFonts w:hint="eastAsia" w:ascii="Calibri" w:hAnsi="Calibri" w:eastAsia="仿宋_GB2312"/>
          <w:sz w:val="30"/>
          <w:szCs w:val="22"/>
        </w:rPr>
      </w:pPr>
    </w:p>
    <w:p>
      <w:pPr>
        <w:adjustRightInd w:val="0"/>
        <w:snapToGrid w:val="0"/>
        <w:spacing w:line="320" w:lineRule="exact"/>
        <w:ind w:firstLine="600"/>
        <w:rPr>
          <w:rFonts w:hint="eastAsia" w:ascii="Calibri" w:hAnsi="Calibri" w:eastAsia="仿宋_GB2312"/>
          <w:sz w:val="30"/>
          <w:szCs w:val="22"/>
        </w:rPr>
      </w:pPr>
    </w:p>
    <w:p>
      <w:pPr>
        <w:adjustRightInd w:val="0"/>
        <w:snapToGrid w:val="0"/>
        <w:spacing w:line="320" w:lineRule="exact"/>
        <w:ind w:firstLine="600"/>
        <w:rPr>
          <w:rFonts w:hint="eastAsia" w:ascii="Calibri" w:hAnsi="Calibri" w:eastAsia="仿宋_GB2312"/>
          <w:sz w:val="30"/>
          <w:szCs w:val="22"/>
        </w:rPr>
      </w:pPr>
    </w:p>
    <w:p>
      <w:pPr>
        <w:adjustRightInd w:val="0"/>
        <w:snapToGrid w:val="0"/>
        <w:spacing w:line="320" w:lineRule="exact"/>
        <w:ind w:firstLine="600"/>
        <w:rPr>
          <w:rFonts w:hint="eastAsia" w:ascii="Calibri" w:hAnsi="Calibri" w:eastAsia="仿宋_GB2312"/>
          <w:sz w:val="30"/>
          <w:szCs w:val="22"/>
        </w:rPr>
      </w:pPr>
    </w:p>
    <w:tbl>
      <w:tblPr>
        <w:tblStyle w:val="7"/>
        <w:tblW w:w="0" w:type="auto"/>
        <w:jc w:val="center"/>
        <w:tblLayout w:type="fixed"/>
        <w:tblCellMar>
          <w:top w:w="0" w:type="dxa"/>
          <w:left w:w="108" w:type="dxa"/>
          <w:bottom w:w="0" w:type="dxa"/>
          <w:right w:w="108" w:type="dxa"/>
        </w:tblCellMar>
      </w:tblPr>
      <w:tblGrid>
        <w:gridCol w:w="2376"/>
        <w:gridCol w:w="6146"/>
      </w:tblGrid>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eastAsia="仿宋_GB2312"/>
                <w:kern w:val="0"/>
                <w:sz w:val="30"/>
                <w:szCs w:val="30"/>
              </w:rPr>
            </w:pPr>
            <w:r>
              <w:rPr>
                <w:rFonts w:hint="eastAsia" w:ascii="仿宋_GB2312" w:hAnsi="宋体" w:eastAsia="仿宋_GB2312"/>
                <w:kern w:val="0"/>
                <w:sz w:val="30"/>
                <w:szCs w:val="30"/>
              </w:rPr>
              <w:t>项目名称</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_GB2312" w:hAnsi="仿宋" w:eastAsia="仿宋_GB2312"/>
                      <w:b/>
                      <w:sz w:val="30"/>
                      <w:szCs w:val="30"/>
                      <w:u w:val="single"/>
                    </w:rPr>
                    <w:t xml:space="preserve">                                      </w:t>
                  </w:r>
                </w:p>
              </w:tc>
            </w:tr>
          </w:tbl>
          <w:p>
            <w:pPr>
              <w:spacing w:line="320" w:lineRule="exact"/>
              <w:ind w:left="42" w:leftChars="20"/>
              <w:rPr>
                <w:rFonts w:hint="eastAsia" w:ascii="仿宋_GB2312" w:eastAsia="仿宋_GB2312"/>
                <w:kern w:val="0"/>
                <w:sz w:val="30"/>
                <w:szCs w:val="30"/>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eastAsia="仿宋_GB2312"/>
                <w:kern w:val="0"/>
                <w:sz w:val="30"/>
                <w:szCs w:val="30"/>
              </w:rPr>
            </w:pPr>
            <w:r>
              <w:rPr>
                <w:rFonts w:hint="eastAsia" w:ascii="仿宋_GB2312" w:hAnsi="宋体" w:eastAsia="仿宋_GB2312"/>
                <w:kern w:val="0"/>
                <w:sz w:val="30"/>
                <w:szCs w:val="30"/>
              </w:rPr>
              <w:t>采矿许可证号</w:t>
            </w:r>
          </w:p>
        </w:tc>
        <w:tc>
          <w:tcPr>
            <w:tcW w:w="6146" w:type="dxa"/>
            <w:noWrap w:val="0"/>
            <w:vAlign w:val="center"/>
          </w:tcPr>
          <w:tbl>
            <w:tblPr>
              <w:tblStyle w:val="7"/>
              <w:tblW w:w="0" w:type="auto"/>
              <w:tblInd w:w="0" w:type="dxa"/>
              <w:tblLayout w:type="fixed"/>
              <w:tblCellMar>
                <w:top w:w="0" w:type="dxa"/>
                <w:left w:w="108" w:type="dxa"/>
                <w:bottom w:w="0" w:type="dxa"/>
                <w:right w:w="108" w:type="dxa"/>
              </w:tblCellMar>
            </w:tblPr>
            <w:tblGrid>
              <w:gridCol w:w="6146"/>
            </w:tblGrid>
            <w:tr>
              <w:tblPrEx>
                <w:tblCellMar>
                  <w:top w:w="0" w:type="dxa"/>
                  <w:left w:w="108" w:type="dxa"/>
                  <w:bottom w:w="0" w:type="dxa"/>
                  <w:right w:w="108" w:type="dxa"/>
                </w:tblCellMar>
              </w:tblPrEx>
              <w:trPr>
                <w:trHeight w:val="571" w:hRule="atLeast"/>
              </w:trPr>
              <w:tc>
                <w:tcPr>
                  <w:tcW w:w="6146" w:type="dxa"/>
                  <w:tcBorders>
                    <w:top w:val="nil"/>
                    <w:left w:val="nil"/>
                    <w:bottom w:val="nil"/>
                    <w:right w:val="nil"/>
                  </w:tcBorders>
                  <w:noWrap w:val="0"/>
                  <w:vAlign w:val="center"/>
                </w:tcPr>
                <w:p>
                  <w:pPr>
                    <w:spacing w:line="320" w:lineRule="exact"/>
                    <w:ind w:left="42" w:leftChars="20"/>
                    <w:rPr>
                      <w:rFonts w:hint="eastAsia" w:ascii="仿宋_GB2312" w:eastAsia="仿宋_GB2312"/>
                      <w:kern w:val="0"/>
                      <w:sz w:val="30"/>
                      <w:szCs w:val="30"/>
                    </w:rPr>
                  </w:pPr>
                  <w:r>
                    <w:rPr>
                      <w:rFonts w:hint="eastAsia" w:ascii="仿宋_GB2312" w:hAnsi="仿宋" w:eastAsia="仿宋_GB2312"/>
                      <w:b/>
                      <w:sz w:val="30"/>
                      <w:szCs w:val="30"/>
                      <w:u w:val="single"/>
                    </w:rPr>
                    <w:t xml:space="preserve">                                      </w:t>
                  </w:r>
                </w:p>
              </w:tc>
            </w:tr>
          </w:tbl>
          <w:p>
            <w:pPr>
              <w:spacing w:line="320" w:lineRule="exact"/>
              <w:ind w:left="42" w:leftChars="20"/>
              <w:rPr>
                <w:rFonts w:hint="eastAsia" w:ascii="仿宋_GB2312" w:eastAsia="仿宋_GB2312"/>
                <w:kern w:val="0"/>
                <w:sz w:val="30"/>
                <w:szCs w:val="30"/>
              </w:rPr>
            </w:pP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eastAsia="仿宋_GB2312"/>
                <w:kern w:val="0"/>
                <w:sz w:val="30"/>
                <w:szCs w:val="30"/>
              </w:rPr>
            </w:pPr>
            <w:r>
              <w:rPr>
                <w:rFonts w:hint="eastAsia" w:ascii="仿宋_GB2312" w:hAnsi="宋体" w:eastAsia="仿宋_GB2312"/>
                <w:kern w:val="0"/>
                <w:sz w:val="30"/>
                <w:szCs w:val="30"/>
              </w:rPr>
              <w:t>申请人</w:t>
            </w:r>
          </w:p>
        </w:tc>
        <w:tc>
          <w:tcPr>
            <w:tcW w:w="6146" w:type="dxa"/>
            <w:noWrap w:val="0"/>
            <w:vAlign w:val="center"/>
          </w:tcPr>
          <w:p>
            <w:pPr>
              <w:spacing w:line="320" w:lineRule="exact"/>
              <w:ind w:left="42" w:leftChars="20"/>
              <w:rPr>
                <w:rFonts w:hint="eastAsia" w:ascii="仿宋_GB2312" w:eastAsia="仿宋_GB2312"/>
                <w:kern w:val="0"/>
                <w:sz w:val="30"/>
                <w:szCs w:val="30"/>
                <w:u w:val="single"/>
              </w:rPr>
            </w:pPr>
            <w:r>
              <w:rPr>
                <w:rFonts w:hint="eastAsia" w:ascii="仿宋_GB2312" w:hAnsi="仿宋" w:eastAsia="仿宋_GB2312"/>
                <w:b/>
                <w:sz w:val="30"/>
                <w:szCs w:val="30"/>
                <w:u w:val="single"/>
              </w:rPr>
              <w:t xml:space="preserve">                              （签章）</w:t>
            </w:r>
          </w:p>
        </w:tc>
      </w:tr>
      <w:tr>
        <w:tblPrEx>
          <w:tblCellMar>
            <w:top w:w="0" w:type="dxa"/>
            <w:left w:w="108" w:type="dxa"/>
            <w:bottom w:w="0" w:type="dxa"/>
            <w:right w:w="108" w:type="dxa"/>
          </w:tblCellMar>
        </w:tblPrEx>
        <w:trPr>
          <w:trHeight w:val="571" w:hRule="atLeast"/>
          <w:jc w:val="center"/>
        </w:trPr>
        <w:tc>
          <w:tcPr>
            <w:tcW w:w="2376" w:type="dxa"/>
            <w:noWrap w:val="0"/>
            <w:vAlign w:val="center"/>
          </w:tcPr>
          <w:p>
            <w:pPr>
              <w:spacing w:line="320" w:lineRule="exact"/>
              <w:ind w:right="-107" w:rightChars="-51"/>
              <w:jc w:val="distribute"/>
              <w:rPr>
                <w:rFonts w:hint="eastAsia" w:ascii="仿宋_GB2312" w:eastAsia="仿宋_GB2312"/>
                <w:kern w:val="0"/>
                <w:sz w:val="30"/>
                <w:szCs w:val="30"/>
              </w:rPr>
            </w:pPr>
            <w:r>
              <w:rPr>
                <w:rFonts w:hint="eastAsia" w:ascii="仿宋_GB2312" w:hAnsi="宋体" w:eastAsia="仿宋_GB2312"/>
                <w:kern w:val="0"/>
                <w:sz w:val="30"/>
                <w:szCs w:val="30"/>
              </w:rPr>
              <w:t>填表时间</w:t>
            </w:r>
          </w:p>
        </w:tc>
        <w:tc>
          <w:tcPr>
            <w:tcW w:w="6146" w:type="dxa"/>
            <w:noWrap w:val="0"/>
            <w:vAlign w:val="center"/>
          </w:tcPr>
          <w:p>
            <w:pPr>
              <w:spacing w:line="320" w:lineRule="exact"/>
              <w:ind w:left="42" w:leftChars="20"/>
              <w:rPr>
                <w:rFonts w:hint="eastAsia" w:ascii="仿宋_GB2312" w:eastAsia="仿宋_GB2312"/>
                <w:kern w:val="0"/>
                <w:sz w:val="30"/>
                <w:szCs w:val="30"/>
              </w:rPr>
            </w:pPr>
            <w:r>
              <w:rPr>
                <w:rFonts w:hint="eastAsia" w:ascii="仿宋_GB2312" w:hAnsi="仿宋" w:eastAsia="仿宋_GB2312"/>
                <w:b/>
                <w:sz w:val="30"/>
                <w:szCs w:val="30"/>
                <w:u w:val="single"/>
              </w:rPr>
              <w:t xml:space="preserve">                                      </w:t>
            </w:r>
          </w:p>
        </w:tc>
      </w:tr>
    </w:tbl>
    <w:p>
      <w:pPr>
        <w:jc w:val="center"/>
        <w:rPr>
          <w:rFonts w:ascii="黑体" w:eastAsia="黑体"/>
          <w:b/>
          <w:sz w:val="36"/>
          <w:szCs w:val="24"/>
        </w:rPr>
      </w:pPr>
    </w:p>
    <w:p>
      <w:pPr>
        <w:jc w:val="center"/>
        <w:rPr>
          <w:rFonts w:hint="eastAsia" w:ascii="黑体" w:eastAsia="黑体"/>
          <w:b/>
          <w:sz w:val="36"/>
          <w:szCs w:val="24"/>
        </w:rPr>
      </w:pPr>
      <w:r>
        <w:rPr>
          <w:rFonts w:ascii="黑体" w:eastAsia="黑体"/>
          <w:b/>
          <w:sz w:val="36"/>
          <w:szCs w:val="24"/>
        </w:rPr>
        <w:br w:type="page"/>
      </w:r>
    </w:p>
    <w:p>
      <w:pPr>
        <w:jc w:val="center"/>
        <w:rPr>
          <w:rFonts w:ascii="仿宋_GB2312" w:eastAsia="仿宋_GB2312"/>
          <w:b/>
          <w:sz w:val="32"/>
          <w:szCs w:val="24"/>
        </w:rPr>
      </w:pPr>
      <w:r>
        <w:rPr>
          <w:rFonts w:hint="eastAsia" w:ascii="黑体" w:eastAsia="黑体"/>
          <w:b/>
          <w:sz w:val="36"/>
          <w:szCs w:val="24"/>
        </w:rPr>
        <w:t>填表说明</w:t>
      </w:r>
    </w:p>
    <w:p>
      <w:pPr>
        <w:rPr>
          <w:szCs w:val="24"/>
        </w:rPr>
      </w:pPr>
    </w:p>
    <w:p>
      <w:pPr>
        <w:ind w:firstLine="480"/>
        <w:rPr>
          <w:rFonts w:ascii="宋体"/>
          <w:sz w:val="24"/>
          <w:szCs w:val="24"/>
        </w:rPr>
      </w:pPr>
      <w:r>
        <w:rPr>
          <w:rFonts w:ascii="仿宋_GB2312" w:eastAsia="仿宋_GB2312"/>
          <w:sz w:val="24"/>
          <w:szCs w:val="24"/>
        </w:rPr>
        <w:t xml:space="preserve">1. </w:t>
      </w:r>
      <w:r>
        <w:rPr>
          <w:rFonts w:hint="eastAsia" w:ascii="黑体" w:eastAsia="黑体"/>
          <w:b/>
          <w:sz w:val="24"/>
          <w:szCs w:val="24"/>
        </w:rPr>
        <w:t>项目名称</w:t>
      </w:r>
      <w:r>
        <w:rPr>
          <w:rFonts w:hint="eastAsia" w:ascii="仿宋_GB2312" w:eastAsia="仿宋_GB2312"/>
          <w:sz w:val="24"/>
          <w:szCs w:val="24"/>
        </w:rPr>
        <w:t>：</w:t>
      </w:r>
      <w:r>
        <w:rPr>
          <w:rFonts w:hint="eastAsia" w:ascii="宋体" w:hAnsi="宋体"/>
          <w:sz w:val="24"/>
          <w:szCs w:val="24"/>
        </w:rPr>
        <w:t>申请注销的采矿许可证上登记的项目名称。</w:t>
      </w:r>
    </w:p>
    <w:p>
      <w:pPr>
        <w:ind w:firstLine="480"/>
        <w:rPr>
          <w:rFonts w:ascii="宋体"/>
          <w:sz w:val="24"/>
          <w:szCs w:val="24"/>
        </w:rPr>
      </w:pPr>
      <w:r>
        <w:rPr>
          <w:rFonts w:ascii="仿宋_GB2312" w:eastAsia="仿宋_GB2312"/>
          <w:sz w:val="24"/>
          <w:szCs w:val="24"/>
        </w:rPr>
        <w:t xml:space="preserve">2. </w:t>
      </w:r>
      <w:r>
        <w:rPr>
          <w:rFonts w:hint="eastAsia" w:ascii="黑体" w:eastAsia="黑体"/>
          <w:b/>
          <w:sz w:val="24"/>
          <w:szCs w:val="24"/>
        </w:rPr>
        <w:t>申请人</w:t>
      </w:r>
      <w:r>
        <w:rPr>
          <w:rFonts w:hint="eastAsia" w:ascii="仿宋_GB2312" w:eastAsia="仿宋_GB2312"/>
          <w:sz w:val="24"/>
          <w:szCs w:val="24"/>
        </w:rPr>
        <w:t>：</w:t>
      </w:r>
      <w:r>
        <w:rPr>
          <w:rFonts w:hint="eastAsia" w:ascii="宋体" w:hAnsi="宋体"/>
          <w:sz w:val="24"/>
          <w:szCs w:val="24"/>
        </w:rPr>
        <w:t>申请注销的采矿权人名称</w:t>
      </w:r>
      <w:r>
        <w:rPr>
          <w:rFonts w:ascii="宋体"/>
          <w:sz w:val="24"/>
          <w:szCs w:val="24"/>
        </w:rPr>
        <w:t>,</w:t>
      </w:r>
      <w:r>
        <w:rPr>
          <w:rFonts w:hint="eastAsia" w:ascii="宋体" w:hAnsi="宋体"/>
          <w:sz w:val="24"/>
          <w:szCs w:val="24"/>
        </w:rPr>
        <w:t>与企业营业执照或事业单位法人证书注册名称一致。</w:t>
      </w:r>
    </w:p>
    <w:p>
      <w:pPr>
        <w:ind w:firstLine="480"/>
        <w:rPr>
          <w:rFonts w:ascii="宋体"/>
          <w:sz w:val="24"/>
          <w:szCs w:val="24"/>
        </w:rPr>
      </w:pPr>
      <w:r>
        <w:rPr>
          <w:rFonts w:hint="eastAsia" w:ascii="仿宋_GB2312" w:eastAsia="仿宋_GB2312"/>
          <w:sz w:val="24"/>
          <w:szCs w:val="24"/>
        </w:rPr>
        <w:t>3</w:t>
      </w:r>
      <w:r>
        <w:rPr>
          <w:rFonts w:ascii="仿宋_GB2312" w:eastAsia="仿宋_GB2312"/>
          <w:sz w:val="24"/>
          <w:szCs w:val="24"/>
        </w:rPr>
        <w:t xml:space="preserve">. </w:t>
      </w:r>
      <w:r>
        <w:rPr>
          <w:rFonts w:hint="eastAsia" w:ascii="黑体" w:eastAsia="黑体"/>
          <w:b/>
          <w:sz w:val="24"/>
          <w:szCs w:val="24"/>
        </w:rPr>
        <w:t>开采主矿种：</w:t>
      </w:r>
      <w:r>
        <w:rPr>
          <w:rFonts w:hint="eastAsia" w:ascii="宋体" w:hAnsi="宋体"/>
          <w:sz w:val="24"/>
          <w:szCs w:val="24"/>
        </w:rPr>
        <w:t>申请注销的原采矿权的开采主矿种。</w:t>
      </w:r>
    </w:p>
    <w:p>
      <w:pPr>
        <w:ind w:firstLine="480"/>
        <w:rPr>
          <w:rFonts w:ascii="宋体"/>
          <w:sz w:val="24"/>
          <w:szCs w:val="24"/>
        </w:rPr>
      </w:pPr>
      <w:r>
        <w:rPr>
          <w:rFonts w:hint="eastAsia" w:ascii="仿宋_GB2312" w:eastAsia="仿宋_GB2312"/>
          <w:sz w:val="24"/>
          <w:szCs w:val="24"/>
        </w:rPr>
        <w:t>4</w:t>
      </w:r>
      <w:r>
        <w:rPr>
          <w:rFonts w:ascii="仿宋_GB2312" w:eastAsia="仿宋_GB2312"/>
          <w:sz w:val="24"/>
          <w:szCs w:val="24"/>
        </w:rPr>
        <w:t xml:space="preserve">. </w:t>
      </w:r>
      <w:r>
        <w:rPr>
          <w:rFonts w:hint="eastAsia" w:ascii="黑体" w:eastAsia="黑体"/>
          <w:b/>
          <w:sz w:val="24"/>
          <w:szCs w:val="24"/>
        </w:rPr>
        <w:t>地理位置</w:t>
      </w:r>
      <w:r>
        <w:rPr>
          <w:rFonts w:hint="eastAsia" w:ascii="仿宋_GB2312" w:eastAsia="仿宋_GB2312"/>
          <w:sz w:val="24"/>
          <w:szCs w:val="24"/>
        </w:rPr>
        <w:t>：</w:t>
      </w:r>
      <w:r>
        <w:rPr>
          <w:rFonts w:hint="eastAsia" w:ascii="宋体" w:hAnsi="宋体"/>
          <w:sz w:val="24"/>
          <w:szCs w:val="24"/>
        </w:rPr>
        <w:t>申请注销的原采矿权的地理位置。</w:t>
      </w:r>
    </w:p>
    <w:p>
      <w:pPr>
        <w:ind w:firstLine="480"/>
        <w:rPr>
          <w:rFonts w:hint="eastAsia" w:ascii="宋体" w:hAnsi="宋体"/>
          <w:sz w:val="24"/>
          <w:szCs w:val="24"/>
        </w:rPr>
      </w:pPr>
      <w:r>
        <w:rPr>
          <w:rFonts w:hint="eastAsia" w:ascii="仿宋_GB2312" w:eastAsia="仿宋_GB2312"/>
          <w:sz w:val="24"/>
          <w:szCs w:val="24"/>
        </w:rPr>
        <w:t>5</w:t>
      </w:r>
      <w:r>
        <w:rPr>
          <w:rFonts w:ascii="仿宋_GB2312" w:eastAsia="仿宋_GB2312"/>
          <w:sz w:val="24"/>
          <w:szCs w:val="24"/>
        </w:rPr>
        <w:t xml:space="preserve">. </w:t>
      </w:r>
      <w:r>
        <w:rPr>
          <w:rFonts w:hint="eastAsia" w:ascii="黑体" w:eastAsia="黑体"/>
          <w:b/>
          <w:sz w:val="24"/>
          <w:szCs w:val="24"/>
        </w:rPr>
        <w:t>基本区块</w:t>
      </w:r>
      <w:r>
        <w:rPr>
          <w:rFonts w:hint="eastAsia" w:ascii="仿宋_GB2312" w:eastAsia="仿宋_GB2312"/>
          <w:sz w:val="24"/>
          <w:szCs w:val="24"/>
        </w:rPr>
        <w:t>：</w:t>
      </w:r>
      <w:r>
        <w:rPr>
          <w:rFonts w:hint="eastAsia" w:ascii="宋体" w:hAnsi="宋体"/>
          <w:sz w:val="24"/>
          <w:szCs w:val="24"/>
        </w:rPr>
        <w:t>申请注销采矿权的基本区块数；</w:t>
      </w:r>
    </w:p>
    <w:p>
      <w:pPr>
        <w:numPr>
          <w:ins w:id="63" w:author="韩亚琴:会签司局承办人办理" w:date="2017-12-15T11:30:00Z"/>
        </w:numPr>
        <w:ind w:firstLine="480"/>
        <w:rPr>
          <w:rFonts w:hint="eastAsia" w:ascii="宋体" w:hAnsi="宋体"/>
          <w:sz w:val="24"/>
          <w:szCs w:val="24"/>
        </w:rPr>
      </w:pPr>
      <w:r>
        <w:rPr>
          <w:rFonts w:ascii="黑体" w:eastAsia="黑体"/>
          <w:b/>
          <w:sz w:val="24"/>
          <w:szCs w:val="24"/>
        </w:rPr>
        <w:t>1/4</w:t>
      </w:r>
      <w:r>
        <w:rPr>
          <w:rFonts w:hint="eastAsia" w:ascii="黑体" w:eastAsia="黑体"/>
          <w:b/>
          <w:sz w:val="24"/>
          <w:szCs w:val="24"/>
        </w:rPr>
        <w:t>区块</w:t>
      </w:r>
      <w:r>
        <w:rPr>
          <w:rFonts w:hint="eastAsia" w:ascii="仿宋_GB2312" w:eastAsia="仿宋_GB2312"/>
          <w:sz w:val="24"/>
          <w:szCs w:val="24"/>
        </w:rPr>
        <w:t>：</w:t>
      </w:r>
      <w:r>
        <w:rPr>
          <w:rFonts w:hint="eastAsia" w:ascii="宋体" w:hAnsi="宋体"/>
          <w:sz w:val="24"/>
          <w:szCs w:val="24"/>
        </w:rPr>
        <w:t>申请注销采矿权的</w:t>
      </w:r>
      <w:r>
        <w:rPr>
          <w:rFonts w:ascii="宋体" w:hAnsi="宋体"/>
          <w:sz w:val="24"/>
          <w:szCs w:val="24"/>
        </w:rPr>
        <w:t>1/4</w:t>
      </w:r>
      <w:r>
        <w:rPr>
          <w:rFonts w:hint="eastAsia" w:ascii="宋体" w:hAnsi="宋体"/>
          <w:sz w:val="24"/>
          <w:szCs w:val="24"/>
        </w:rPr>
        <w:t>区块数；</w:t>
      </w:r>
    </w:p>
    <w:p>
      <w:pPr>
        <w:numPr>
          <w:ins w:id="64" w:author="韩亚琴:会签司局承办人办理" w:date="2017-12-15T11:30:00Z"/>
        </w:numPr>
        <w:ind w:firstLine="480"/>
        <w:rPr>
          <w:rFonts w:ascii="宋体"/>
          <w:sz w:val="24"/>
          <w:szCs w:val="24"/>
        </w:rPr>
      </w:pPr>
      <w:r>
        <w:rPr>
          <w:rFonts w:hint="eastAsia" w:ascii="黑体" w:eastAsia="黑体"/>
          <w:b/>
          <w:sz w:val="24"/>
          <w:szCs w:val="24"/>
        </w:rPr>
        <w:t>小区块</w:t>
      </w:r>
      <w:r>
        <w:rPr>
          <w:rFonts w:hint="eastAsia" w:ascii="仿宋_GB2312" w:eastAsia="仿宋_GB2312"/>
          <w:sz w:val="24"/>
          <w:szCs w:val="24"/>
        </w:rPr>
        <w:t>：</w:t>
      </w:r>
      <w:r>
        <w:rPr>
          <w:rFonts w:hint="eastAsia" w:ascii="宋体" w:hAnsi="宋体"/>
          <w:sz w:val="24"/>
          <w:szCs w:val="24"/>
        </w:rPr>
        <w:t>申请注销采矿权的小区块数。</w:t>
      </w:r>
    </w:p>
    <w:p>
      <w:pPr>
        <w:ind w:firstLine="480"/>
        <w:rPr>
          <w:rFonts w:ascii="宋体"/>
          <w:sz w:val="24"/>
          <w:szCs w:val="24"/>
        </w:rPr>
      </w:pPr>
      <w:r>
        <w:rPr>
          <w:rFonts w:hint="eastAsia" w:ascii="仿宋_GB2312" w:eastAsia="仿宋_GB2312"/>
          <w:sz w:val="24"/>
          <w:szCs w:val="24"/>
        </w:rPr>
        <w:t>6</w:t>
      </w:r>
      <w:r>
        <w:rPr>
          <w:rFonts w:ascii="仿宋_GB2312" w:eastAsia="仿宋_GB2312"/>
          <w:sz w:val="24"/>
          <w:szCs w:val="24"/>
        </w:rPr>
        <w:t xml:space="preserve">. </w:t>
      </w:r>
      <w:r>
        <w:rPr>
          <w:rFonts w:hint="eastAsia" w:ascii="黑体" w:eastAsia="黑体"/>
          <w:b/>
          <w:sz w:val="24"/>
          <w:szCs w:val="24"/>
        </w:rPr>
        <w:t>有效期限</w:t>
      </w:r>
      <w:r>
        <w:rPr>
          <w:rFonts w:hint="eastAsia" w:ascii="仿宋_GB2312" w:eastAsia="仿宋_GB2312"/>
          <w:sz w:val="24"/>
          <w:szCs w:val="24"/>
        </w:rPr>
        <w:t>：</w:t>
      </w:r>
      <w:r>
        <w:rPr>
          <w:rFonts w:hint="eastAsia" w:ascii="宋体" w:hAnsi="宋体"/>
          <w:sz w:val="24"/>
          <w:szCs w:val="24"/>
        </w:rPr>
        <w:t>申请注销采矿权的有效期限。</w:t>
      </w:r>
    </w:p>
    <w:p>
      <w:pPr>
        <w:ind w:firstLine="480"/>
        <w:rPr>
          <w:rFonts w:ascii="宋体"/>
          <w:sz w:val="24"/>
          <w:szCs w:val="24"/>
        </w:rPr>
      </w:pPr>
      <w:r>
        <w:rPr>
          <w:rFonts w:hint="eastAsia" w:ascii="仿宋_GB2312" w:eastAsia="仿宋_GB2312"/>
          <w:sz w:val="24"/>
          <w:szCs w:val="24"/>
        </w:rPr>
        <w:t>7</w:t>
      </w:r>
      <w:r>
        <w:rPr>
          <w:rFonts w:ascii="仿宋_GB2312" w:eastAsia="仿宋_GB2312"/>
          <w:sz w:val="24"/>
          <w:szCs w:val="24"/>
        </w:rPr>
        <w:t xml:space="preserve">. </w:t>
      </w:r>
      <w:r>
        <w:rPr>
          <w:rFonts w:hint="eastAsia" w:ascii="黑体" w:eastAsia="黑体"/>
          <w:b/>
          <w:sz w:val="24"/>
          <w:szCs w:val="24"/>
        </w:rPr>
        <w:t>采矿权人</w:t>
      </w:r>
      <w:r>
        <w:rPr>
          <w:rFonts w:hint="eastAsia" w:ascii="仿宋_GB2312" w:eastAsia="仿宋_GB2312"/>
          <w:sz w:val="24"/>
          <w:szCs w:val="24"/>
        </w:rPr>
        <w:t>：</w:t>
      </w:r>
      <w:r>
        <w:rPr>
          <w:rFonts w:hint="eastAsia" w:ascii="宋体" w:hAnsi="宋体"/>
          <w:sz w:val="24"/>
          <w:szCs w:val="24"/>
        </w:rPr>
        <w:t>申请注销的原采矿权人信息。</w:t>
      </w:r>
    </w:p>
    <w:p>
      <w:pPr>
        <w:ind w:firstLine="480"/>
        <w:rPr>
          <w:rFonts w:ascii="宋体"/>
          <w:sz w:val="24"/>
          <w:szCs w:val="24"/>
        </w:rPr>
      </w:pPr>
      <w:r>
        <w:rPr>
          <w:rFonts w:hint="eastAsia" w:ascii="仿宋_GB2312" w:eastAsia="仿宋_GB2312"/>
          <w:sz w:val="24"/>
          <w:szCs w:val="24"/>
        </w:rPr>
        <w:t>8</w:t>
      </w:r>
      <w:r>
        <w:rPr>
          <w:rFonts w:ascii="仿宋_GB2312" w:eastAsia="仿宋_GB2312"/>
          <w:sz w:val="24"/>
          <w:szCs w:val="24"/>
        </w:rPr>
        <w:t xml:space="preserve">. </w:t>
      </w:r>
      <w:r>
        <w:rPr>
          <w:rFonts w:hint="eastAsia" w:ascii="黑体" w:eastAsia="黑体"/>
          <w:b/>
          <w:sz w:val="24"/>
          <w:szCs w:val="24"/>
        </w:rPr>
        <w:t>注销原因</w:t>
      </w:r>
      <w:r>
        <w:rPr>
          <w:rFonts w:hint="eastAsia" w:ascii="仿宋_GB2312" w:eastAsia="仿宋_GB2312"/>
          <w:sz w:val="24"/>
          <w:szCs w:val="24"/>
        </w:rPr>
        <w:t>：</w:t>
      </w:r>
      <w:r>
        <w:rPr>
          <w:rFonts w:hint="eastAsia" w:ascii="宋体" w:hAnsi="宋体"/>
          <w:sz w:val="24"/>
          <w:szCs w:val="24"/>
        </w:rPr>
        <w:t>根据油气田的实际情况，填写申请注销的理由。</w:t>
      </w:r>
    </w:p>
    <w:p>
      <w:pPr>
        <w:ind w:firstLine="480"/>
        <w:rPr>
          <w:rFonts w:ascii="宋体"/>
          <w:sz w:val="24"/>
          <w:szCs w:val="24"/>
        </w:rPr>
      </w:pPr>
      <w:r>
        <w:rPr>
          <w:rFonts w:hint="eastAsia" w:ascii="仿宋_GB2312" w:eastAsia="仿宋_GB2312"/>
          <w:sz w:val="24"/>
          <w:szCs w:val="24"/>
        </w:rPr>
        <w:t>9</w:t>
      </w:r>
      <w:r>
        <w:rPr>
          <w:rFonts w:ascii="仿宋_GB2312" w:eastAsia="仿宋_GB2312"/>
          <w:sz w:val="24"/>
          <w:szCs w:val="24"/>
        </w:rPr>
        <w:t>.</w:t>
      </w:r>
      <w:r>
        <w:rPr>
          <w:rFonts w:hint="eastAsia" w:ascii="仿宋_GB2312" w:eastAsia="仿宋_GB2312"/>
          <w:sz w:val="24"/>
          <w:szCs w:val="24"/>
        </w:rPr>
        <w:t xml:space="preserve"> </w:t>
      </w:r>
      <w:r>
        <w:rPr>
          <w:rFonts w:hint="eastAsia" w:ascii="黑体" w:eastAsia="黑体"/>
          <w:b/>
          <w:sz w:val="24"/>
          <w:szCs w:val="24"/>
        </w:rPr>
        <w:t>剩余探明储量</w:t>
      </w:r>
      <w:r>
        <w:rPr>
          <w:rFonts w:hint="eastAsia" w:ascii="仿宋_GB2312" w:eastAsia="仿宋_GB2312"/>
          <w:sz w:val="24"/>
          <w:szCs w:val="24"/>
        </w:rPr>
        <w:t>：</w:t>
      </w:r>
      <w:r>
        <w:rPr>
          <w:rFonts w:hint="eastAsia" w:ascii="宋体" w:hAnsi="宋体"/>
          <w:sz w:val="24"/>
          <w:szCs w:val="24"/>
        </w:rPr>
        <w:t>申请注销时油气田剩余的探明储量。</w:t>
      </w:r>
    </w:p>
    <w:p>
      <w:pPr>
        <w:ind w:firstLine="480"/>
        <w:rPr>
          <w:rFonts w:ascii="宋体"/>
          <w:sz w:val="24"/>
          <w:szCs w:val="24"/>
        </w:rPr>
      </w:pPr>
      <w:r>
        <w:rPr>
          <w:rFonts w:ascii="仿宋_GB2312" w:eastAsia="仿宋_GB2312"/>
          <w:sz w:val="24"/>
          <w:szCs w:val="24"/>
        </w:rPr>
        <w:t>1</w:t>
      </w:r>
      <w:r>
        <w:rPr>
          <w:rFonts w:hint="eastAsia" w:ascii="仿宋_GB2312" w:eastAsia="仿宋_GB2312"/>
          <w:sz w:val="24"/>
          <w:szCs w:val="24"/>
        </w:rPr>
        <w:t>0</w:t>
      </w:r>
      <w:r>
        <w:rPr>
          <w:rFonts w:ascii="仿宋_GB2312" w:eastAsia="仿宋_GB2312"/>
          <w:sz w:val="24"/>
          <w:szCs w:val="24"/>
        </w:rPr>
        <w:t>.</w:t>
      </w:r>
      <w:r>
        <w:rPr>
          <w:rFonts w:hint="eastAsia" w:ascii="黑体" w:eastAsia="黑体"/>
          <w:b/>
          <w:sz w:val="24"/>
          <w:szCs w:val="24"/>
        </w:rPr>
        <w:t>采矿权使用费缴纳情况</w:t>
      </w:r>
      <w:r>
        <w:rPr>
          <w:rFonts w:hint="eastAsia" w:ascii="仿宋_GB2312" w:eastAsia="仿宋_GB2312"/>
          <w:sz w:val="24"/>
          <w:szCs w:val="24"/>
        </w:rPr>
        <w:t>：</w:t>
      </w:r>
      <w:r>
        <w:rPr>
          <w:rFonts w:hint="eastAsia" w:ascii="宋体" w:hAnsi="宋体"/>
          <w:sz w:val="24"/>
          <w:szCs w:val="24"/>
        </w:rPr>
        <w:t>该油田历年来缴纳采矿权使用费的情况。</w:t>
      </w:r>
    </w:p>
    <w:p>
      <w:pPr>
        <w:ind w:firstLine="480"/>
        <w:rPr>
          <w:rFonts w:ascii="宋体"/>
          <w:sz w:val="24"/>
          <w:szCs w:val="24"/>
        </w:rPr>
      </w:pPr>
      <w:r>
        <w:rPr>
          <w:rFonts w:ascii="仿宋_GB2312" w:eastAsia="仿宋_GB2312"/>
          <w:sz w:val="24"/>
          <w:szCs w:val="24"/>
        </w:rPr>
        <w:t>1</w:t>
      </w:r>
      <w:r>
        <w:rPr>
          <w:rFonts w:hint="eastAsia" w:ascii="仿宋_GB2312" w:eastAsia="仿宋_GB2312"/>
          <w:sz w:val="24"/>
          <w:szCs w:val="24"/>
        </w:rPr>
        <w:t>1</w:t>
      </w:r>
      <w:r>
        <w:rPr>
          <w:rFonts w:ascii="仿宋_GB2312" w:eastAsia="仿宋_GB2312"/>
          <w:sz w:val="24"/>
          <w:szCs w:val="24"/>
        </w:rPr>
        <w:t>.</w:t>
      </w:r>
      <w:r>
        <w:rPr>
          <w:rFonts w:hint="eastAsia" w:ascii="黑体" w:eastAsia="黑体"/>
          <w:b/>
          <w:sz w:val="24"/>
          <w:szCs w:val="24"/>
        </w:rPr>
        <w:t>资源补偿费缴纳情况：</w:t>
      </w:r>
      <w:r>
        <w:rPr>
          <w:rFonts w:hint="eastAsia" w:ascii="宋体" w:hAnsi="宋体"/>
          <w:sz w:val="24"/>
          <w:szCs w:val="24"/>
        </w:rPr>
        <w:t>该油田历年来缴纳矿产资源补偿费的情况。</w:t>
      </w:r>
    </w:p>
    <w:p>
      <w:pPr>
        <w:ind w:firstLine="480"/>
        <w:rPr>
          <w:rFonts w:hint="eastAsia" w:ascii="宋体" w:hAnsi="宋体"/>
          <w:sz w:val="24"/>
          <w:szCs w:val="24"/>
        </w:rPr>
      </w:pPr>
      <w:r>
        <w:rPr>
          <w:rFonts w:ascii="仿宋_GB2312" w:eastAsia="仿宋_GB2312"/>
          <w:sz w:val="24"/>
          <w:szCs w:val="24"/>
        </w:rPr>
        <w:t>1</w:t>
      </w:r>
      <w:r>
        <w:rPr>
          <w:rFonts w:hint="eastAsia" w:ascii="仿宋_GB2312" w:eastAsia="仿宋_GB2312"/>
          <w:sz w:val="24"/>
          <w:szCs w:val="24"/>
        </w:rPr>
        <w:t>2</w:t>
      </w:r>
      <w:r>
        <w:rPr>
          <w:rFonts w:ascii="仿宋_GB2312" w:eastAsia="仿宋_GB2312"/>
          <w:sz w:val="24"/>
          <w:szCs w:val="24"/>
        </w:rPr>
        <w:t>.</w:t>
      </w:r>
      <w:r>
        <w:rPr>
          <w:rFonts w:hint="eastAsia" w:ascii="黑体" w:eastAsia="黑体"/>
          <w:b/>
          <w:sz w:val="24"/>
          <w:szCs w:val="24"/>
        </w:rPr>
        <w:t>矿业权</w:t>
      </w:r>
      <w:r>
        <w:rPr>
          <w:rFonts w:hint="eastAsia" w:ascii="黑体" w:hAnsi="黑体" w:eastAsia="黑体"/>
          <w:b/>
          <w:sz w:val="24"/>
          <w:szCs w:val="24"/>
        </w:rPr>
        <w:t>出让收益（价款）</w:t>
      </w:r>
      <w:r>
        <w:rPr>
          <w:rFonts w:hint="eastAsia" w:ascii="黑体" w:eastAsia="黑体"/>
          <w:b/>
          <w:sz w:val="24"/>
          <w:szCs w:val="24"/>
        </w:rPr>
        <w:t>缴纳情况：</w:t>
      </w:r>
      <w:r>
        <w:rPr>
          <w:rFonts w:hint="eastAsia" w:ascii="宋体" w:hAnsi="宋体"/>
          <w:sz w:val="24"/>
          <w:szCs w:val="24"/>
        </w:rPr>
        <w:t>填写采矿权申请注销时，矿业权出让收益（价款）缴纳情况的说明。</w:t>
      </w:r>
    </w:p>
    <w:p>
      <w:pPr>
        <w:ind w:firstLine="480"/>
        <w:rPr>
          <w:rFonts w:ascii="宋体"/>
          <w:sz w:val="24"/>
          <w:szCs w:val="24"/>
        </w:rPr>
      </w:pPr>
      <w:r>
        <w:rPr>
          <w:rFonts w:hint="eastAsia" w:ascii="仿宋_GB2312" w:hAnsi="Times New Roman" w:eastAsia="仿宋_GB2312"/>
          <w:sz w:val="24"/>
          <w:szCs w:val="24"/>
        </w:rPr>
        <w:t>13</w:t>
      </w:r>
      <w:r>
        <w:rPr>
          <w:rFonts w:hint="eastAsia" w:ascii="黑体" w:hAnsi="黑体" w:eastAsia="黑体"/>
          <w:sz w:val="24"/>
          <w:szCs w:val="24"/>
        </w:rPr>
        <w:t>.</w:t>
      </w:r>
      <w:r>
        <w:rPr>
          <w:rFonts w:hint="eastAsia" w:ascii="黑体" w:hAnsi="黑体" w:eastAsia="黑体"/>
          <w:b/>
          <w:sz w:val="24"/>
          <w:szCs w:val="24"/>
        </w:rPr>
        <w:t>矿山地质环境保护与土地复垦：</w:t>
      </w:r>
      <w:r>
        <w:rPr>
          <w:rFonts w:hint="eastAsia" w:ascii="宋体"/>
          <w:sz w:val="24"/>
          <w:szCs w:val="24"/>
        </w:rPr>
        <w:t>填写完成情况，依方案治理工作取得的成效。包括损毁土地面积、复垦土地面积，是否验收合格；采取代复垦方式的，说明损毁耕地面积，复垦费缴纳金额及缴费凭据等。</w:t>
      </w:r>
    </w:p>
    <w:p>
      <w:pPr>
        <w:rPr>
          <w:szCs w:val="24"/>
        </w:rPr>
      </w:pPr>
      <w:r>
        <w:rPr>
          <w:szCs w:val="24"/>
        </w:rPr>
        <w:br w:type="page"/>
      </w:r>
    </w:p>
    <w:tbl>
      <w:tblPr>
        <w:tblStyle w:val="7"/>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423"/>
        <w:gridCol w:w="961"/>
        <w:gridCol w:w="44"/>
        <w:gridCol w:w="465"/>
        <w:gridCol w:w="342"/>
        <w:gridCol w:w="850"/>
        <w:gridCol w:w="173"/>
        <w:gridCol w:w="111"/>
        <w:gridCol w:w="708"/>
        <w:gridCol w:w="284"/>
        <w:gridCol w:w="427"/>
        <w:gridCol w:w="570"/>
        <w:gridCol w:w="230"/>
        <w:gridCol w:w="640"/>
        <w:gridCol w:w="25"/>
        <w:gridCol w:w="365"/>
        <w:gridCol w:w="70"/>
        <w:gridCol w:w="505"/>
        <w:gridCol w:w="11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37" w:hRule="atLeast"/>
          <w:jc w:val="center"/>
        </w:trPr>
        <w:tc>
          <w:tcPr>
            <w:tcW w:w="1384"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hint="eastAsia" w:ascii="宋体" w:hAnsi="宋体"/>
                <w:szCs w:val="21"/>
              </w:rPr>
            </w:pPr>
            <w:r>
              <w:rPr>
                <w:rFonts w:hint="eastAsia" w:ascii="宋体" w:hAnsi="宋体"/>
                <w:szCs w:val="21"/>
              </w:rPr>
              <w:t>开采</w:t>
            </w:r>
          </w:p>
          <w:p>
            <w:pPr>
              <w:jc w:val="center"/>
              <w:rPr>
                <w:rFonts w:ascii="宋体"/>
                <w:szCs w:val="21"/>
              </w:rPr>
            </w:pPr>
            <w:r>
              <w:rPr>
                <w:rFonts w:hint="eastAsia" w:ascii="宋体" w:hAnsi="宋体"/>
                <w:szCs w:val="21"/>
              </w:rPr>
              <w:t>主矿种</w:t>
            </w:r>
          </w:p>
        </w:tc>
        <w:tc>
          <w:tcPr>
            <w:tcW w:w="1874" w:type="dxa"/>
            <w:gridSpan w:val="5"/>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2100" w:type="dxa"/>
            <w:gridSpan w:val="5"/>
            <w:tcBorders>
              <w:top w:val="single" w:color="000000" w:sz="6" w:space="0"/>
              <w:left w:val="single" w:color="000000" w:sz="6" w:space="0"/>
              <w:bottom w:val="single" w:color="000000" w:sz="6" w:space="0"/>
              <w:right w:val="single" w:color="000000" w:sz="6" w:space="0"/>
            </w:tcBorders>
            <w:noWrap w:val="0"/>
            <w:vAlign w:val="top"/>
          </w:tcPr>
          <w:p>
            <w:pPr>
              <w:jc w:val="center"/>
              <w:rPr>
                <w:rFonts w:ascii="宋体"/>
                <w:szCs w:val="21"/>
              </w:rPr>
            </w:pPr>
            <w:r>
              <w:rPr>
                <w:rFonts w:hint="eastAsia" w:ascii="宋体" w:hAnsi="宋体"/>
                <w:szCs w:val="21"/>
              </w:rPr>
              <w:t>首次设立</w:t>
            </w:r>
          </w:p>
          <w:p>
            <w:pPr>
              <w:jc w:val="center"/>
              <w:rPr>
                <w:rFonts w:ascii="宋体"/>
                <w:szCs w:val="21"/>
              </w:rPr>
            </w:pPr>
            <w:r>
              <w:rPr>
                <w:rFonts w:hint="eastAsia" w:ascii="宋体" w:hAnsi="宋体"/>
                <w:szCs w:val="21"/>
              </w:rPr>
              <w:t>采矿权时间</w:t>
            </w:r>
          </w:p>
        </w:tc>
        <w:tc>
          <w:tcPr>
            <w:tcW w:w="2935" w:type="dxa"/>
            <w:gridSpan w:val="7"/>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31" w:hRule="atLeast"/>
          <w:jc w:val="center"/>
        </w:trPr>
        <w:tc>
          <w:tcPr>
            <w:tcW w:w="1384"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地理位置</w:t>
            </w:r>
          </w:p>
        </w:tc>
        <w:tc>
          <w:tcPr>
            <w:tcW w:w="6909" w:type="dxa"/>
            <w:gridSpan w:val="17"/>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position w:val="-36"/>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90" w:hRule="atLeast"/>
          <w:jc w:val="center"/>
        </w:trPr>
        <w:tc>
          <w:tcPr>
            <w:tcW w:w="1384"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基本区块</w:t>
            </w:r>
          </w:p>
        </w:tc>
        <w:tc>
          <w:tcPr>
            <w:tcW w:w="851"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1134"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ascii="宋体" w:hAnsi="宋体"/>
                <w:szCs w:val="21"/>
              </w:rPr>
              <w:t>1/4</w:t>
            </w:r>
            <w:r>
              <w:rPr>
                <w:rFonts w:hint="eastAsia" w:ascii="宋体" w:hAnsi="宋体"/>
                <w:szCs w:val="21"/>
              </w:rPr>
              <w:t>区块</w:t>
            </w:r>
          </w:p>
        </w:tc>
        <w:tc>
          <w:tcPr>
            <w:tcW w:w="992"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c>
          <w:tcPr>
            <w:tcW w:w="997"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小区块</w:t>
            </w:r>
          </w:p>
        </w:tc>
        <w:tc>
          <w:tcPr>
            <w:tcW w:w="895" w:type="dxa"/>
            <w:gridSpan w:val="3"/>
            <w:tcBorders>
              <w:top w:val="single" w:color="000000" w:sz="6" w:space="0"/>
              <w:left w:val="single" w:color="000000" w:sz="6" w:space="0"/>
              <w:bottom w:val="single" w:color="000000" w:sz="6" w:space="0"/>
              <w:right w:val="single" w:color="000000" w:sz="6" w:space="0"/>
            </w:tcBorders>
            <w:noWrap w:val="0"/>
            <w:vAlign w:val="center"/>
          </w:tcPr>
          <w:p>
            <w:pPr>
              <w:ind w:left="-111" w:leftChars="-53"/>
              <w:jc w:val="center"/>
              <w:rPr>
                <w:rFonts w:ascii="宋体"/>
                <w:szCs w:val="21"/>
              </w:rPr>
            </w:pPr>
          </w:p>
        </w:tc>
        <w:tc>
          <w:tcPr>
            <w:tcW w:w="940"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总面积</w:t>
            </w:r>
          </w:p>
        </w:tc>
        <w:tc>
          <w:tcPr>
            <w:tcW w:w="1100" w:type="dxa"/>
            <w:tcBorders>
              <w:top w:val="single" w:color="000000" w:sz="6" w:space="0"/>
              <w:left w:val="single" w:color="000000" w:sz="6" w:space="0"/>
              <w:bottom w:val="single" w:color="000000" w:sz="6" w:space="0"/>
              <w:right w:val="single" w:color="000000" w:sz="6" w:space="0"/>
            </w:tcBorders>
            <w:noWrap w:val="0"/>
            <w:vAlign w:val="center"/>
          </w:tcPr>
          <w:p>
            <w:pPr>
              <w:ind w:left="-105" w:leftChars="-50"/>
              <w:jc w:val="right"/>
              <w:rPr>
                <w:rFonts w:ascii="宋体"/>
                <w:szCs w:val="21"/>
              </w:rPr>
            </w:pPr>
            <w:r>
              <w:rPr>
                <w:rFonts w:hint="eastAsia" w:ascii="宋体" w:cs="仿宋"/>
                <w:kern w:val="0"/>
                <w:szCs w:val="21"/>
              </w:rPr>
              <w:t>km</w:t>
            </w:r>
            <w:r>
              <w:rPr>
                <w:rFonts w:hint="eastAsia" w:ascii="宋体" w:cs="仿宋"/>
                <w:kern w:val="0"/>
                <w:szCs w:val="21"/>
                <w:vertAlign w:val="superscript"/>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12" w:hRule="atLeast"/>
          <w:jc w:val="center"/>
        </w:trPr>
        <w:tc>
          <w:tcPr>
            <w:tcW w:w="1384"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有效期限</w:t>
            </w:r>
          </w:p>
        </w:tc>
        <w:tc>
          <w:tcPr>
            <w:tcW w:w="6909" w:type="dxa"/>
            <w:gridSpan w:val="17"/>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21" w:hRule="atLeast"/>
          <w:jc w:val="center"/>
        </w:trPr>
        <w:tc>
          <w:tcPr>
            <w:tcW w:w="423" w:type="dxa"/>
            <w:vMerge w:val="restart"/>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r>
              <w:rPr>
                <w:rFonts w:hint="eastAsia" w:ascii="宋体" w:hAnsi="宋体"/>
                <w:szCs w:val="21"/>
              </w:rPr>
              <w:t>采矿权人</w:t>
            </w:r>
          </w:p>
        </w:tc>
        <w:tc>
          <w:tcPr>
            <w:tcW w:w="4935" w:type="dxa"/>
            <w:gridSpan w:val="11"/>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lang w:val="en-GB"/>
              </w:rPr>
            </w:pPr>
            <w:r>
              <w:rPr>
                <w:rFonts w:hint="eastAsia" w:ascii="宋体" w:hAnsi="宋体"/>
                <w:szCs w:val="21"/>
              </w:rPr>
              <w:t>统一社会信用代码</w:t>
            </w:r>
          </w:p>
        </w:tc>
        <w:tc>
          <w:tcPr>
            <w:tcW w:w="2935" w:type="dxa"/>
            <w:gridSpan w:val="7"/>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55" w:hRule="atLeast"/>
          <w:jc w:val="center"/>
        </w:trPr>
        <w:tc>
          <w:tcPr>
            <w:tcW w:w="423" w:type="dxa"/>
            <w:vMerge w:val="continue"/>
            <w:tcBorders>
              <w:top w:val="single" w:color="000000" w:sz="6" w:space="0"/>
              <w:left w:val="single" w:color="000000" w:sz="6" w:space="0"/>
              <w:bottom w:val="single" w:color="000000" w:sz="6" w:space="0"/>
              <w:right w:val="single" w:color="000000" w:sz="6" w:space="0"/>
            </w:tcBorders>
            <w:noWrap w:val="0"/>
            <w:vAlign w:val="center"/>
          </w:tcPr>
          <w:p>
            <w:pPr>
              <w:rPr>
                <w:rFonts w:hint="eastAsia" w:ascii="宋体" w:hAnsi="宋体"/>
                <w:szCs w:val="21"/>
              </w:rPr>
            </w:pPr>
          </w:p>
        </w:tc>
        <w:tc>
          <w:tcPr>
            <w:tcW w:w="1470"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hint="eastAsia" w:ascii="宋体" w:hAnsi="宋体"/>
                <w:szCs w:val="21"/>
              </w:rPr>
            </w:pPr>
            <w:r>
              <w:rPr>
                <w:rFonts w:hint="eastAsia" w:ascii="宋体" w:hAnsi="宋体"/>
                <w:szCs w:val="21"/>
              </w:rPr>
              <w:t>法定代表人</w:t>
            </w:r>
          </w:p>
        </w:tc>
        <w:tc>
          <w:tcPr>
            <w:tcW w:w="3465" w:type="dxa"/>
            <w:gridSpan w:val="8"/>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lang w:val="en-GB"/>
              </w:rPr>
            </w:pPr>
            <w:r>
              <w:rPr>
                <w:rFonts w:hint="eastAsia" w:ascii="宋体"/>
                <w:szCs w:val="21"/>
                <w:lang w:val="en-GB"/>
              </w:rPr>
              <w:t>（签章）</w:t>
            </w:r>
          </w:p>
        </w:tc>
        <w:tc>
          <w:tcPr>
            <w:tcW w:w="1260"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hint="eastAsia" w:ascii="宋体" w:hAnsi="宋体"/>
                <w:szCs w:val="21"/>
              </w:rPr>
            </w:pPr>
            <w:r>
              <w:rPr>
                <w:rFonts w:hint="eastAsia" w:ascii="宋体" w:hAnsi="宋体"/>
                <w:szCs w:val="21"/>
              </w:rPr>
              <w:t>经济类型</w:t>
            </w:r>
          </w:p>
        </w:tc>
        <w:tc>
          <w:tcPr>
            <w:tcW w:w="1675"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48" w:hRule="atLeast"/>
          <w:jc w:val="center"/>
        </w:trPr>
        <w:tc>
          <w:tcPr>
            <w:tcW w:w="423" w:type="dxa"/>
            <w:vMerge w:val="continue"/>
            <w:tcBorders>
              <w:top w:val="single" w:color="000000" w:sz="6" w:space="0"/>
              <w:left w:val="single" w:color="000000" w:sz="6" w:space="0"/>
              <w:bottom w:val="single" w:color="000000" w:sz="6" w:space="0"/>
              <w:right w:val="single" w:color="000000" w:sz="6" w:space="0"/>
            </w:tcBorders>
            <w:noWrap w:val="0"/>
            <w:vAlign w:val="top"/>
          </w:tcPr>
          <w:p>
            <w:pPr>
              <w:jc w:val="distribute"/>
              <w:rPr>
                <w:rFonts w:ascii="宋体"/>
                <w:szCs w:val="21"/>
              </w:rPr>
            </w:pPr>
          </w:p>
        </w:tc>
        <w:tc>
          <w:tcPr>
            <w:tcW w:w="1470"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地址</w:t>
            </w:r>
          </w:p>
        </w:tc>
        <w:tc>
          <w:tcPr>
            <w:tcW w:w="6400" w:type="dxa"/>
            <w:gridSpan w:val="15"/>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23" w:hRule="atLeast"/>
          <w:jc w:val="center"/>
        </w:trPr>
        <w:tc>
          <w:tcPr>
            <w:tcW w:w="423" w:type="dxa"/>
            <w:vMerge w:val="continue"/>
            <w:tcBorders>
              <w:top w:val="single" w:color="000000" w:sz="6" w:space="0"/>
              <w:left w:val="single" w:color="000000" w:sz="6" w:space="0"/>
              <w:bottom w:val="single" w:color="000000" w:sz="6" w:space="0"/>
              <w:right w:val="single" w:color="000000" w:sz="6" w:space="0"/>
            </w:tcBorders>
            <w:noWrap w:val="0"/>
            <w:vAlign w:val="top"/>
          </w:tcPr>
          <w:p>
            <w:pPr>
              <w:jc w:val="distribute"/>
              <w:rPr>
                <w:rFonts w:ascii="宋体"/>
                <w:position w:val="-36"/>
                <w:szCs w:val="21"/>
              </w:rPr>
            </w:pPr>
          </w:p>
        </w:tc>
        <w:tc>
          <w:tcPr>
            <w:tcW w:w="1470"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邮政编码</w:t>
            </w:r>
          </w:p>
        </w:tc>
        <w:tc>
          <w:tcPr>
            <w:tcW w:w="1192" w:type="dxa"/>
            <w:gridSpan w:val="2"/>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szCs w:val="21"/>
              </w:rPr>
            </w:pPr>
          </w:p>
        </w:tc>
        <w:tc>
          <w:tcPr>
            <w:tcW w:w="992"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电话</w:t>
            </w:r>
          </w:p>
        </w:tc>
        <w:tc>
          <w:tcPr>
            <w:tcW w:w="1511" w:type="dxa"/>
            <w:gridSpan w:val="4"/>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c>
          <w:tcPr>
            <w:tcW w:w="1100" w:type="dxa"/>
            <w:gridSpan w:val="4"/>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联系人</w:t>
            </w:r>
          </w:p>
        </w:tc>
        <w:tc>
          <w:tcPr>
            <w:tcW w:w="1605" w:type="dxa"/>
            <w:gridSpan w:val="2"/>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88" w:hRule="atLeast"/>
          <w:jc w:val="center"/>
        </w:trPr>
        <w:tc>
          <w:tcPr>
            <w:tcW w:w="423" w:type="dxa"/>
            <w:vMerge w:val="continue"/>
            <w:tcBorders>
              <w:top w:val="single" w:color="000000" w:sz="6" w:space="0"/>
              <w:left w:val="single" w:color="000000" w:sz="6" w:space="0"/>
              <w:bottom w:val="single" w:color="000000" w:sz="6" w:space="0"/>
              <w:right w:val="single" w:color="000000" w:sz="6" w:space="0"/>
            </w:tcBorders>
            <w:noWrap w:val="0"/>
            <w:vAlign w:val="top"/>
          </w:tcPr>
          <w:p>
            <w:pPr>
              <w:jc w:val="distribute"/>
              <w:rPr>
                <w:rFonts w:ascii="宋体"/>
                <w:position w:val="-36"/>
                <w:szCs w:val="21"/>
              </w:rPr>
            </w:pPr>
          </w:p>
        </w:tc>
        <w:tc>
          <w:tcPr>
            <w:tcW w:w="1470"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开户银行</w:t>
            </w:r>
          </w:p>
        </w:tc>
        <w:tc>
          <w:tcPr>
            <w:tcW w:w="2895" w:type="dxa"/>
            <w:gridSpan w:val="7"/>
            <w:tcBorders>
              <w:top w:val="single" w:color="000000" w:sz="6" w:space="0"/>
              <w:left w:val="single" w:color="000000" w:sz="6" w:space="0"/>
              <w:bottom w:val="single" w:color="000000" w:sz="6" w:space="0"/>
              <w:right w:val="single" w:color="000000" w:sz="6" w:space="0"/>
            </w:tcBorders>
            <w:noWrap w:val="0"/>
            <w:vAlign w:val="center"/>
          </w:tcPr>
          <w:p>
            <w:pPr>
              <w:jc w:val="left"/>
              <w:rPr>
                <w:rFonts w:ascii="宋体"/>
                <w:szCs w:val="21"/>
              </w:rPr>
            </w:pPr>
          </w:p>
        </w:tc>
        <w:tc>
          <w:tcPr>
            <w:tcW w:w="1440"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帐号</w:t>
            </w:r>
          </w:p>
        </w:tc>
        <w:tc>
          <w:tcPr>
            <w:tcW w:w="2065" w:type="dxa"/>
            <w:gridSpan w:val="5"/>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077" w:hRule="atLeast"/>
          <w:jc w:val="center"/>
        </w:trPr>
        <w:tc>
          <w:tcPr>
            <w:tcW w:w="1428"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position w:val="-32"/>
                <w:szCs w:val="21"/>
              </w:rPr>
            </w:pPr>
            <w:r>
              <w:rPr>
                <w:rFonts w:hint="eastAsia" w:ascii="宋体" w:hAnsi="宋体"/>
                <w:position w:val="-32"/>
                <w:szCs w:val="21"/>
              </w:rPr>
              <w:t>注</w:t>
            </w:r>
          </w:p>
          <w:p>
            <w:pPr>
              <w:jc w:val="center"/>
              <w:rPr>
                <w:rFonts w:ascii="宋体"/>
                <w:position w:val="-32"/>
                <w:szCs w:val="21"/>
              </w:rPr>
            </w:pPr>
            <w:r>
              <w:rPr>
                <w:rFonts w:hint="eastAsia" w:ascii="宋体" w:hAnsi="宋体"/>
                <w:position w:val="-32"/>
                <w:szCs w:val="21"/>
              </w:rPr>
              <w:t>销</w:t>
            </w:r>
          </w:p>
          <w:p>
            <w:pPr>
              <w:jc w:val="center"/>
              <w:rPr>
                <w:rFonts w:ascii="宋体"/>
                <w:position w:val="-32"/>
                <w:szCs w:val="21"/>
              </w:rPr>
            </w:pPr>
            <w:r>
              <w:rPr>
                <w:rFonts w:hint="eastAsia" w:ascii="宋体" w:hAnsi="宋体"/>
                <w:position w:val="-32"/>
                <w:szCs w:val="21"/>
              </w:rPr>
              <w:t>原</w:t>
            </w:r>
          </w:p>
          <w:p>
            <w:pPr>
              <w:jc w:val="center"/>
              <w:rPr>
                <w:rFonts w:ascii="宋体"/>
                <w:position w:val="-32"/>
                <w:szCs w:val="21"/>
              </w:rPr>
            </w:pPr>
            <w:r>
              <w:rPr>
                <w:rFonts w:hint="eastAsia" w:ascii="宋体" w:hAnsi="宋体"/>
                <w:position w:val="-32"/>
                <w:szCs w:val="21"/>
              </w:rPr>
              <w:t>因</w:t>
            </w:r>
          </w:p>
        </w:tc>
        <w:tc>
          <w:tcPr>
            <w:tcW w:w="6865" w:type="dxa"/>
            <w:gridSpan w:val="16"/>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szCs w:val="21"/>
              </w:rPr>
            </w:pPr>
          </w:p>
          <w:p>
            <w:pPr>
              <w:jc w:val="left"/>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098" w:hRule="atLeast"/>
          <w:jc w:val="center"/>
        </w:trPr>
        <w:tc>
          <w:tcPr>
            <w:tcW w:w="1428"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剩余</w:t>
            </w:r>
          </w:p>
          <w:p>
            <w:pPr>
              <w:jc w:val="center"/>
              <w:rPr>
                <w:rFonts w:ascii="宋体"/>
                <w:szCs w:val="21"/>
              </w:rPr>
            </w:pPr>
            <w:r>
              <w:rPr>
                <w:rFonts w:hint="eastAsia" w:ascii="宋体" w:hAnsi="宋体"/>
                <w:szCs w:val="21"/>
              </w:rPr>
              <w:t>探明</w:t>
            </w:r>
          </w:p>
          <w:p>
            <w:pPr>
              <w:jc w:val="center"/>
              <w:rPr>
                <w:rFonts w:ascii="宋体"/>
                <w:szCs w:val="21"/>
              </w:rPr>
            </w:pPr>
            <w:r>
              <w:rPr>
                <w:rFonts w:hint="eastAsia" w:ascii="宋体" w:hAnsi="宋体"/>
                <w:szCs w:val="21"/>
              </w:rPr>
              <w:t>储量</w:t>
            </w:r>
          </w:p>
        </w:tc>
        <w:tc>
          <w:tcPr>
            <w:tcW w:w="6865" w:type="dxa"/>
            <w:gridSpan w:val="16"/>
            <w:tcBorders>
              <w:top w:val="single" w:color="000000" w:sz="6" w:space="0"/>
              <w:left w:val="single" w:color="000000" w:sz="6" w:space="0"/>
              <w:bottom w:val="single" w:color="000000" w:sz="6" w:space="0"/>
              <w:right w:val="single" w:color="000000" w:sz="6" w:space="0"/>
            </w:tcBorders>
            <w:noWrap w:val="0"/>
            <w:vAlign w:val="top"/>
          </w:tcPr>
          <w:p>
            <w:pPr>
              <w:jc w:val="left"/>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901" w:hRule="atLeast"/>
          <w:jc w:val="center"/>
        </w:trPr>
        <w:tc>
          <w:tcPr>
            <w:tcW w:w="1428" w:type="dxa"/>
            <w:gridSpan w:val="3"/>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r>
              <w:rPr>
                <w:rFonts w:hint="eastAsia" w:ascii="宋体" w:hAnsi="宋体"/>
                <w:szCs w:val="21"/>
              </w:rPr>
              <w:t>采矿权使用费缴纳情况</w:t>
            </w:r>
          </w:p>
        </w:tc>
        <w:tc>
          <w:tcPr>
            <w:tcW w:w="6865" w:type="dxa"/>
            <w:gridSpan w:val="16"/>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974" w:hRule="atLeast"/>
          <w:jc w:val="center"/>
        </w:trPr>
        <w:tc>
          <w:tcPr>
            <w:tcW w:w="1428"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资源补偿费缴纳情况</w:t>
            </w:r>
          </w:p>
        </w:tc>
        <w:tc>
          <w:tcPr>
            <w:tcW w:w="6865" w:type="dxa"/>
            <w:gridSpan w:val="16"/>
            <w:tcBorders>
              <w:top w:val="single" w:color="000000" w:sz="6" w:space="0"/>
              <w:left w:val="single" w:color="000000" w:sz="6" w:space="0"/>
              <w:bottom w:val="single" w:color="000000" w:sz="6" w:space="0"/>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869" w:hRule="atLeast"/>
          <w:jc w:val="center"/>
        </w:trPr>
        <w:tc>
          <w:tcPr>
            <w:tcW w:w="1428"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矿业权</w:t>
            </w:r>
            <w:r>
              <w:rPr>
                <w:rFonts w:hint="eastAsia" w:ascii="宋体" w:hAnsi="宋体" w:eastAsia="宋体"/>
              </w:rPr>
              <w:t>出让收益（价款）</w:t>
            </w:r>
            <w:r>
              <w:rPr>
                <w:rFonts w:hint="eastAsia" w:ascii="宋体" w:hAnsi="宋体"/>
                <w:szCs w:val="21"/>
              </w:rPr>
              <w:t>缴纳情况</w:t>
            </w:r>
          </w:p>
        </w:tc>
        <w:tc>
          <w:tcPr>
            <w:tcW w:w="6865" w:type="dxa"/>
            <w:gridSpan w:val="16"/>
            <w:tcBorders>
              <w:top w:val="single" w:color="000000" w:sz="6" w:space="0"/>
              <w:left w:val="single" w:color="000000" w:sz="6" w:space="0"/>
              <w:bottom w:val="nil"/>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869" w:hRule="atLeast"/>
          <w:jc w:val="center"/>
        </w:trPr>
        <w:tc>
          <w:tcPr>
            <w:tcW w:w="1428"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hint="eastAsia" w:ascii="宋体" w:hAnsi="宋体"/>
                <w:szCs w:val="21"/>
              </w:rPr>
            </w:pPr>
            <w:r>
              <w:rPr>
                <w:rFonts w:hint="eastAsia"/>
              </w:rPr>
              <w:t>矿山</w:t>
            </w:r>
            <w:r>
              <w:t>地质环境保护与土地复垦</w:t>
            </w:r>
          </w:p>
        </w:tc>
        <w:tc>
          <w:tcPr>
            <w:tcW w:w="6865" w:type="dxa"/>
            <w:gridSpan w:val="16"/>
            <w:tcBorders>
              <w:top w:val="single" w:color="000000" w:sz="6" w:space="0"/>
              <w:left w:val="single" w:color="000000" w:sz="6" w:space="0"/>
              <w:bottom w:val="nil"/>
              <w:right w:val="single" w:color="000000" w:sz="6" w:space="0"/>
            </w:tcBorders>
            <w:noWrap w:val="0"/>
            <w:vAlign w:val="center"/>
          </w:tcPr>
          <w:p>
            <w:pPr>
              <w:rPr>
                <w:rFonts w:ascii="宋体"/>
                <w:szCs w:val="21"/>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817" w:hRule="atLeast"/>
          <w:jc w:val="center"/>
        </w:trPr>
        <w:tc>
          <w:tcPr>
            <w:tcW w:w="1428" w:type="dxa"/>
            <w:gridSpan w:val="3"/>
            <w:tcBorders>
              <w:top w:val="single" w:color="000000" w:sz="6" w:space="0"/>
              <w:left w:val="single" w:color="000000" w:sz="6" w:space="0"/>
              <w:bottom w:val="single" w:color="000000" w:sz="6" w:space="0"/>
              <w:right w:val="single" w:color="000000" w:sz="6" w:space="0"/>
            </w:tcBorders>
            <w:noWrap w:val="0"/>
            <w:vAlign w:val="center"/>
          </w:tcPr>
          <w:p>
            <w:pPr>
              <w:jc w:val="center"/>
              <w:rPr>
                <w:rFonts w:ascii="宋体"/>
                <w:szCs w:val="21"/>
              </w:rPr>
            </w:pPr>
            <w:r>
              <w:rPr>
                <w:rFonts w:hint="eastAsia" w:ascii="宋体" w:hAnsi="宋体"/>
                <w:szCs w:val="21"/>
              </w:rPr>
              <w:t>登记管理机关意见</w:t>
            </w:r>
          </w:p>
        </w:tc>
        <w:tc>
          <w:tcPr>
            <w:tcW w:w="6865" w:type="dxa"/>
            <w:gridSpan w:val="16"/>
            <w:tcBorders>
              <w:top w:val="single" w:color="000000" w:sz="6" w:space="0"/>
              <w:left w:val="single" w:color="000000" w:sz="6" w:space="0"/>
              <w:bottom w:val="single" w:color="000000" w:sz="6" w:space="0"/>
              <w:right w:val="single" w:color="000000" w:sz="6" w:space="0"/>
            </w:tcBorders>
            <w:noWrap w:val="0"/>
            <w:vAlign w:val="bottom"/>
          </w:tcPr>
          <w:p>
            <w:pPr>
              <w:jc w:val="right"/>
              <w:rPr>
                <w:rFonts w:ascii="宋体"/>
                <w:szCs w:val="21"/>
              </w:rPr>
            </w:pPr>
            <w:r>
              <w:rPr>
                <w:rFonts w:ascii="宋体" w:hAnsi="宋体"/>
                <w:szCs w:val="21"/>
              </w:rPr>
              <w:t xml:space="preserve">    </w:t>
            </w:r>
            <w:r>
              <w:rPr>
                <w:rFonts w:hint="eastAsia" w:ascii="宋体" w:hAnsi="宋体"/>
                <w:szCs w:val="21"/>
              </w:rPr>
              <w:t>签章：</w:t>
            </w:r>
            <w:r>
              <w:rPr>
                <w:rFonts w:ascii="宋体" w:hAnsi="宋体"/>
                <w:szCs w:val="21"/>
              </w:rPr>
              <w:t xml:space="preserve">      </w:t>
            </w:r>
            <w:r>
              <w:rPr>
                <w:rFonts w:hint="eastAsia" w:ascii="宋体" w:hAnsi="宋体"/>
                <w:szCs w:val="21"/>
              </w:rPr>
              <w:t>年</w:t>
            </w:r>
            <w:r>
              <w:rPr>
                <w:rFonts w:ascii="宋体" w:hAnsi="宋体"/>
                <w:szCs w:val="21"/>
              </w:rPr>
              <w:t xml:space="preserve">    </w:t>
            </w:r>
            <w:r>
              <w:rPr>
                <w:rFonts w:hint="eastAsia" w:ascii="宋体" w:hAnsi="宋体"/>
                <w:szCs w:val="21"/>
              </w:rPr>
              <w:t>月</w:t>
            </w:r>
            <w:r>
              <w:rPr>
                <w:rFonts w:ascii="宋体" w:hAnsi="宋体"/>
                <w:szCs w:val="21"/>
              </w:rPr>
              <w:t xml:space="preserve">   </w:t>
            </w:r>
            <w:r>
              <w:rPr>
                <w:rFonts w:hint="eastAsia" w:ascii="宋体" w:hAnsi="宋体"/>
                <w:szCs w:val="21"/>
              </w:rPr>
              <w:t>日</w:t>
            </w:r>
            <w:r>
              <w:rPr>
                <w:rFonts w:ascii="宋体" w:hAnsi="宋体"/>
                <w:szCs w:val="21"/>
              </w:rPr>
              <w:t xml:space="preserve">    </w:t>
            </w:r>
          </w:p>
          <w:p>
            <w:pPr>
              <w:jc w:val="right"/>
              <w:rPr>
                <w:rFonts w:ascii="宋体"/>
                <w:szCs w:val="21"/>
              </w:rPr>
            </w:pPr>
          </w:p>
        </w:tc>
      </w:tr>
    </w:tbl>
    <w:p/>
    <w:p>
      <w:pPr>
        <w:rPr>
          <w:rFonts w:ascii="黑体" w:hAnsi="黑体" w:eastAsia="黑体"/>
          <w:b/>
          <w:bCs/>
          <w:sz w:val="28"/>
          <w:szCs w:val="28"/>
        </w:rPr>
      </w:pPr>
      <w:r>
        <w:rPr>
          <w:rFonts w:hint="eastAsia" w:ascii="黑体" w:hAnsi="黑体" w:eastAsia="黑体"/>
          <w:b/>
          <w:bCs/>
          <w:sz w:val="28"/>
          <w:szCs w:val="28"/>
        </w:rPr>
        <w:t>附件5  省级国土资源主管部门意见（范本）</w:t>
      </w:r>
    </w:p>
    <w:p>
      <w:pPr>
        <w:rPr>
          <w:rFonts w:ascii="仿宋_GB2312" w:hAnsi="黑体" w:eastAsia="仿宋_GB2312" w:cs="黑体"/>
          <w:sz w:val="28"/>
          <w:szCs w:val="28"/>
        </w:rPr>
      </w:pPr>
      <w:r>
        <w:rPr>
          <w:rFonts w:hint="eastAsia" w:ascii="仿宋_GB2312" w:hAnsi="黑体" w:eastAsia="仿宋_GB2312" w:cs="黑体"/>
          <w:sz w:val="28"/>
          <w:szCs w:val="28"/>
        </w:rPr>
        <w:t>(1)</w:t>
      </w:r>
    </w:p>
    <w:p>
      <w:pPr>
        <w:ind w:right="560" w:firstLine="7840" w:firstLineChars="2800"/>
        <w:rPr>
          <w:rFonts w:ascii="仿宋_GB2312" w:hAnsi="仿宋_GB2312" w:eastAsia="仿宋_GB2312" w:cs="仿宋_GB2312"/>
          <w:bCs/>
          <w:sz w:val="28"/>
          <w:szCs w:val="28"/>
        </w:rPr>
      </w:pPr>
      <w:r>
        <w:rPr>
          <w:rFonts w:hint="eastAsia" w:ascii="仿宋_GB2312" w:hAnsi="仿宋_GB2312" w:eastAsia="仿宋_GB2312" w:cs="仿宋_GB2312"/>
          <w:bCs/>
          <w:sz w:val="28"/>
          <w:szCs w:val="28"/>
        </w:rPr>
        <w:t>文号</w:t>
      </w:r>
    </w:p>
    <w:p>
      <w:pPr>
        <w:spacing w:line="360" w:lineRule="auto"/>
        <w:ind w:firstLine="282" w:firstLineChars="78"/>
        <w:jc w:val="center"/>
        <w:outlineLvl w:val="1"/>
        <w:rPr>
          <w:rFonts w:hint="eastAsia" w:ascii="宋体" w:hAnsi="宋体"/>
          <w:b/>
          <w:bCs/>
          <w:sz w:val="36"/>
          <w:szCs w:val="36"/>
        </w:rPr>
      </w:pPr>
      <w:r>
        <w:rPr>
          <w:rFonts w:hint="eastAsia" w:ascii="宋体" w:hAnsi="宋体"/>
          <w:b/>
          <w:bCs/>
          <w:sz w:val="36"/>
          <w:szCs w:val="36"/>
        </w:rPr>
        <w:t>关于XX探矿权新立/扩大勘查范围(含合并)变更</w:t>
      </w:r>
    </w:p>
    <w:p>
      <w:pPr>
        <w:spacing w:line="360" w:lineRule="auto"/>
        <w:ind w:firstLine="282" w:firstLineChars="78"/>
        <w:jc w:val="center"/>
        <w:outlineLvl w:val="1"/>
        <w:rPr>
          <w:rFonts w:hint="eastAsia" w:ascii="仿宋_GB2312" w:hAnsi="宋体" w:eastAsia="仿宋_GB2312"/>
          <w:sz w:val="28"/>
          <w:szCs w:val="28"/>
        </w:rPr>
      </w:pPr>
      <w:r>
        <w:rPr>
          <w:rFonts w:hint="eastAsia" w:ascii="宋体" w:hAnsi="宋体"/>
          <w:b/>
          <w:bCs/>
          <w:sz w:val="36"/>
          <w:szCs w:val="36"/>
        </w:rPr>
        <w:t>登记申请核查意见的函</w:t>
      </w:r>
    </w:p>
    <w:p>
      <w:pPr>
        <w:keepNext w:val="0"/>
        <w:keepLines w:val="0"/>
        <w:pageBreakBefore w:val="0"/>
        <w:kinsoku/>
        <w:wordWrap/>
        <w:overflowPunct/>
        <w:topLinePunct w:val="0"/>
        <w:autoSpaceDE/>
        <w:autoSpaceDN/>
        <w:bidi w:val="0"/>
        <w:adjustRightInd/>
        <w:snapToGrid/>
        <w:spacing w:line="480" w:lineRule="exact"/>
        <w:textAlignment w:val="auto"/>
        <w:rPr>
          <w:rFonts w:ascii="仿宋_GB2312" w:hAnsi="宋体" w:eastAsia="仿宋_GB2312"/>
          <w:sz w:val="28"/>
          <w:szCs w:val="28"/>
        </w:rPr>
      </w:pPr>
      <w:r>
        <w:rPr>
          <w:rFonts w:hint="eastAsia" w:ascii="仿宋_GB2312" w:hAnsi="宋体" w:eastAsia="仿宋_GB2312"/>
          <w:sz w:val="28"/>
          <w:szCs w:val="28"/>
        </w:rPr>
        <w:t>国土资源部：</w:t>
      </w:r>
    </w:p>
    <w:p>
      <w:pPr>
        <w:keepNext w:val="0"/>
        <w:keepLines w:val="0"/>
        <w:pageBreakBefore w:val="0"/>
        <w:kinsoku/>
        <w:wordWrap/>
        <w:overflowPunct/>
        <w:topLinePunct w:val="0"/>
        <w:autoSpaceDE/>
        <w:autoSpaceDN/>
        <w:bidi w:val="0"/>
        <w:adjustRightInd/>
        <w:snapToGrid/>
        <w:spacing w:line="480" w:lineRule="exact"/>
        <w:ind w:firstLine="565" w:firstLineChars="202"/>
        <w:textAlignment w:val="auto"/>
        <w:rPr>
          <w:rFonts w:ascii="仿宋_GB2312" w:hAnsi="宋体" w:eastAsia="仿宋_GB2312"/>
          <w:sz w:val="28"/>
          <w:szCs w:val="28"/>
        </w:rPr>
      </w:pPr>
      <w:r>
        <w:rPr>
          <w:rFonts w:hint="eastAsia" w:ascii="仿宋_GB2312" w:hAnsi="宋体" w:eastAsia="仿宋_GB2312"/>
          <w:sz w:val="28"/>
          <w:szCs w:val="28"/>
        </w:rPr>
        <w:t>根据《国土资源部关于进一步规范矿业权申请资料的通知》（国土资规〔2017〕15号）要求，我厅（局）对</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公司（单位）提交的“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”探矿权新立/扩大勘查范围（含合并）变更登记申请有关情况进行了核查，该申请属国土资源部发证权限，现将核实情况函告如下：</w:t>
      </w:r>
    </w:p>
    <w:p>
      <w:pPr>
        <w:keepNext w:val="0"/>
        <w:keepLines w:val="0"/>
        <w:pageBreakBefore w:val="0"/>
        <w:kinsoku/>
        <w:wordWrap/>
        <w:overflowPunct/>
        <w:topLinePunct w:val="0"/>
        <w:autoSpaceDE/>
        <w:autoSpaceDN/>
        <w:bidi w:val="0"/>
        <w:adjustRightInd/>
        <w:snapToGrid/>
        <w:spacing w:line="480" w:lineRule="exact"/>
        <w:ind w:firstLine="565" w:firstLineChars="202"/>
        <w:jc w:val="left"/>
        <w:textAlignment w:val="auto"/>
        <w:rPr>
          <w:rFonts w:ascii="仿宋_GB2312" w:hAnsi="宋体" w:eastAsia="仿宋_GB2312"/>
          <w:sz w:val="28"/>
          <w:szCs w:val="28"/>
        </w:rPr>
      </w:pPr>
      <w:r>
        <w:rPr>
          <w:rFonts w:hint="eastAsia" w:ascii="仿宋_GB2312" w:hAnsi="宋体" w:eastAsia="仿宋_GB2312"/>
          <w:sz w:val="28"/>
          <w:szCs w:val="28"/>
        </w:rPr>
        <w:t>一、</w:t>
      </w:r>
      <w:r>
        <w:rPr>
          <w:rFonts w:hint="eastAsia" w:ascii="仿宋_GB2312" w:hAnsi="宋体" w:eastAsia="仿宋_GB2312"/>
          <w:b/>
          <w:sz w:val="28"/>
          <w:szCs w:val="28"/>
        </w:rPr>
        <w:t>〔探矿权新立</w:t>
      </w:r>
      <w:r>
        <w:rPr>
          <w:rFonts w:ascii="仿宋_GB2312" w:hAnsi="宋体" w:eastAsia="仿宋_GB2312"/>
          <w:b/>
          <w:sz w:val="28"/>
          <w:szCs w:val="28"/>
        </w:rPr>
        <w:t>申请</w:t>
      </w:r>
      <w:r>
        <w:rPr>
          <w:rFonts w:hint="eastAsia" w:ascii="仿宋_GB2312" w:hAnsi="宋体" w:eastAsia="仿宋_GB2312"/>
          <w:b/>
          <w:sz w:val="28"/>
          <w:szCs w:val="28"/>
        </w:rPr>
        <w:t>〕</w:t>
      </w:r>
      <w:r>
        <w:rPr>
          <w:rFonts w:hint="eastAsia" w:ascii="仿宋_GB2312" w:hAnsi="宋体" w:eastAsia="仿宋_GB2312"/>
          <w:sz w:val="28"/>
          <w:szCs w:val="28"/>
        </w:rPr>
        <w:t>申请勘查主矿种为</w:t>
      </w:r>
      <w:r>
        <w:rPr>
          <w:rFonts w:hint="eastAsia" w:ascii="仿宋_GB2312" w:hAnsi="宋体" w:eastAsia="仿宋_GB2312"/>
          <w:sz w:val="28"/>
          <w:szCs w:val="28"/>
          <w:u w:val="single"/>
        </w:rPr>
        <w:t xml:space="preserve">           </w:t>
      </w:r>
      <w:r>
        <w:rPr>
          <w:rFonts w:hint="eastAsia" w:ascii="仿宋_GB2312" w:hAnsi="宋体" w:eastAsia="仿宋_GB2312"/>
          <w:sz w:val="28"/>
          <w:szCs w:val="28"/>
        </w:rPr>
        <w:t>，申请区块面积</w:t>
      </w:r>
      <w:r>
        <w:rPr>
          <w:rFonts w:hint="eastAsia" w:ascii="仿宋_GB2312" w:hAnsi="宋体" w:eastAsia="仿宋_GB2312"/>
          <w:sz w:val="28"/>
          <w:szCs w:val="28"/>
          <w:u w:val="single"/>
        </w:rPr>
        <w:t xml:space="preserve">        </w:t>
      </w:r>
      <w:r>
        <w:rPr>
          <w:rFonts w:hint="eastAsia" w:ascii="仿宋_GB2312" w:hAnsi="宋体" w:eastAsia="仿宋_GB2312"/>
          <w:sz w:val="28"/>
          <w:szCs w:val="28"/>
        </w:rPr>
        <w:t>，坐标：</w:t>
      </w:r>
      <w:r>
        <w:rPr>
          <w:rFonts w:hint="eastAsia" w:ascii="仿宋_GB2312" w:hAnsi="宋体" w:eastAsia="仿宋_GB2312"/>
          <w:sz w:val="28"/>
          <w:szCs w:val="28"/>
          <w:u w:val="single"/>
        </w:rPr>
        <w:t xml:space="preserve">        </w:t>
      </w:r>
      <w:r>
        <w:rPr>
          <w:rFonts w:hint="eastAsia" w:ascii="仿宋_GB2312" w:hAnsi="宋体" w:eastAsia="仿宋_GB2312"/>
          <w:sz w:val="28"/>
          <w:szCs w:val="28"/>
        </w:rPr>
        <w:t>。</w:t>
      </w:r>
    </w:p>
    <w:p>
      <w:pPr>
        <w:keepNext w:val="0"/>
        <w:keepLines w:val="0"/>
        <w:pageBreakBefore w:val="0"/>
        <w:kinsoku/>
        <w:wordWrap/>
        <w:overflowPunct/>
        <w:topLinePunct w:val="0"/>
        <w:autoSpaceDE/>
        <w:autoSpaceDN/>
        <w:bidi w:val="0"/>
        <w:adjustRightInd/>
        <w:snapToGrid/>
        <w:spacing w:line="480" w:lineRule="exact"/>
        <w:ind w:firstLine="568" w:firstLineChars="202"/>
        <w:textAlignment w:val="auto"/>
        <w:rPr>
          <w:rFonts w:ascii="仿宋_GB2312" w:hAnsi="宋体" w:eastAsia="仿宋_GB2312"/>
          <w:sz w:val="28"/>
          <w:szCs w:val="28"/>
        </w:rPr>
      </w:pPr>
      <w:r>
        <w:rPr>
          <w:rFonts w:hint="eastAsia" w:ascii="仿宋_GB2312" w:hAnsi="宋体" w:eastAsia="仿宋_GB2312"/>
          <w:b/>
          <w:sz w:val="28"/>
          <w:szCs w:val="28"/>
        </w:rPr>
        <w:t>〔探矿权扩大勘查</w:t>
      </w:r>
      <w:r>
        <w:rPr>
          <w:rFonts w:ascii="仿宋_GB2312" w:hAnsi="宋体" w:eastAsia="仿宋_GB2312"/>
          <w:b/>
          <w:sz w:val="28"/>
          <w:szCs w:val="28"/>
        </w:rPr>
        <w:t>范围</w:t>
      </w:r>
      <w:r>
        <w:rPr>
          <w:rFonts w:hint="eastAsia" w:ascii="仿宋_GB2312" w:hAnsi="宋体" w:eastAsia="仿宋_GB2312"/>
          <w:b/>
          <w:sz w:val="28"/>
          <w:szCs w:val="28"/>
        </w:rPr>
        <w:t>申请〕</w:t>
      </w:r>
      <w:r>
        <w:rPr>
          <w:rFonts w:hint="eastAsia" w:ascii="仿宋_GB2312" w:hAnsi="宋体" w:eastAsia="仿宋_GB2312"/>
          <w:sz w:val="28"/>
          <w:szCs w:val="28"/>
        </w:rPr>
        <w:t>原探矿权（证号：</w:t>
      </w:r>
      <w:r>
        <w:rPr>
          <w:rFonts w:hint="eastAsia" w:ascii="仿宋_GB2312" w:hAnsi="宋体" w:eastAsia="仿宋_GB2312"/>
          <w:sz w:val="28"/>
          <w:szCs w:val="28"/>
          <w:u w:val="single"/>
        </w:rPr>
        <w:t xml:space="preserve">       </w:t>
      </w:r>
      <w:r>
        <w:rPr>
          <w:rFonts w:ascii="仿宋_GB2312" w:hAnsi="宋体" w:eastAsia="仿宋_GB2312"/>
          <w:sz w:val="28"/>
          <w:szCs w:val="28"/>
        </w:rPr>
        <w:t>）</w:t>
      </w:r>
      <w:r>
        <w:rPr>
          <w:rFonts w:hint="eastAsia" w:ascii="仿宋_GB2312" w:hAnsi="宋体" w:eastAsia="仿宋_GB2312"/>
          <w:sz w:val="28"/>
          <w:szCs w:val="28"/>
        </w:rPr>
        <w:t>面积</w:t>
      </w:r>
      <w:r>
        <w:rPr>
          <w:rFonts w:hint="eastAsia" w:ascii="仿宋_GB2312" w:hAnsi="宋体" w:eastAsia="仿宋_GB2312"/>
          <w:sz w:val="28"/>
          <w:szCs w:val="28"/>
          <w:u w:val="single"/>
        </w:rPr>
        <w:t xml:space="preserve">       </w:t>
      </w:r>
      <w:r>
        <w:rPr>
          <w:rFonts w:hint="eastAsia" w:ascii="仿宋_GB2312" w:hAnsi="宋体" w:eastAsia="仿宋_GB2312"/>
          <w:sz w:val="28"/>
          <w:szCs w:val="28"/>
        </w:rPr>
        <w:t>，申请扩大勘查范围后区块面积</w:t>
      </w:r>
      <w:r>
        <w:rPr>
          <w:rFonts w:hint="eastAsia" w:ascii="仿宋_GB2312" w:hAnsi="宋体" w:eastAsia="仿宋_GB2312"/>
          <w:sz w:val="28"/>
          <w:szCs w:val="28"/>
          <w:u w:val="single"/>
        </w:rPr>
        <w:t xml:space="preserve">          </w:t>
      </w:r>
      <w:r>
        <w:rPr>
          <w:rFonts w:hint="eastAsia" w:ascii="仿宋_GB2312" w:hAnsi="宋体" w:eastAsia="仿宋_GB2312"/>
          <w:sz w:val="28"/>
          <w:szCs w:val="28"/>
        </w:rPr>
        <w:t>，申请扩大面积为原探矿权面积的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%。申请区块坐标：</w:t>
      </w:r>
      <w:r>
        <w:rPr>
          <w:rFonts w:hint="eastAsia" w:ascii="仿宋_GB2312" w:hAnsi="宋体" w:eastAsia="仿宋_GB2312"/>
          <w:sz w:val="28"/>
          <w:szCs w:val="28"/>
          <w:u w:val="single"/>
        </w:rPr>
        <w:t xml:space="preserve">     </w:t>
      </w:r>
      <w:r>
        <w:rPr>
          <w:rFonts w:hint="eastAsia" w:ascii="仿宋_GB2312" w:hAnsi="宋体" w:eastAsia="仿宋_GB2312"/>
          <w:sz w:val="28"/>
          <w:szCs w:val="28"/>
        </w:rPr>
        <w:t>。</w:t>
      </w:r>
    </w:p>
    <w:p>
      <w:pPr>
        <w:keepNext w:val="0"/>
        <w:keepLines w:val="0"/>
        <w:pageBreakBefore w:val="0"/>
        <w:kinsoku/>
        <w:wordWrap/>
        <w:overflowPunct/>
        <w:topLinePunct w:val="0"/>
        <w:autoSpaceDE/>
        <w:autoSpaceDN/>
        <w:bidi w:val="0"/>
        <w:adjustRightInd/>
        <w:snapToGrid/>
        <w:spacing w:line="480" w:lineRule="exact"/>
        <w:ind w:firstLine="568" w:firstLineChars="202"/>
        <w:textAlignment w:val="auto"/>
        <w:rPr>
          <w:rFonts w:ascii="仿宋_GB2312" w:hAnsi="宋体" w:eastAsia="仿宋_GB2312"/>
          <w:sz w:val="28"/>
          <w:szCs w:val="28"/>
        </w:rPr>
      </w:pPr>
      <w:r>
        <w:rPr>
          <w:rFonts w:hint="eastAsia" w:ascii="仿宋_GB2312" w:hAnsi="宋体" w:eastAsia="仿宋_GB2312"/>
          <w:b/>
          <w:sz w:val="28"/>
          <w:szCs w:val="28"/>
        </w:rPr>
        <w:t>〔探矿权合并申请〕</w:t>
      </w:r>
      <w:r>
        <w:rPr>
          <w:rFonts w:hint="eastAsia" w:ascii="仿宋_GB2312" w:hAnsi="宋体" w:eastAsia="仿宋_GB2312"/>
          <w:sz w:val="28"/>
          <w:szCs w:val="28"/>
        </w:rPr>
        <w:t>“</w:t>
      </w:r>
      <w:r>
        <w:rPr>
          <w:rFonts w:hint="eastAsia" w:ascii="仿宋_GB2312" w:hAnsi="宋体" w:eastAsia="仿宋_GB2312"/>
          <w:sz w:val="28"/>
          <w:szCs w:val="28"/>
          <w:u w:val="single"/>
        </w:rPr>
        <w:t xml:space="preserve">           </w:t>
      </w:r>
      <w:r>
        <w:rPr>
          <w:rFonts w:hint="eastAsia" w:ascii="仿宋_GB2312" w:hAnsi="宋体" w:eastAsia="仿宋_GB2312"/>
          <w:sz w:val="28"/>
          <w:szCs w:val="28"/>
        </w:rPr>
        <w:t>”探矿权（证号：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），勘查面积</w:t>
      </w:r>
      <w:r>
        <w:rPr>
          <w:rFonts w:hint="eastAsia" w:ascii="仿宋_GB2312" w:hAnsi="宋体" w:eastAsia="仿宋_GB2312"/>
          <w:sz w:val="28"/>
          <w:szCs w:val="28"/>
          <w:u w:val="single"/>
        </w:rPr>
        <w:t xml:space="preserve">    </w:t>
      </w:r>
      <w:r>
        <w:rPr>
          <w:rFonts w:hint="eastAsia" w:ascii="仿宋_GB2312" w:hAnsi="宋体" w:eastAsia="仿宋_GB2312"/>
          <w:sz w:val="28"/>
          <w:szCs w:val="28"/>
        </w:rPr>
        <w:t>，“</w:t>
      </w:r>
      <w:r>
        <w:rPr>
          <w:rFonts w:hint="eastAsia" w:ascii="仿宋_GB2312" w:hAnsi="宋体" w:eastAsia="仿宋_GB2312"/>
          <w:sz w:val="28"/>
          <w:szCs w:val="28"/>
          <w:u w:val="single"/>
        </w:rPr>
        <w:t xml:space="preserve">           </w:t>
      </w:r>
      <w:r>
        <w:rPr>
          <w:rFonts w:hint="eastAsia" w:ascii="仿宋_GB2312" w:hAnsi="宋体" w:eastAsia="仿宋_GB2312"/>
          <w:sz w:val="28"/>
          <w:szCs w:val="28"/>
        </w:rPr>
        <w:t>”探矿权（证号：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），勘查面积</w:t>
      </w:r>
      <w:r>
        <w:rPr>
          <w:rFonts w:hint="eastAsia" w:ascii="仿宋_GB2312" w:hAnsi="宋体" w:eastAsia="仿宋_GB2312"/>
          <w:sz w:val="28"/>
          <w:szCs w:val="28"/>
          <w:u w:val="single"/>
        </w:rPr>
        <w:t xml:space="preserve">    </w:t>
      </w:r>
      <w:r>
        <w:rPr>
          <w:rFonts w:hint="eastAsia" w:ascii="仿宋_GB2312" w:hAnsi="宋体" w:eastAsia="仿宋_GB2312"/>
          <w:sz w:val="28"/>
          <w:szCs w:val="28"/>
        </w:rPr>
        <w:t>，</w:t>
      </w:r>
      <w:r>
        <w:rPr>
          <w:rFonts w:ascii="仿宋_GB2312" w:hAnsi="宋体" w:eastAsia="仿宋_GB2312"/>
          <w:sz w:val="28"/>
          <w:szCs w:val="28"/>
        </w:rPr>
        <w:t>……</w:t>
      </w:r>
      <w:r>
        <w:rPr>
          <w:rFonts w:hint="eastAsia" w:ascii="仿宋_GB2312" w:hAnsi="宋体" w:eastAsia="仿宋_GB2312"/>
          <w:sz w:val="28"/>
          <w:szCs w:val="28"/>
        </w:rPr>
        <w:t>和“</w:t>
      </w:r>
      <w:r>
        <w:rPr>
          <w:rFonts w:hint="eastAsia" w:ascii="仿宋_GB2312" w:hAnsi="宋体" w:eastAsia="仿宋_GB2312"/>
          <w:sz w:val="28"/>
          <w:szCs w:val="28"/>
          <w:u w:val="single"/>
        </w:rPr>
        <w:t xml:space="preserve">           </w:t>
      </w:r>
      <w:r>
        <w:rPr>
          <w:rFonts w:hint="eastAsia" w:ascii="仿宋_GB2312" w:hAnsi="宋体" w:eastAsia="仿宋_GB2312"/>
          <w:sz w:val="28"/>
          <w:szCs w:val="28"/>
        </w:rPr>
        <w:t>”探矿权（证号：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），勘查面积</w:t>
      </w:r>
      <w:r>
        <w:rPr>
          <w:rFonts w:hint="eastAsia" w:ascii="仿宋_GB2312" w:hAnsi="宋体" w:eastAsia="仿宋_GB2312"/>
          <w:sz w:val="28"/>
          <w:szCs w:val="28"/>
          <w:u w:val="single"/>
        </w:rPr>
        <w:t xml:space="preserve">    </w:t>
      </w:r>
      <w:r>
        <w:rPr>
          <w:rFonts w:hint="eastAsia" w:ascii="仿宋_GB2312" w:hAnsi="宋体" w:eastAsia="仿宋_GB2312"/>
          <w:sz w:val="28"/>
          <w:szCs w:val="28"/>
        </w:rPr>
        <w:t>，拟合并为一个</w:t>
      </w:r>
      <w:r>
        <w:rPr>
          <w:rFonts w:ascii="仿宋_GB2312" w:hAnsi="宋体" w:eastAsia="仿宋_GB2312"/>
          <w:sz w:val="28"/>
          <w:szCs w:val="28"/>
        </w:rPr>
        <w:t>探矿权</w:t>
      </w:r>
      <w:r>
        <w:rPr>
          <w:rFonts w:hint="eastAsia" w:ascii="仿宋_GB2312" w:hAnsi="宋体" w:eastAsia="仿宋_GB2312"/>
          <w:sz w:val="28"/>
          <w:szCs w:val="28"/>
        </w:rPr>
        <w:t>。</w:t>
      </w:r>
    </w:p>
    <w:p>
      <w:pPr>
        <w:keepNext w:val="0"/>
        <w:keepLines w:val="0"/>
        <w:pageBreakBefore w:val="0"/>
        <w:kinsoku/>
        <w:wordWrap/>
        <w:overflowPunct/>
        <w:topLinePunct w:val="0"/>
        <w:autoSpaceDE/>
        <w:autoSpaceDN/>
        <w:bidi w:val="0"/>
        <w:adjustRightInd/>
        <w:snapToGrid/>
        <w:spacing w:line="480" w:lineRule="exact"/>
        <w:ind w:firstLine="565" w:firstLineChars="202"/>
        <w:textAlignment w:val="auto"/>
        <w:rPr>
          <w:rFonts w:ascii="仿宋_GB2312" w:hAnsi="宋体" w:eastAsia="仿宋_GB2312"/>
          <w:sz w:val="28"/>
          <w:szCs w:val="28"/>
        </w:rPr>
      </w:pPr>
      <w:r>
        <w:rPr>
          <w:rFonts w:hint="eastAsia" w:ascii="仿宋_GB2312" w:hAnsi="宋体" w:eastAsia="仿宋_GB2312"/>
          <w:sz w:val="28"/>
          <w:szCs w:val="28"/>
        </w:rPr>
        <w:t>二、</w:t>
      </w:r>
      <w:r>
        <w:rPr>
          <w:rFonts w:hint="eastAsia" w:ascii="仿宋_GB2312" w:hAnsi="宋体" w:eastAsia="仿宋_GB2312"/>
          <w:b/>
          <w:sz w:val="28"/>
          <w:szCs w:val="28"/>
        </w:rPr>
        <w:t>〔探矿权新立/扩大勘查范围申请〕</w:t>
      </w:r>
      <w:r>
        <w:rPr>
          <w:rFonts w:hint="eastAsia" w:ascii="仿宋_GB2312" w:hAnsi="宋体" w:eastAsia="仿宋_GB2312"/>
          <w:sz w:val="28"/>
          <w:szCs w:val="28"/>
        </w:rPr>
        <w:t>申请区块范围内未受理探矿权、采矿权申请。</w:t>
      </w:r>
    </w:p>
    <w:p>
      <w:pPr>
        <w:keepNext w:val="0"/>
        <w:keepLines w:val="0"/>
        <w:pageBreakBefore w:val="0"/>
        <w:kinsoku/>
        <w:wordWrap/>
        <w:overflowPunct/>
        <w:topLinePunct w:val="0"/>
        <w:autoSpaceDE/>
        <w:autoSpaceDN/>
        <w:bidi w:val="0"/>
        <w:adjustRightInd/>
        <w:snapToGrid/>
        <w:spacing w:line="480" w:lineRule="exact"/>
        <w:ind w:firstLine="565" w:firstLineChars="202"/>
        <w:textAlignment w:val="auto"/>
        <w:rPr>
          <w:rFonts w:ascii="仿宋_GB2312" w:hAnsi="宋体" w:eastAsia="仿宋_GB2312"/>
          <w:sz w:val="28"/>
          <w:szCs w:val="28"/>
        </w:rPr>
      </w:pPr>
      <w:r>
        <w:rPr>
          <w:rFonts w:hint="eastAsia" w:ascii="仿宋_GB2312" w:hAnsi="宋体" w:eastAsia="仿宋_GB2312"/>
          <w:sz w:val="28"/>
          <w:szCs w:val="28"/>
        </w:rPr>
        <w:t>三、</w:t>
      </w:r>
      <w:r>
        <w:rPr>
          <w:rFonts w:hint="eastAsia" w:ascii="仿宋_GB2312" w:hAnsi="宋体" w:eastAsia="仿宋_GB2312"/>
          <w:b/>
          <w:sz w:val="28"/>
          <w:szCs w:val="28"/>
        </w:rPr>
        <w:t>〔探矿权新立/扩大勘查范围申请〕</w:t>
      </w:r>
      <w:r>
        <w:rPr>
          <w:rFonts w:hint="eastAsia" w:ascii="仿宋_GB2312" w:hAnsi="宋体" w:eastAsia="仿宋_GB2312"/>
          <w:sz w:val="28"/>
          <w:szCs w:val="28"/>
        </w:rPr>
        <w:t>〔属于非深部探矿的〕申请区块范围内未设置探矿权、采矿权。〔属于深部探矿的〕申请区块范围为该申请人已登记的“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）采矿权深部勘查范围。</w:t>
      </w:r>
    </w:p>
    <w:p>
      <w:pPr>
        <w:keepNext w:val="0"/>
        <w:keepLines w:val="0"/>
        <w:pageBreakBefore w:val="0"/>
        <w:kinsoku/>
        <w:wordWrap/>
        <w:overflowPunct/>
        <w:topLinePunct w:val="0"/>
        <w:autoSpaceDE/>
        <w:autoSpaceDN/>
        <w:bidi w:val="0"/>
        <w:adjustRightInd/>
        <w:snapToGrid/>
        <w:spacing w:line="480" w:lineRule="exact"/>
        <w:ind w:firstLine="565" w:firstLineChars="202"/>
        <w:jc w:val="left"/>
        <w:textAlignment w:val="auto"/>
        <w:rPr>
          <w:rFonts w:ascii="仿宋_GB2312" w:hAnsi="宋体" w:eastAsia="仿宋_GB2312"/>
          <w:sz w:val="28"/>
          <w:szCs w:val="28"/>
        </w:rPr>
      </w:pPr>
      <w:r>
        <w:rPr>
          <w:rFonts w:hint="eastAsia" w:ascii="仿宋_GB2312" w:hAnsi="宋体" w:eastAsia="仿宋_GB2312"/>
          <w:sz w:val="28"/>
          <w:szCs w:val="28"/>
        </w:rPr>
        <w:t>四、</w:t>
      </w:r>
      <w:r>
        <w:rPr>
          <w:rFonts w:hint="eastAsia" w:ascii="仿宋_GB2312" w:hAnsi="宋体" w:eastAsia="仿宋_GB2312"/>
          <w:b/>
          <w:sz w:val="28"/>
          <w:szCs w:val="28"/>
        </w:rPr>
        <w:t>〔探矿权新立</w:t>
      </w:r>
      <w:r>
        <w:rPr>
          <w:rFonts w:ascii="仿宋_GB2312" w:hAnsi="宋体" w:eastAsia="仿宋_GB2312"/>
          <w:b/>
          <w:sz w:val="28"/>
          <w:szCs w:val="28"/>
        </w:rPr>
        <w:t>申请</w:t>
      </w:r>
      <w:r>
        <w:rPr>
          <w:rFonts w:hint="eastAsia" w:ascii="仿宋_GB2312" w:hAnsi="宋体" w:eastAsia="仿宋_GB2312"/>
          <w:b/>
          <w:sz w:val="28"/>
          <w:szCs w:val="28"/>
        </w:rPr>
        <w:t>〕</w:t>
      </w:r>
      <w:r>
        <w:rPr>
          <w:rFonts w:hint="eastAsia" w:ascii="仿宋_GB2312" w:hAnsi="宋体" w:eastAsia="仿宋_GB2312"/>
          <w:sz w:val="28"/>
          <w:szCs w:val="28"/>
        </w:rPr>
        <w:t>〔属于申请在先的〕申请人以申请在先出让方式申请该探矿权，申请区块范围内无国家出资已探明的矿产地或探矿权采矿权灭失的矿产地，不属于招标、拍卖、挂牌的勘查区。</w:t>
      </w:r>
    </w:p>
    <w:p>
      <w:pPr>
        <w:keepNext w:val="0"/>
        <w:keepLines w:val="0"/>
        <w:pageBreakBefore w:val="0"/>
        <w:kinsoku/>
        <w:wordWrap/>
        <w:overflowPunct/>
        <w:topLinePunct w:val="0"/>
        <w:autoSpaceDE/>
        <w:autoSpaceDN/>
        <w:bidi w:val="0"/>
        <w:adjustRightInd/>
        <w:snapToGrid/>
        <w:spacing w:line="480" w:lineRule="exact"/>
        <w:ind w:firstLine="565" w:firstLineChars="202"/>
        <w:jc w:val="left"/>
        <w:textAlignment w:val="auto"/>
        <w:rPr>
          <w:rFonts w:ascii="仿宋_GB2312" w:hAnsi="宋体" w:eastAsia="仿宋_GB2312"/>
          <w:sz w:val="28"/>
          <w:szCs w:val="28"/>
        </w:rPr>
      </w:pPr>
      <w:r>
        <w:rPr>
          <w:rFonts w:hint="eastAsia" w:ascii="仿宋_GB2312" w:hAnsi="宋体" w:eastAsia="仿宋_GB2312"/>
          <w:sz w:val="28"/>
          <w:szCs w:val="28"/>
        </w:rPr>
        <w:t>〔属于招拍挂出让的〕申请人以招标、拍卖、挂牌方式竞得该探矿权，已按成交确认书（矿业权出让合同）约定了</w:t>
      </w:r>
      <w:r>
        <w:rPr>
          <w:rFonts w:ascii="仿宋_GB2312" w:hAnsi="宋体" w:eastAsia="仿宋_GB2312"/>
          <w:sz w:val="28"/>
          <w:szCs w:val="28"/>
        </w:rPr>
        <w:t>矿业权出让收益（价款）缴纳计划</w:t>
      </w:r>
      <w:r>
        <w:rPr>
          <w:rFonts w:hint="eastAsia" w:ascii="仿宋_GB2312" w:hAnsi="宋体" w:eastAsia="仿宋_GB2312"/>
          <w:sz w:val="28"/>
          <w:szCs w:val="28"/>
        </w:rPr>
        <w:t>。</w:t>
      </w:r>
    </w:p>
    <w:p>
      <w:pPr>
        <w:keepNext w:val="0"/>
        <w:keepLines w:val="0"/>
        <w:pageBreakBefore w:val="0"/>
        <w:kinsoku/>
        <w:wordWrap/>
        <w:overflowPunct/>
        <w:topLinePunct w:val="0"/>
        <w:autoSpaceDE/>
        <w:autoSpaceDN/>
        <w:bidi w:val="0"/>
        <w:adjustRightInd/>
        <w:snapToGrid/>
        <w:spacing w:line="480" w:lineRule="exact"/>
        <w:ind w:firstLine="565" w:firstLineChars="202"/>
        <w:jc w:val="left"/>
        <w:textAlignment w:val="auto"/>
        <w:rPr>
          <w:rFonts w:ascii="仿宋_GB2312" w:hAnsi="宋体" w:eastAsia="仿宋_GB2312"/>
          <w:sz w:val="28"/>
          <w:szCs w:val="28"/>
        </w:rPr>
      </w:pPr>
      <w:r>
        <w:rPr>
          <w:rFonts w:hint="eastAsia" w:ascii="仿宋_GB2312" w:hAnsi="宋体" w:eastAsia="仿宋_GB2312"/>
          <w:sz w:val="28"/>
          <w:szCs w:val="28"/>
        </w:rPr>
        <w:t>〔属于协议出让的〕申请人以协议出让方式申请该探矿权，涉及/不涉及国家出资探明的矿产地或探矿权采矿权灭失的矿产地，已</w:t>
      </w:r>
      <w:r>
        <w:rPr>
          <w:rFonts w:ascii="仿宋_GB2312" w:hAnsi="宋体" w:eastAsia="仿宋_GB2312"/>
          <w:sz w:val="28"/>
          <w:szCs w:val="28"/>
        </w:rPr>
        <w:t>对矿业权出让收益（价款）进行评估。</w:t>
      </w:r>
      <w:r>
        <w:rPr>
          <w:rFonts w:hint="eastAsia" w:ascii="仿宋_GB2312" w:hAnsi="宋体" w:eastAsia="仿宋_GB2312"/>
          <w:sz w:val="28"/>
          <w:szCs w:val="28"/>
        </w:rPr>
        <w:t>我厅（局）已按《</w:t>
      </w:r>
      <w:r>
        <w:rPr>
          <w:rFonts w:ascii="仿宋_GB2312" w:hAnsi="宋体" w:eastAsia="仿宋_GB2312"/>
          <w:sz w:val="28"/>
          <w:szCs w:val="28"/>
        </w:rPr>
        <w:t>国土资源部关于印发</w:t>
      </w:r>
      <w:r>
        <w:rPr>
          <w:rFonts w:hint="eastAsia" w:ascii="仿宋_GB2312" w:hAnsi="宋体" w:eastAsia="仿宋_GB2312"/>
          <w:sz w:val="28"/>
          <w:szCs w:val="28"/>
        </w:rPr>
        <w:t>&lt;</w:t>
      </w:r>
      <w:r>
        <w:rPr>
          <w:rFonts w:ascii="仿宋_GB2312" w:hAnsi="宋体" w:eastAsia="仿宋_GB2312"/>
          <w:sz w:val="28"/>
          <w:szCs w:val="28"/>
        </w:rPr>
        <w:t>矿业权交易规则</w:t>
      </w:r>
      <w:r>
        <w:rPr>
          <w:rFonts w:hint="eastAsia" w:ascii="仿宋_GB2312" w:hAnsi="宋体" w:eastAsia="仿宋_GB2312"/>
          <w:sz w:val="28"/>
          <w:szCs w:val="28"/>
        </w:rPr>
        <w:t>&gt;</w:t>
      </w:r>
      <w:r>
        <w:rPr>
          <w:rFonts w:ascii="仿宋_GB2312" w:hAnsi="宋体" w:eastAsia="仿宋_GB2312"/>
          <w:sz w:val="28"/>
          <w:szCs w:val="28"/>
        </w:rPr>
        <w:t>的通知</w:t>
      </w:r>
      <w:r>
        <w:rPr>
          <w:rFonts w:hint="eastAsia" w:ascii="仿宋_GB2312" w:hAnsi="宋体" w:eastAsia="仿宋_GB2312"/>
          <w:sz w:val="28"/>
          <w:szCs w:val="28"/>
        </w:rPr>
        <w:t>》（</w:t>
      </w:r>
      <w:r>
        <w:rPr>
          <w:rFonts w:ascii="仿宋_GB2312" w:hAnsi="宋体" w:eastAsia="仿宋_GB2312"/>
          <w:sz w:val="28"/>
          <w:szCs w:val="28"/>
        </w:rPr>
        <w:t>国土资规〔2017〕7号</w:t>
      </w:r>
      <w:r>
        <w:rPr>
          <w:rFonts w:hint="eastAsia" w:ascii="仿宋_GB2312" w:hAnsi="宋体" w:eastAsia="仿宋_GB2312"/>
          <w:sz w:val="28"/>
          <w:szCs w:val="28"/>
        </w:rPr>
        <w:t>）的规定进行了公示，公示无异议。</w:t>
      </w:r>
    </w:p>
    <w:p>
      <w:pPr>
        <w:keepNext w:val="0"/>
        <w:keepLines w:val="0"/>
        <w:pageBreakBefore w:val="0"/>
        <w:kinsoku/>
        <w:wordWrap/>
        <w:overflowPunct/>
        <w:topLinePunct w:val="0"/>
        <w:autoSpaceDE/>
        <w:autoSpaceDN/>
        <w:bidi w:val="0"/>
        <w:adjustRightInd/>
        <w:snapToGrid/>
        <w:spacing w:line="480" w:lineRule="exact"/>
        <w:ind w:firstLine="562" w:firstLineChars="200"/>
        <w:textAlignment w:val="auto"/>
        <w:rPr>
          <w:rFonts w:ascii="仿宋_GB2312" w:hAnsi="宋体" w:eastAsia="仿宋_GB2312"/>
          <w:sz w:val="28"/>
          <w:szCs w:val="28"/>
        </w:rPr>
      </w:pPr>
      <w:r>
        <w:rPr>
          <w:rFonts w:hint="eastAsia" w:ascii="仿宋_GB2312" w:hAnsi="宋体" w:eastAsia="仿宋_GB2312"/>
          <w:b/>
          <w:sz w:val="28"/>
          <w:szCs w:val="28"/>
        </w:rPr>
        <w:t>〔探矿权扩大勘查范围申请〕</w:t>
      </w:r>
      <w:r>
        <w:rPr>
          <w:rFonts w:hint="eastAsia" w:ascii="仿宋_GB2312" w:hAnsi="宋体" w:eastAsia="仿宋_GB2312"/>
          <w:sz w:val="28"/>
          <w:szCs w:val="28"/>
        </w:rPr>
        <w:t>〔原探矿权涉及矿产地的〕该探矿权范围涉及国家出资已探明的矿产地或探矿权采矿权灭失的矿产地，已按规定进行有偿处置。〔原探矿权不涉及矿产地的〕该探矿权范围不涉及国家出资已探明的矿产地或探矿权采矿权灭失的矿产地。</w:t>
      </w:r>
    </w:p>
    <w:p>
      <w:pPr>
        <w:keepNext w:val="0"/>
        <w:keepLines w:val="0"/>
        <w:pageBreakBefore w:val="0"/>
        <w:kinsoku/>
        <w:wordWrap/>
        <w:overflowPunct/>
        <w:topLinePunct w:val="0"/>
        <w:autoSpaceDE/>
        <w:autoSpaceDN/>
        <w:bidi w:val="0"/>
        <w:adjustRightInd/>
        <w:snapToGrid/>
        <w:spacing w:line="480" w:lineRule="exact"/>
        <w:ind w:firstLine="565" w:firstLineChars="202"/>
        <w:jc w:val="left"/>
        <w:textAlignment w:val="auto"/>
        <w:rPr>
          <w:rFonts w:ascii="仿宋_GB2312" w:hAnsi="宋体" w:eastAsia="仿宋_GB2312"/>
          <w:sz w:val="28"/>
          <w:szCs w:val="28"/>
        </w:rPr>
      </w:pPr>
      <w:r>
        <w:rPr>
          <w:rFonts w:hint="eastAsia" w:ascii="仿宋_GB2312" w:hAnsi="宋体" w:eastAsia="仿宋_GB2312"/>
          <w:sz w:val="28"/>
          <w:szCs w:val="28"/>
        </w:rPr>
        <w:t>〔申请扩大范围涉及矿产地的〕申请扩大的勘查范围涉及国家出资已探明的矿产地或探矿权采矿权灭失的矿产地，</w:t>
      </w:r>
      <w:r>
        <w:rPr>
          <w:rFonts w:ascii="仿宋_GB2312" w:hAnsi="宋体" w:eastAsia="仿宋_GB2312"/>
          <w:sz w:val="28"/>
          <w:szCs w:val="28"/>
        </w:rPr>
        <w:t>已完成矿业权出让收益（价款）</w:t>
      </w:r>
      <w:r>
        <w:rPr>
          <w:rFonts w:hint="eastAsia" w:ascii="仿宋_GB2312" w:hAnsi="宋体" w:eastAsia="仿宋_GB2312"/>
          <w:sz w:val="28"/>
          <w:szCs w:val="28"/>
        </w:rPr>
        <w:t>评估。〔申请扩大范围不涉及矿产地的〕申请扩大的勘查范围不涉及国家出资已探明的矿产地或探矿权采矿权灭失的矿产地。</w:t>
      </w:r>
    </w:p>
    <w:p>
      <w:pPr>
        <w:keepNext w:val="0"/>
        <w:keepLines w:val="0"/>
        <w:pageBreakBefore w:val="0"/>
        <w:kinsoku/>
        <w:wordWrap/>
        <w:overflowPunct/>
        <w:topLinePunct w:val="0"/>
        <w:autoSpaceDE/>
        <w:autoSpaceDN/>
        <w:bidi w:val="0"/>
        <w:adjustRightInd/>
        <w:snapToGrid/>
        <w:spacing w:line="480" w:lineRule="exact"/>
        <w:ind w:firstLine="568" w:firstLineChars="202"/>
        <w:jc w:val="left"/>
        <w:textAlignment w:val="auto"/>
        <w:rPr>
          <w:rFonts w:ascii="仿宋_GB2312" w:hAnsi="宋体" w:eastAsia="仿宋_GB2312"/>
          <w:sz w:val="28"/>
          <w:szCs w:val="28"/>
        </w:rPr>
      </w:pPr>
      <w:r>
        <w:rPr>
          <w:rFonts w:hint="eastAsia" w:ascii="仿宋_GB2312" w:hAnsi="宋体" w:eastAsia="仿宋_GB2312"/>
          <w:b/>
          <w:sz w:val="28"/>
          <w:szCs w:val="28"/>
        </w:rPr>
        <w:t>〔探矿权合并申请〕</w:t>
      </w:r>
      <w:r>
        <w:rPr>
          <w:rFonts w:hint="eastAsia" w:ascii="仿宋_GB2312" w:hAnsi="宋体" w:eastAsia="仿宋_GB2312"/>
          <w:sz w:val="28"/>
          <w:szCs w:val="28"/>
        </w:rPr>
        <w:t>〔涉及矿产地的〕申请范围涉及国家出资已探明的矿产地或探矿权采矿权灭失的矿产地，已按规定进行有偿处置。〔不涉及矿产地的〕申请范围不涉及国家出资已探明的矿产地或探矿权采矿权灭失的矿产地。</w:t>
      </w:r>
    </w:p>
    <w:p>
      <w:pPr>
        <w:keepNext w:val="0"/>
        <w:keepLines w:val="0"/>
        <w:pageBreakBefore w:val="0"/>
        <w:kinsoku/>
        <w:wordWrap/>
        <w:overflowPunct/>
        <w:topLinePunct w:val="0"/>
        <w:autoSpaceDE/>
        <w:autoSpaceDN/>
        <w:bidi w:val="0"/>
        <w:adjustRightInd/>
        <w:snapToGrid/>
        <w:spacing w:line="480" w:lineRule="exact"/>
        <w:ind w:firstLine="645"/>
        <w:textAlignment w:val="auto"/>
        <w:rPr>
          <w:rFonts w:hint="eastAsia" w:ascii="仿宋_GB2312" w:eastAsia="仿宋_GB2312"/>
          <w:sz w:val="28"/>
          <w:szCs w:val="28"/>
        </w:rPr>
      </w:pPr>
      <w:r>
        <w:rPr>
          <w:rFonts w:hint="eastAsia" w:ascii="仿宋_GB2312" w:hAnsi="宋体" w:eastAsia="仿宋_GB2312"/>
          <w:sz w:val="28"/>
          <w:szCs w:val="28"/>
        </w:rPr>
        <w:t>五、</w:t>
      </w:r>
      <w:r>
        <w:rPr>
          <w:rFonts w:hint="eastAsia" w:ascii="仿宋_GB2312" w:eastAsia="仿宋_GB2312"/>
          <w:sz w:val="28"/>
          <w:szCs w:val="28"/>
        </w:rPr>
        <w:t>矿业权出让收益（价款）缴纳或有偿处置的具体情况。矿业权人已按矿业权出让合同（</w:t>
      </w:r>
      <w:r>
        <w:rPr>
          <w:rFonts w:hint="eastAsia" w:ascii="仿宋_GB2312" w:eastAsia="仿宋_GB2312"/>
          <w:sz w:val="28"/>
          <w:szCs w:val="28"/>
          <w:u w:val="single"/>
        </w:rPr>
        <w:t>缴款通知书/分期缴款批复/成交确认书</w:t>
      </w:r>
      <w:r>
        <w:rPr>
          <w:rFonts w:hint="eastAsia" w:ascii="仿宋_GB2312" w:eastAsia="仿宋_GB2312"/>
          <w:sz w:val="28"/>
          <w:szCs w:val="28"/>
        </w:rPr>
        <w:t>），</w:t>
      </w:r>
      <w:r>
        <w:rPr>
          <w:rFonts w:hint="eastAsia" w:ascii="仿宋_GB2312" w:eastAsia="仿宋_GB2312"/>
          <w:sz w:val="28"/>
          <w:szCs w:val="28"/>
          <w:u w:val="single"/>
        </w:rPr>
        <w:t>缴清了</w:t>
      </w:r>
      <w:r>
        <w:rPr>
          <w:rFonts w:hint="eastAsia" w:ascii="仿宋_GB2312" w:eastAsia="仿宋_GB2312"/>
          <w:sz w:val="28"/>
          <w:szCs w:val="28"/>
        </w:rPr>
        <w:t>/</w:t>
      </w:r>
      <w:r>
        <w:rPr>
          <w:rFonts w:hint="eastAsia" w:ascii="仿宋_GB2312" w:eastAsia="仿宋_GB2312"/>
          <w:sz w:val="28"/>
          <w:szCs w:val="28"/>
          <w:u w:val="single"/>
        </w:rPr>
        <w:t>正在缴纳</w:t>
      </w:r>
      <w:r>
        <w:rPr>
          <w:rFonts w:hint="eastAsia" w:ascii="仿宋_GB2312" w:eastAsia="仿宋_GB2312"/>
          <w:sz w:val="28"/>
          <w:szCs w:val="28"/>
        </w:rPr>
        <w:t>矿业权出让收益（价款）。截至核查之日，矿业权人应缴矿业权出让收益（价款）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万元，实缴矿业权出让收益（价款）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万元；应缴资金占用费</w:t>
      </w:r>
      <w:r>
        <w:rPr>
          <w:rFonts w:hint="eastAsia" w:ascii="仿宋_GB2312" w:eastAsia="仿宋_GB2312"/>
          <w:sz w:val="28"/>
          <w:szCs w:val="28"/>
          <w:u w:val="single"/>
        </w:rPr>
        <w:t xml:space="preserve">      </w:t>
      </w:r>
      <w:r>
        <w:rPr>
          <w:rFonts w:hint="eastAsia" w:ascii="仿宋_GB2312" w:eastAsia="仿宋_GB2312"/>
          <w:sz w:val="28"/>
          <w:szCs w:val="28"/>
        </w:rPr>
        <w:t>万元，实缴资金占用费</w:t>
      </w:r>
      <w:r>
        <w:rPr>
          <w:rFonts w:hint="eastAsia" w:ascii="仿宋_GB2312" w:eastAsia="仿宋_GB2312"/>
          <w:sz w:val="28"/>
          <w:szCs w:val="28"/>
          <w:u w:val="single"/>
        </w:rPr>
        <w:t xml:space="preserve">      </w:t>
      </w:r>
      <w:r>
        <w:rPr>
          <w:rFonts w:hint="eastAsia" w:ascii="仿宋_GB2312" w:eastAsia="仿宋_GB2312"/>
          <w:sz w:val="28"/>
          <w:szCs w:val="28"/>
        </w:rPr>
        <w:t>万元；应缴滞纳金</w:t>
      </w:r>
      <w:r>
        <w:rPr>
          <w:rFonts w:hint="eastAsia" w:ascii="仿宋_GB2312" w:eastAsia="仿宋_GB2312"/>
          <w:sz w:val="28"/>
          <w:szCs w:val="28"/>
          <w:u w:val="single"/>
        </w:rPr>
        <w:t xml:space="preserve">      </w:t>
      </w:r>
      <w:r>
        <w:rPr>
          <w:rFonts w:hint="eastAsia" w:ascii="仿宋_GB2312" w:eastAsia="仿宋_GB2312"/>
          <w:sz w:val="28"/>
          <w:szCs w:val="28"/>
        </w:rPr>
        <w:t>万元，实缴滞纳金</w:t>
      </w:r>
      <w:r>
        <w:rPr>
          <w:rFonts w:hint="eastAsia" w:ascii="仿宋_GB2312" w:eastAsia="仿宋_GB2312"/>
          <w:sz w:val="28"/>
          <w:szCs w:val="28"/>
          <w:u w:val="single"/>
        </w:rPr>
        <w:t xml:space="preserve">     </w:t>
      </w:r>
      <w:r>
        <w:rPr>
          <w:rFonts w:hint="eastAsia" w:ascii="仿宋_GB2312" w:eastAsia="仿宋_GB2312"/>
          <w:sz w:val="28"/>
          <w:szCs w:val="28"/>
        </w:rPr>
        <w:t>万元。</w:t>
      </w:r>
    </w:p>
    <w:p>
      <w:pPr>
        <w:keepNext w:val="0"/>
        <w:keepLines w:val="0"/>
        <w:pageBreakBefore w:val="0"/>
        <w:kinsoku/>
        <w:wordWrap/>
        <w:overflowPunct/>
        <w:topLinePunct w:val="0"/>
        <w:autoSpaceDE/>
        <w:autoSpaceDN/>
        <w:bidi w:val="0"/>
        <w:adjustRightInd/>
        <w:snapToGrid/>
        <w:spacing w:line="480" w:lineRule="exact"/>
        <w:ind w:firstLine="565" w:firstLineChars="202"/>
        <w:jc w:val="left"/>
        <w:textAlignment w:val="auto"/>
        <w:rPr>
          <w:rFonts w:hint="eastAsia" w:ascii="仿宋_GB2312" w:hAnsi="宋体" w:eastAsia="仿宋_GB2312"/>
          <w:sz w:val="28"/>
          <w:szCs w:val="28"/>
        </w:rPr>
      </w:pPr>
      <w:r>
        <w:rPr>
          <w:rFonts w:hint="eastAsia" w:ascii="仿宋_GB2312" w:eastAsia="仿宋_GB2312"/>
          <w:sz w:val="28"/>
          <w:szCs w:val="28"/>
        </w:rPr>
        <w:t>或矿业权人的价款已经</w:t>
      </w:r>
      <w:r>
        <w:rPr>
          <w:rFonts w:hint="eastAsia" w:ascii="仿宋_GB2312" w:eastAsia="仿宋_GB2312"/>
          <w:sz w:val="28"/>
          <w:szCs w:val="28"/>
          <w:u w:val="single"/>
        </w:rPr>
        <w:t xml:space="preserve">      （填批准文件名称及文号）</w:t>
      </w:r>
      <w:r>
        <w:rPr>
          <w:rFonts w:hint="eastAsia" w:ascii="仿宋_GB2312" w:eastAsia="仿宋_GB2312"/>
          <w:sz w:val="28"/>
          <w:szCs w:val="28"/>
        </w:rPr>
        <w:t>批准转增为企业的资本金/地勘单位的国家基金。</w:t>
      </w:r>
    </w:p>
    <w:p>
      <w:pPr>
        <w:keepNext w:val="0"/>
        <w:keepLines w:val="0"/>
        <w:pageBreakBefore w:val="0"/>
        <w:kinsoku/>
        <w:wordWrap/>
        <w:overflowPunct/>
        <w:topLinePunct w:val="0"/>
        <w:autoSpaceDE/>
        <w:autoSpaceDN/>
        <w:bidi w:val="0"/>
        <w:adjustRightInd/>
        <w:snapToGrid/>
        <w:spacing w:line="480" w:lineRule="exact"/>
        <w:ind w:firstLine="565" w:firstLineChars="202"/>
        <w:jc w:val="left"/>
        <w:textAlignment w:val="auto"/>
        <w:rPr>
          <w:rFonts w:hint="eastAsia" w:ascii="仿宋_GB2312" w:hAnsi="宋体" w:eastAsia="仿宋_GB2312"/>
          <w:sz w:val="28"/>
          <w:szCs w:val="28"/>
        </w:rPr>
      </w:pPr>
      <w:r>
        <w:rPr>
          <w:rFonts w:hint="eastAsia" w:ascii="仿宋_GB2312" w:hAnsi="宋体" w:eastAsia="仿宋_GB2312"/>
          <w:sz w:val="28"/>
          <w:szCs w:val="28"/>
        </w:rPr>
        <w:t>六、申请范围不在自然保护区、国家地质公园等限制禁止勘查开采区域范围内。</w:t>
      </w:r>
    </w:p>
    <w:p>
      <w:pPr>
        <w:keepNext w:val="0"/>
        <w:keepLines w:val="0"/>
        <w:pageBreakBefore w:val="0"/>
        <w:kinsoku/>
        <w:wordWrap/>
        <w:overflowPunct/>
        <w:topLinePunct w:val="0"/>
        <w:autoSpaceDE/>
        <w:autoSpaceDN/>
        <w:bidi w:val="0"/>
        <w:adjustRightInd/>
        <w:snapToGrid/>
        <w:spacing w:line="480" w:lineRule="exact"/>
        <w:ind w:firstLine="565" w:firstLineChars="202"/>
        <w:jc w:val="left"/>
        <w:textAlignment w:val="auto"/>
        <w:rPr>
          <w:rFonts w:ascii="仿宋_GB2312" w:hAnsi="宋体" w:eastAsia="仿宋_GB2312"/>
          <w:sz w:val="28"/>
          <w:szCs w:val="28"/>
        </w:rPr>
      </w:pPr>
      <w:r>
        <w:rPr>
          <w:rFonts w:hint="eastAsia" w:ascii="仿宋_GB2312" w:hAnsi="宋体" w:eastAsia="仿宋_GB2312"/>
          <w:sz w:val="28"/>
          <w:szCs w:val="28"/>
        </w:rPr>
        <w:t>七、申请范围符合矿产资源规划和相关产业政策要求。</w:t>
      </w:r>
    </w:p>
    <w:p>
      <w:pPr>
        <w:keepNext w:val="0"/>
        <w:keepLines w:val="0"/>
        <w:pageBreakBefore w:val="0"/>
        <w:kinsoku/>
        <w:wordWrap/>
        <w:overflowPunct/>
        <w:topLinePunct w:val="0"/>
        <w:autoSpaceDE/>
        <w:autoSpaceDN/>
        <w:bidi w:val="0"/>
        <w:adjustRightInd/>
        <w:snapToGrid/>
        <w:spacing w:line="480" w:lineRule="exact"/>
        <w:ind w:firstLine="565" w:firstLineChars="202"/>
        <w:jc w:val="left"/>
        <w:textAlignment w:val="auto"/>
        <w:rPr>
          <w:rFonts w:hint="eastAsia" w:ascii="仿宋_GB2312" w:hAnsi="宋体" w:eastAsia="仿宋_GB2312"/>
          <w:sz w:val="28"/>
          <w:szCs w:val="28"/>
        </w:rPr>
      </w:pPr>
      <w:r>
        <w:rPr>
          <w:rFonts w:hint="eastAsia" w:ascii="仿宋_GB2312" w:hAnsi="宋体" w:eastAsia="仿宋_GB2312"/>
          <w:sz w:val="28"/>
          <w:szCs w:val="28"/>
        </w:rPr>
        <w:t>八、</w:t>
      </w:r>
      <w:r>
        <w:rPr>
          <w:rFonts w:hint="eastAsia" w:ascii="仿宋_GB2312" w:hAnsi="宋体" w:eastAsia="仿宋_GB2312"/>
          <w:b/>
          <w:sz w:val="28"/>
          <w:szCs w:val="28"/>
        </w:rPr>
        <w:t>〔探矿权新立申请〕</w:t>
      </w:r>
      <w:r>
        <w:rPr>
          <w:rFonts w:hint="eastAsia" w:ascii="仿宋_GB2312" w:hAnsi="宋体" w:eastAsia="仿宋_GB2312"/>
          <w:sz w:val="28"/>
          <w:szCs w:val="28"/>
        </w:rPr>
        <w:t>探矿权申请人无违法违规行为</w:t>
      </w:r>
      <w:r>
        <w:rPr>
          <w:rFonts w:hint="eastAsia" w:ascii="仿宋_GB2312" w:eastAsia="仿宋_GB2312"/>
          <w:sz w:val="28"/>
          <w:szCs w:val="28"/>
        </w:rPr>
        <w:t>/</w:t>
      </w:r>
      <w:r>
        <w:rPr>
          <w:rFonts w:hint="eastAsia" w:ascii="仿宋_GB2312" w:hAnsi="宋体" w:eastAsia="仿宋_GB2312"/>
          <w:sz w:val="28"/>
          <w:szCs w:val="28"/>
        </w:rPr>
        <w:t>〔若有违法违规行为〕发现</w:t>
      </w:r>
      <w:r>
        <w:rPr>
          <w:rFonts w:hint="eastAsia" w:ascii="仿宋_GB2312" w:hAnsi="宋体" w:eastAsia="仿宋_GB2312"/>
          <w:sz w:val="28"/>
          <w:szCs w:val="28"/>
          <w:u w:val="single"/>
        </w:rPr>
        <w:t xml:space="preserve"> （具体违法违规行为） </w:t>
      </w:r>
      <w:r>
        <w:rPr>
          <w:rFonts w:hint="eastAsia" w:ascii="仿宋_GB2312" w:hAnsi="宋体" w:eastAsia="仿宋_GB2312"/>
          <w:sz w:val="28"/>
          <w:szCs w:val="28"/>
        </w:rPr>
        <w:t>，已按规定查处完毕。</w:t>
      </w:r>
    </w:p>
    <w:p>
      <w:pPr>
        <w:keepNext w:val="0"/>
        <w:keepLines w:val="0"/>
        <w:pageBreakBefore w:val="0"/>
        <w:kinsoku/>
        <w:wordWrap/>
        <w:overflowPunct/>
        <w:topLinePunct w:val="0"/>
        <w:autoSpaceDE/>
        <w:autoSpaceDN/>
        <w:bidi w:val="0"/>
        <w:adjustRightInd/>
        <w:snapToGrid/>
        <w:spacing w:line="480" w:lineRule="exact"/>
        <w:ind w:firstLine="568" w:firstLineChars="202"/>
        <w:jc w:val="left"/>
        <w:textAlignment w:val="auto"/>
        <w:rPr>
          <w:rFonts w:ascii="仿宋_GB2312" w:hAnsi="宋体" w:eastAsia="仿宋_GB2312"/>
          <w:sz w:val="28"/>
          <w:szCs w:val="28"/>
        </w:rPr>
      </w:pPr>
      <w:r>
        <w:rPr>
          <w:rFonts w:hint="eastAsia" w:ascii="仿宋_GB2312" w:hAnsi="宋体" w:eastAsia="仿宋_GB2312"/>
          <w:b/>
          <w:sz w:val="28"/>
          <w:szCs w:val="28"/>
        </w:rPr>
        <w:t>〔探矿权扩大勘查范围（含合并）申请〕</w:t>
      </w:r>
      <w:r>
        <w:rPr>
          <w:rFonts w:hint="eastAsia" w:ascii="仿宋_GB2312" w:hAnsi="宋体" w:eastAsia="仿宋_GB2312"/>
          <w:sz w:val="28"/>
          <w:szCs w:val="28"/>
        </w:rPr>
        <w:t>该探矿权无权属争议，探矿权人依法履行法定义务，按要求公示年度信息且未被列入异常名录或严重违法名单，未发现违法违规行为。〔若有违法违规行为〕已发现    违法违规行为，</w:t>
      </w:r>
      <w:r>
        <w:rPr>
          <w:rFonts w:ascii="仿宋_GB2312" w:hAnsi="仿宋_GB2312" w:eastAsia="仿宋_GB2312"/>
          <w:sz w:val="28"/>
          <w:szCs w:val="28"/>
        </w:rPr>
        <w:t>已依法进行查处并结案</w:t>
      </w:r>
      <w:r>
        <w:rPr>
          <w:rFonts w:hint="eastAsia" w:ascii="仿宋_GB2312" w:hAnsi="宋体" w:eastAsia="仿宋_GB2312"/>
          <w:sz w:val="28"/>
          <w:szCs w:val="28"/>
        </w:rPr>
        <w:t>。</w:t>
      </w:r>
    </w:p>
    <w:p>
      <w:pPr>
        <w:keepNext w:val="0"/>
        <w:keepLines w:val="0"/>
        <w:pageBreakBefore w:val="0"/>
        <w:kinsoku/>
        <w:wordWrap/>
        <w:overflowPunct/>
        <w:topLinePunct w:val="0"/>
        <w:autoSpaceDE/>
        <w:autoSpaceDN/>
        <w:bidi w:val="0"/>
        <w:adjustRightInd/>
        <w:snapToGrid/>
        <w:spacing w:line="480" w:lineRule="exact"/>
        <w:ind w:firstLine="565" w:firstLineChars="202"/>
        <w:jc w:val="left"/>
        <w:textAlignment w:val="auto"/>
        <w:rPr>
          <w:rFonts w:ascii="仿宋_GB2312" w:hAnsi="宋体" w:eastAsia="仿宋_GB2312"/>
          <w:sz w:val="28"/>
          <w:szCs w:val="28"/>
        </w:rPr>
      </w:pPr>
      <w:r>
        <w:rPr>
          <w:rFonts w:hint="eastAsia" w:ascii="仿宋_GB2312" w:hAnsi="宋体" w:eastAsia="仿宋_GB2312"/>
          <w:sz w:val="28"/>
          <w:szCs w:val="28"/>
        </w:rPr>
        <w:t>九、其他需要说明的事项。</w:t>
      </w:r>
    </w:p>
    <w:p>
      <w:pPr>
        <w:keepNext w:val="0"/>
        <w:keepLines w:val="0"/>
        <w:pageBreakBefore w:val="0"/>
        <w:kinsoku/>
        <w:wordWrap/>
        <w:overflowPunct/>
        <w:topLinePunct w:val="0"/>
        <w:autoSpaceDE/>
        <w:autoSpaceDN/>
        <w:bidi w:val="0"/>
        <w:adjustRightInd/>
        <w:snapToGrid/>
        <w:spacing w:line="480" w:lineRule="exact"/>
        <w:ind w:firstLine="565" w:firstLineChars="202"/>
        <w:textAlignment w:val="auto"/>
        <w:rPr>
          <w:rFonts w:ascii="仿宋_GB2312" w:hAnsi="宋体" w:eastAsia="仿宋_GB2312"/>
          <w:sz w:val="28"/>
          <w:szCs w:val="28"/>
        </w:rPr>
      </w:pPr>
      <w:r>
        <w:rPr>
          <w:rFonts w:hint="eastAsia" w:ascii="仿宋_GB2312" w:hAnsi="宋体" w:eastAsia="仿宋_GB2312"/>
          <w:sz w:val="28"/>
          <w:szCs w:val="28"/>
        </w:rPr>
        <w:t>根据上述情况，我厅（局）同意该探矿权新立/扩大勘查范围（含合并）变更申请。</w:t>
      </w:r>
    </w:p>
    <w:p>
      <w:pPr>
        <w:keepNext w:val="0"/>
        <w:keepLines w:val="0"/>
        <w:pageBreakBefore w:val="0"/>
        <w:kinsoku/>
        <w:wordWrap/>
        <w:overflowPunct/>
        <w:topLinePunct w:val="0"/>
        <w:autoSpaceDE/>
        <w:autoSpaceDN/>
        <w:bidi w:val="0"/>
        <w:adjustRightInd/>
        <w:snapToGrid/>
        <w:spacing w:line="480" w:lineRule="exact"/>
        <w:ind w:firstLine="560" w:firstLineChars="200"/>
        <w:jc w:val="center"/>
        <w:textAlignment w:val="auto"/>
        <w:rPr>
          <w:rFonts w:ascii="仿宋_GB2312" w:hAnsi="宋体" w:eastAsia="仿宋_GB2312"/>
          <w:sz w:val="28"/>
          <w:szCs w:val="28"/>
        </w:rPr>
      </w:pPr>
      <w:r>
        <w:rPr>
          <w:rFonts w:hint="eastAsia" w:ascii="仿宋_GB2312" w:hAnsi="宋体" w:eastAsia="仿宋_GB2312"/>
          <w:sz w:val="28"/>
          <w:szCs w:val="28"/>
        </w:rPr>
        <w:t xml:space="preserve">                             XX国土资源厅（局）（公章）</w:t>
      </w:r>
    </w:p>
    <w:p>
      <w:pPr>
        <w:keepNext w:val="0"/>
        <w:keepLines w:val="0"/>
        <w:pageBreakBefore w:val="0"/>
        <w:widowControl/>
        <w:kinsoku/>
        <w:wordWrap/>
        <w:overflowPunct/>
        <w:topLinePunct w:val="0"/>
        <w:autoSpaceDE/>
        <w:autoSpaceDN/>
        <w:bidi w:val="0"/>
        <w:adjustRightInd/>
        <w:snapToGrid/>
        <w:spacing w:line="480" w:lineRule="exact"/>
        <w:jc w:val="left"/>
        <w:textAlignment w:val="auto"/>
        <w:rPr>
          <w:rFonts w:ascii="仿宋_GB2312" w:hAnsi="宋体" w:eastAsia="仿宋_GB2312"/>
          <w:sz w:val="28"/>
          <w:szCs w:val="28"/>
        </w:rPr>
      </w:pPr>
      <w:r>
        <w:rPr>
          <w:rFonts w:hint="eastAsia" w:ascii="仿宋_GB2312" w:hAnsi="宋体" w:eastAsia="仿宋_GB2312"/>
          <w:sz w:val="28"/>
          <w:szCs w:val="28"/>
        </w:rPr>
        <w:t xml:space="preserve">                                          年    月    日</w:t>
      </w:r>
    </w:p>
    <w:p>
      <w:pPr>
        <w:spacing w:line="360" w:lineRule="auto"/>
        <w:outlineLvl w:val="0"/>
        <w:rPr>
          <w:rFonts w:ascii="仿宋_GB2312" w:hAnsi="黑体" w:eastAsia="仿宋_GB2312" w:cs="黑体"/>
          <w:sz w:val="28"/>
          <w:szCs w:val="28"/>
        </w:rPr>
      </w:pPr>
      <w:r>
        <w:rPr>
          <w:rFonts w:ascii="宋体" w:hAnsi="宋体"/>
          <w:sz w:val="24"/>
        </w:rPr>
        <w:br w:type="page"/>
      </w:r>
      <w:r>
        <w:rPr>
          <w:rFonts w:hint="eastAsia" w:ascii="仿宋_GB2312" w:hAnsi="黑体" w:eastAsia="仿宋_GB2312" w:cs="黑体"/>
          <w:sz w:val="28"/>
          <w:szCs w:val="28"/>
        </w:rPr>
        <w:t>（2）</w:t>
      </w:r>
    </w:p>
    <w:p>
      <w:pPr>
        <w:jc w:val="right"/>
        <w:rPr>
          <w:rFonts w:ascii="仿宋_GB2312" w:hAnsi="仿宋_GB2312" w:eastAsia="仿宋_GB2312" w:cs="仿宋_GB2312"/>
          <w:bCs/>
          <w:sz w:val="28"/>
          <w:szCs w:val="28"/>
        </w:rPr>
      </w:pPr>
      <w:r>
        <w:rPr>
          <w:rFonts w:hint="eastAsia" w:ascii="仿宋_GB2312" w:hAnsi="仿宋_GB2312" w:eastAsia="仿宋_GB2312" w:cs="仿宋_GB2312"/>
          <w:bCs/>
          <w:sz w:val="28"/>
          <w:szCs w:val="28"/>
        </w:rPr>
        <w:t>文号</w:t>
      </w:r>
    </w:p>
    <w:p>
      <w:pPr>
        <w:spacing w:line="360" w:lineRule="auto"/>
        <w:ind w:firstLine="282" w:firstLineChars="78"/>
        <w:jc w:val="center"/>
        <w:outlineLvl w:val="1"/>
        <w:rPr>
          <w:rFonts w:ascii="仿宋_GB2312" w:hAnsi="宋体" w:eastAsia="仿宋_GB2312"/>
          <w:sz w:val="28"/>
          <w:szCs w:val="28"/>
        </w:rPr>
      </w:pPr>
      <w:r>
        <w:rPr>
          <w:rFonts w:hint="eastAsia" w:ascii="宋体" w:hAnsi="宋体"/>
          <w:b/>
          <w:bCs/>
          <w:sz w:val="36"/>
          <w:szCs w:val="36"/>
        </w:rPr>
        <w:t>关于XX探矿权延续/保留/缩小勘查范围（含分立）变更登记申请核查意见的函</w:t>
      </w:r>
    </w:p>
    <w:p>
      <w:pPr>
        <w:keepNext w:val="0"/>
        <w:keepLines w:val="0"/>
        <w:pageBreakBefore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国土资源部：</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根据《国土资源部关于进一步规范矿业权申请资料的通知》（国土资规〔2017〕15号）要求，我厅（局）对</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公司（单位）提交的“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”探矿权（证号</w:t>
      </w:r>
      <w:r>
        <w:rPr>
          <w:rFonts w:ascii="仿宋_GB2312" w:hAnsi="宋体" w:eastAsia="仿宋_GB2312"/>
          <w:sz w:val="28"/>
          <w:szCs w:val="28"/>
        </w:rPr>
        <w:t>：</w:t>
      </w:r>
      <w:r>
        <w:rPr>
          <w:rFonts w:hint="eastAsia" w:ascii="仿宋_GB2312" w:hAnsi="宋体" w:eastAsia="仿宋_GB2312"/>
          <w:sz w:val="28"/>
          <w:szCs w:val="28"/>
          <w:u w:val="single"/>
        </w:rPr>
        <w:t xml:space="preserve">    </w:t>
      </w:r>
      <w:r>
        <w:rPr>
          <w:rFonts w:ascii="仿宋_GB2312" w:hAnsi="宋体" w:eastAsia="仿宋_GB2312"/>
          <w:sz w:val="28"/>
          <w:szCs w:val="28"/>
        </w:rPr>
        <w:t>）</w:t>
      </w:r>
      <w:r>
        <w:rPr>
          <w:rFonts w:hint="eastAsia" w:ascii="仿宋_GB2312" w:hAnsi="宋体" w:eastAsia="仿宋_GB2312"/>
          <w:sz w:val="28"/>
          <w:szCs w:val="28"/>
        </w:rPr>
        <w:t>延续/保留/缩小勘查范围（含分立）变更登记</w:t>
      </w:r>
      <w:r>
        <w:rPr>
          <w:rFonts w:ascii="仿宋_GB2312" w:hAnsi="宋体" w:eastAsia="仿宋_GB2312"/>
          <w:sz w:val="28"/>
          <w:szCs w:val="28"/>
        </w:rPr>
        <w:t>申请</w:t>
      </w:r>
      <w:r>
        <w:rPr>
          <w:rFonts w:hint="eastAsia" w:ascii="仿宋_GB2312" w:hAnsi="宋体" w:eastAsia="仿宋_GB2312"/>
          <w:sz w:val="28"/>
          <w:szCs w:val="28"/>
        </w:rPr>
        <w:t>有关情况进行了核查，该申请属国土资源部发证权限，现将核实情况函告如下：</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一、</w:t>
      </w:r>
      <w:r>
        <w:rPr>
          <w:rFonts w:hint="eastAsia" w:ascii="仿宋_GB2312" w:hAnsi="宋体" w:eastAsia="仿宋_GB2312"/>
          <w:b/>
          <w:sz w:val="28"/>
          <w:szCs w:val="28"/>
        </w:rPr>
        <w:t>〔探矿权</w:t>
      </w:r>
      <w:r>
        <w:rPr>
          <w:rFonts w:ascii="仿宋_GB2312" w:hAnsi="宋体" w:eastAsia="仿宋_GB2312"/>
          <w:b/>
          <w:sz w:val="28"/>
          <w:szCs w:val="28"/>
        </w:rPr>
        <w:t>缩小勘查范围</w:t>
      </w:r>
      <w:r>
        <w:rPr>
          <w:rFonts w:hint="eastAsia" w:ascii="仿宋_GB2312" w:hAnsi="宋体" w:eastAsia="仿宋_GB2312"/>
          <w:b/>
          <w:sz w:val="28"/>
          <w:szCs w:val="28"/>
        </w:rPr>
        <w:t>申请〕</w:t>
      </w:r>
      <w:r>
        <w:rPr>
          <w:rFonts w:hint="eastAsia" w:ascii="仿宋_GB2312" w:hAnsi="宋体" w:eastAsia="仿宋_GB2312"/>
          <w:sz w:val="28"/>
          <w:szCs w:val="28"/>
        </w:rPr>
        <w:t>原探矿权面积</w:t>
      </w:r>
      <w:r>
        <w:rPr>
          <w:rFonts w:hint="eastAsia" w:ascii="仿宋_GB2312" w:hAnsi="宋体" w:eastAsia="仿宋_GB2312"/>
          <w:sz w:val="28"/>
          <w:szCs w:val="28"/>
          <w:u w:val="single"/>
        </w:rPr>
        <w:t xml:space="preserve">     </w:t>
      </w:r>
      <w:r>
        <w:rPr>
          <w:rFonts w:hint="eastAsia" w:ascii="仿宋_GB2312" w:hAnsi="宋体" w:eastAsia="仿宋_GB2312"/>
          <w:sz w:val="28"/>
          <w:szCs w:val="28"/>
        </w:rPr>
        <w:t>，申请缩小勘查范围后区块面积</w:t>
      </w:r>
      <w:r>
        <w:rPr>
          <w:rFonts w:hint="eastAsia" w:ascii="仿宋_GB2312" w:hAnsi="宋体" w:eastAsia="仿宋_GB2312"/>
          <w:sz w:val="28"/>
          <w:szCs w:val="28"/>
          <w:u w:val="single"/>
        </w:rPr>
        <w:t xml:space="preserve">     </w:t>
      </w:r>
      <w:r>
        <w:rPr>
          <w:rFonts w:hint="eastAsia" w:ascii="仿宋_GB2312" w:hAnsi="宋体" w:eastAsia="仿宋_GB2312"/>
          <w:sz w:val="28"/>
          <w:szCs w:val="28"/>
        </w:rPr>
        <w:t>，申请缩小面积为原探矿权面积的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%。申请区块坐标：</w:t>
      </w:r>
      <w:r>
        <w:rPr>
          <w:rFonts w:ascii="仿宋_GB2312" w:hAnsi="宋体" w:eastAsia="仿宋_GB2312"/>
          <w:sz w:val="28"/>
          <w:szCs w:val="28"/>
          <w:u w:val="single"/>
        </w:rPr>
        <w:t xml:space="preserve">     </w:t>
      </w:r>
      <w:r>
        <w:rPr>
          <w:rFonts w:hint="eastAsia" w:ascii="仿宋_GB2312" w:hAnsi="宋体" w:eastAsia="仿宋_GB2312"/>
          <w:sz w:val="28"/>
          <w:szCs w:val="28"/>
        </w:rPr>
        <w:t>。</w:t>
      </w:r>
    </w:p>
    <w:p>
      <w:pPr>
        <w:keepNext w:val="0"/>
        <w:keepLines w:val="0"/>
        <w:pageBreakBefore w:val="0"/>
        <w:kinsoku/>
        <w:wordWrap/>
        <w:overflowPunct/>
        <w:topLinePunct w:val="0"/>
        <w:autoSpaceDE/>
        <w:autoSpaceDN/>
        <w:bidi w:val="0"/>
        <w:adjustRightInd/>
        <w:snapToGrid/>
        <w:spacing w:line="480" w:lineRule="exact"/>
        <w:ind w:firstLine="568" w:firstLineChars="202"/>
        <w:jc w:val="both"/>
        <w:textAlignment w:val="auto"/>
        <w:rPr>
          <w:rFonts w:ascii="仿宋_GB2312" w:hAnsi="宋体" w:eastAsia="仿宋_GB2312"/>
          <w:sz w:val="28"/>
          <w:szCs w:val="28"/>
        </w:rPr>
      </w:pPr>
      <w:r>
        <w:rPr>
          <w:rFonts w:hint="eastAsia" w:ascii="仿宋_GB2312" w:hAnsi="宋体" w:eastAsia="仿宋_GB2312"/>
          <w:b/>
          <w:sz w:val="28"/>
          <w:szCs w:val="28"/>
        </w:rPr>
        <w:t>〔探矿权分立</w:t>
      </w:r>
      <w:r>
        <w:rPr>
          <w:rFonts w:ascii="仿宋_GB2312" w:hAnsi="宋体" w:eastAsia="仿宋_GB2312"/>
          <w:b/>
          <w:sz w:val="28"/>
          <w:szCs w:val="28"/>
        </w:rPr>
        <w:t>申请</w:t>
      </w:r>
      <w:r>
        <w:rPr>
          <w:rFonts w:hint="eastAsia" w:ascii="仿宋_GB2312" w:hAnsi="宋体" w:eastAsia="仿宋_GB2312"/>
          <w:b/>
          <w:sz w:val="28"/>
          <w:szCs w:val="28"/>
        </w:rPr>
        <w:t>〕</w:t>
      </w:r>
      <w:r>
        <w:rPr>
          <w:rFonts w:hint="eastAsia" w:ascii="仿宋_GB2312" w:hAnsi="宋体" w:eastAsia="仿宋_GB2312"/>
          <w:sz w:val="28"/>
          <w:szCs w:val="28"/>
        </w:rPr>
        <w:t>“</w:t>
      </w:r>
      <w:r>
        <w:rPr>
          <w:rFonts w:ascii="仿宋_GB2312" w:hAnsi="宋体" w:eastAsia="仿宋_GB2312"/>
          <w:sz w:val="28"/>
          <w:szCs w:val="28"/>
          <w:u w:val="single"/>
        </w:rPr>
        <w:t xml:space="preserve">           </w:t>
      </w:r>
      <w:r>
        <w:rPr>
          <w:rFonts w:hint="eastAsia" w:ascii="仿宋_GB2312" w:hAnsi="宋体" w:eastAsia="仿宋_GB2312"/>
          <w:sz w:val="28"/>
          <w:szCs w:val="28"/>
        </w:rPr>
        <w:t>”探矿权（证号：</w:t>
      </w:r>
      <w:r>
        <w:rPr>
          <w:rFonts w:ascii="仿宋_GB2312" w:hAnsi="宋体" w:eastAsia="仿宋_GB2312"/>
          <w:sz w:val="28"/>
          <w:szCs w:val="28"/>
          <w:u w:val="single"/>
        </w:rPr>
        <w:t xml:space="preserve">      </w:t>
      </w:r>
      <w:r>
        <w:rPr>
          <w:rFonts w:hint="eastAsia" w:ascii="仿宋_GB2312" w:hAnsi="宋体" w:eastAsia="仿宋_GB2312"/>
          <w:sz w:val="28"/>
          <w:szCs w:val="28"/>
        </w:rPr>
        <w:t>），勘查面积</w:t>
      </w:r>
      <w:r>
        <w:rPr>
          <w:rFonts w:ascii="仿宋_GB2312" w:hAnsi="宋体" w:eastAsia="仿宋_GB2312"/>
          <w:sz w:val="28"/>
          <w:szCs w:val="28"/>
          <w:u w:val="single"/>
        </w:rPr>
        <w:t xml:space="preserve">    </w:t>
      </w:r>
      <w:r>
        <w:rPr>
          <w:rFonts w:hint="eastAsia" w:ascii="仿宋_GB2312" w:hAnsi="宋体" w:eastAsia="仿宋_GB2312"/>
          <w:sz w:val="28"/>
          <w:szCs w:val="28"/>
        </w:rPr>
        <w:t>，勘查程度已达到普查</w:t>
      </w:r>
      <w:r>
        <w:rPr>
          <w:rFonts w:ascii="仿宋_GB2312" w:hAnsi="宋体" w:eastAsia="仿宋_GB2312"/>
          <w:sz w:val="28"/>
          <w:szCs w:val="28"/>
        </w:rPr>
        <w:t>/详查/勘探，现申请分立为</w:t>
      </w:r>
      <w:r>
        <w:rPr>
          <w:rFonts w:ascii="仿宋_GB2312" w:hAnsi="宋体" w:eastAsia="仿宋_GB2312"/>
          <w:sz w:val="28"/>
          <w:szCs w:val="28"/>
          <w:u w:val="single"/>
        </w:rPr>
        <w:t xml:space="preserve">    </w:t>
      </w:r>
      <w:r>
        <w:rPr>
          <w:rFonts w:hint="eastAsia" w:ascii="仿宋_GB2312" w:hAnsi="宋体" w:eastAsia="仿宋_GB2312"/>
          <w:sz w:val="28"/>
          <w:szCs w:val="28"/>
        </w:rPr>
        <w:t>探矿权（</w:t>
      </w:r>
      <w:r>
        <w:rPr>
          <w:rFonts w:ascii="仿宋_GB2312" w:hAnsi="宋体" w:eastAsia="仿宋_GB2312"/>
          <w:sz w:val="28"/>
          <w:szCs w:val="28"/>
          <w:u w:val="single"/>
        </w:rPr>
        <w:t xml:space="preserve">   </w:t>
      </w:r>
      <w:r>
        <w:rPr>
          <w:rFonts w:ascii="仿宋_GB2312" w:hAnsi="宋体" w:eastAsia="仿宋_GB2312"/>
          <w:sz w:val="28"/>
          <w:szCs w:val="28"/>
        </w:rPr>
        <w:t>km</w:t>
      </w:r>
      <w:r>
        <w:rPr>
          <w:rFonts w:ascii="仿宋_GB2312" w:hAnsi="宋体" w:eastAsia="仿宋_GB2312"/>
          <w:sz w:val="28"/>
          <w:szCs w:val="28"/>
          <w:vertAlign w:val="superscript"/>
        </w:rPr>
        <w:t>2</w:t>
      </w:r>
      <w:r>
        <w:rPr>
          <w:rFonts w:hint="eastAsia" w:ascii="仿宋_GB2312" w:hAnsi="宋体" w:eastAsia="仿宋_GB2312"/>
          <w:sz w:val="28"/>
          <w:szCs w:val="28"/>
        </w:rPr>
        <w:t>）、</w:t>
      </w:r>
      <w:r>
        <w:rPr>
          <w:rFonts w:ascii="仿宋_GB2312" w:hAnsi="宋体" w:eastAsia="仿宋_GB2312"/>
          <w:sz w:val="28"/>
          <w:szCs w:val="28"/>
          <w:u w:val="single"/>
        </w:rPr>
        <w:t xml:space="preserve">     </w:t>
      </w:r>
      <w:r>
        <w:rPr>
          <w:rFonts w:hint="eastAsia" w:ascii="仿宋_GB2312" w:hAnsi="宋体" w:eastAsia="仿宋_GB2312"/>
          <w:sz w:val="28"/>
          <w:szCs w:val="28"/>
        </w:rPr>
        <w:t>探矿权（</w:t>
      </w:r>
      <w:r>
        <w:rPr>
          <w:rFonts w:ascii="仿宋_GB2312" w:hAnsi="宋体" w:eastAsia="仿宋_GB2312"/>
          <w:sz w:val="28"/>
          <w:szCs w:val="28"/>
          <w:u w:val="single"/>
        </w:rPr>
        <w:t xml:space="preserve">    </w:t>
      </w:r>
      <w:r>
        <w:rPr>
          <w:rFonts w:ascii="仿宋_GB2312" w:hAnsi="宋体" w:eastAsia="仿宋_GB2312"/>
          <w:sz w:val="28"/>
          <w:szCs w:val="28"/>
        </w:rPr>
        <w:t>km</w:t>
      </w:r>
      <w:r>
        <w:rPr>
          <w:rFonts w:ascii="仿宋_GB2312" w:hAnsi="宋体" w:eastAsia="仿宋_GB2312"/>
          <w:sz w:val="28"/>
          <w:szCs w:val="28"/>
          <w:vertAlign w:val="superscript"/>
        </w:rPr>
        <w:t>2</w:t>
      </w:r>
      <w:r>
        <w:rPr>
          <w:rFonts w:hint="eastAsia" w:ascii="仿宋_GB2312" w:hAnsi="宋体" w:eastAsia="仿宋_GB2312"/>
          <w:sz w:val="28"/>
          <w:szCs w:val="28"/>
        </w:rPr>
        <w:t>）、……和</w:t>
      </w:r>
      <w:r>
        <w:rPr>
          <w:rFonts w:ascii="仿宋_GB2312" w:hAnsi="宋体" w:eastAsia="仿宋_GB2312"/>
          <w:sz w:val="28"/>
          <w:szCs w:val="28"/>
          <w:u w:val="single"/>
        </w:rPr>
        <w:t xml:space="preserve">    </w:t>
      </w:r>
      <w:r>
        <w:rPr>
          <w:rFonts w:hint="eastAsia" w:ascii="仿宋_GB2312" w:hAnsi="宋体" w:eastAsia="仿宋_GB2312"/>
          <w:sz w:val="28"/>
          <w:szCs w:val="28"/>
        </w:rPr>
        <w:t>探矿权（</w:t>
      </w:r>
      <w:r>
        <w:rPr>
          <w:rFonts w:ascii="仿宋_GB2312" w:hAnsi="宋体" w:eastAsia="仿宋_GB2312"/>
          <w:sz w:val="28"/>
          <w:szCs w:val="28"/>
          <w:u w:val="single"/>
        </w:rPr>
        <w:t xml:space="preserve">    </w:t>
      </w:r>
      <w:r>
        <w:rPr>
          <w:rFonts w:ascii="仿宋_GB2312" w:hAnsi="宋体" w:eastAsia="仿宋_GB2312"/>
          <w:sz w:val="28"/>
          <w:szCs w:val="28"/>
        </w:rPr>
        <w:t>km</w:t>
      </w:r>
      <w:r>
        <w:rPr>
          <w:rFonts w:ascii="仿宋_GB2312" w:hAnsi="宋体" w:eastAsia="仿宋_GB2312"/>
          <w:sz w:val="28"/>
          <w:szCs w:val="28"/>
          <w:vertAlign w:val="superscript"/>
        </w:rPr>
        <w:t>2</w:t>
      </w:r>
      <w:r>
        <w:rPr>
          <w:rFonts w:hint="eastAsia" w:ascii="仿宋_GB2312" w:hAnsi="宋体" w:eastAsia="仿宋_GB2312"/>
          <w:sz w:val="28"/>
          <w:szCs w:val="28"/>
        </w:rPr>
        <w:t>）</w:t>
      </w:r>
      <w:r>
        <w:rPr>
          <w:rFonts w:ascii="仿宋_GB2312" w:hAnsi="宋体" w:eastAsia="仿宋_GB2312"/>
          <w:sz w:val="28"/>
          <w:szCs w:val="28"/>
        </w:rPr>
        <w:t>,并放弃</w:t>
      </w:r>
      <w:r>
        <w:rPr>
          <w:rFonts w:ascii="仿宋_GB2312" w:hAnsi="宋体" w:eastAsia="仿宋_GB2312"/>
          <w:sz w:val="28"/>
          <w:szCs w:val="28"/>
          <w:u w:val="single"/>
        </w:rPr>
        <w:t xml:space="preserve">    </w:t>
      </w:r>
      <w:r>
        <w:rPr>
          <w:rFonts w:ascii="仿宋_GB2312" w:hAnsi="宋体" w:eastAsia="仿宋_GB2312"/>
          <w:sz w:val="28"/>
          <w:szCs w:val="28"/>
        </w:rPr>
        <w:t>km</w:t>
      </w:r>
      <w:r>
        <w:rPr>
          <w:rFonts w:ascii="仿宋_GB2312" w:hAnsi="宋体" w:eastAsia="仿宋_GB2312"/>
          <w:sz w:val="28"/>
          <w:szCs w:val="28"/>
          <w:vertAlign w:val="superscript"/>
        </w:rPr>
        <w:t>2</w:t>
      </w:r>
      <w:r>
        <w:rPr>
          <w:rFonts w:hint="eastAsia" w:ascii="仿宋_GB2312" w:hAnsi="宋体" w:eastAsia="仿宋_GB2312"/>
          <w:sz w:val="28"/>
          <w:szCs w:val="28"/>
        </w:rPr>
        <w:t>的勘查面积。</w:t>
      </w:r>
    </w:p>
    <w:p>
      <w:pPr>
        <w:keepNext w:val="0"/>
        <w:keepLines w:val="0"/>
        <w:pageBreakBefore w:val="0"/>
        <w:kinsoku/>
        <w:wordWrap/>
        <w:overflowPunct/>
        <w:topLinePunct w:val="0"/>
        <w:autoSpaceDE/>
        <w:autoSpaceDN/>
        <w:bidi w:val="0"/>
        <w:adjustRightInd/>
        <w:snapToGrid/>
        <w:spacing w:line="480" w:lineRule="exact"/>
        <w:ind w:firstLine="645"/>
        <w:jc w:val="both"/>
        <w:textAlignment w:val="auto"/>
        <w:rPr>
          <w:rFonts w:hint="eastAsia" w:ascii="仿宋_GB2312" w:eastAsia="仿宋_GB2312"/>
          <w:sz w:val="28"/>
          <w:szCs w:val="28"/>
        </w:rPr>
      </w:pPr>
      <w:r>
        <w:rPr>
          <w:rFonts w:hint="eastAsia" w:ascii="仿宋_GB2312" w:hAnsi="宋体" w:eastAsia="仿宋_GB2312"/>
          <w:sz w:val="28"/>
          <w:szCs w:val="28"/>
        </w:rPr>
        <w:t>二、</w:t>
      </w:r>
      <w:r>
        <w:rPr>
          <w:rFonts w:hint="eastAsia" w:ascii="仿宋_GB2312" w:eastAsia="仿宋_GB2312"/>
          <w:sz w:val="28"/>
          <w:szCs w:val="28"/>
        </w:rPr>
        <w:t>矿业权出让收益（价款）缴纳或有偿处置的具体情况。矿业权人已按矿业权出让合同（</w:t>
      </w:r>
      <w:r>
        <w:rPr>
          <w:rFonts w:hint="eastAsia" w:ascii="仿宋_GB2312" w:eastAsia="仿宋_GB2312"/>
          <w:sz w:val="28"/>
          <w:szCs w:val="28"/>
          <w:u w:val="single"/>
        </w:rPr>
        <w:t>缴款通知书/分期缴款批复/成交确认书</w:t>
      </w:r>
      <w:r>
        <w:rPr>
          <w:rFonts w:hint="eastAsia" w:ascii="仿宋_GB2312" w:eastAsia="仿宋_GB2312"/>
          <w:sz w:val="28"/>
          <w:szCs w:val="28"/>
        </w:rPr>
        <w:t>），</w:t>
      </w:r>
      <w:r>
        <w:rPr>
          <w:rFonts w:hint="eastAsia" w:ascii="仿宋_GB2312" w:eastAsia="仿宋_GB2312"/>
          <w:sz w:val="28"/>
          <w:szCs w:val="28"/>
          <w:u w:val="single"/>
        </w:rPr>
        <w:t>缴清了</w:t>
      </w:r>
      <w:r>
        <w:rPr>
          <w:rFonts w:hint="eastAsia" w:ascii="仿宋_GB2312" w:eastAsia="仿宋_GB2312"/>
          <w:sz w:val="28"/>
          <w:szCs w:val="28"/>
        </w:rPr>
        <w:t>/</w:t>
      </w:r>
      <w:r>
        <w:rPr>
          <w:rFonts w:hint="eastAsia" w:ascii="仿宋_GB2312" w:eastAsia="仿宋_GB2312"/>
          <w:sz w:val="28"/>
          <w:szCs w:val="28"/>
          <w:u w:val="single"/>
        </w:rPr>
        <w:t>正在缴纳</w:t>
      </w:r>
      <w:r>
        <w:rPr>
          <w:rFonts w:hint="eastAsia" w:ascii="仿宋_GB2312" w:eastAsia="仿宋_GB2312"/>
          <w:sz w:val="28"/>
          <w:szCs w:val="28"/>
        </w:rPr>
        <w:t>矿业权出让收益（价款）。截至核查之日，矿业权人应缴矿业权出让收益（价款）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万元，实缴矿业权出让收益（价款）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万元；应缴资金占用费</w:t>
      </w:r>
      <w:r>
        <w:rPr>
          <w:rFonts w:hint="eastAsia" w:ascii="仿宋_GB2312" w:eastAsia="仿宋_GB2312"/>
          <w:sz w:val="28"/>
          <w:szCs w:val="28"/>
          <w:u w:val="single"/>
        </w:rPr>
        <w:t xml:space="preserve">      </w:t>
      </w:r>
      <w:r>
        <w:rPr>
          <w:rFonts w:hint="eastAsia" w:ascii="仿宋_GB2312" w:eastAsia="仿宋_GB2312"/>
          <w:sz w:val="28"/>
          <w:szCs w:val="28"/>
        </w:rPr>
        <w:t>万元，实缴资金占用费</w:t>
      </w:r>
      <w:r>
        <w:rPr>
          <w:rFonts w:hint="eastAsia" w:ascii="仿宋_GB2312" w:eastAsia="仿宋_GB2312"/>
          <w:sz w:val="28"/>
          <w:szCs w:val="28"/>
          <w:u w:val="single"/>
        </w:rPr>
        <w:t xml:space="preserve">      </w:t>
      </w:r>
      <w:r>
        <w:rPr>
          <w:rFonts w:hint="eastAsia" w:ascii="仿宋_GB2312" w:eastAsia="仿宋_GB2312"/>
          <w:sz w:val="28"/>
          <w:szCs w:val="28"/>
        </w:rPr>
        <w:t>万元；应缴滞纳金</w:t>
      </w:r>
      <w:r>
        <w:rPr>
          <w:rFonts w:hint="eastAsia" w:ascii="仿宋_GB2312" w:eastAsia="仿宋_GB2312"/>
          <w:sz w:val="28"/>
          <w:szCs w:val="28"/>
          <w:u w:val="single"/>
        </w:rPr>
        <w:t xml:space="preserve">      </w:t>
      </w:r>
      <w:r>
        <w:rPr>
          <w:rFonts w:hint="eastAsia" w:ascii="仿宋_GB2312" w:eastAsia="仿宋_GB2312"/>
          <w:sz w:val="28"/>
          <w:szCs w:val="28"/>
        </w:rPr>
        <w:t>万元，实缴滞纳金</w:t>
      </w:r>
      <w:r>
        <w:rPr>
          <w:rFonts w:hint="eastAsia" w:ascii="仿宋_GB2312" w:eastAsia="仿宋_GB2312"/>
          <w:sz w:val="28"/>
          <w:szCs w:val="28"/>
          <w:u w:val="single"/>
        </w:rPr>
        <w:t xml:space="preserve">     </w:t>
      </w:r>
      <w:r>
        <w:rPr>
          <w:rFonts w:hint="eastAsia" w:ascii="仿宋_GB2312" w:eastAsia="仿宋_GB2312"/>
          <w:sz w:val="28"/>
          <w:szCs w:val="28"/>
        </w:rPr>
        <w:t>万元。</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hint="eastAsia" w:ascii="仿宋_GB2312" w:hAnsi="宋体" w:eastAsia="仿宋_GB2312"/>
          <w:sz w:val="28"/>
          <w:szCs w:val="28"/>
        </w:rPr>
      </w:pPr>
      <w:r>
        <w:rPr>
          <w:rFonts w:hint="eastAsia" w:ascii="仿宋_GB2312" w:eastAsia="仿宋_GB2312"/>
          <w:sz w:val="28"/>
          <w:szCs w:val="28"/>
        </w:rPr>
        <w:t>或矿业权人的价款已经</w:t>
      </w:r>
      <w:r>
        <w:rPr>
          <w:rFonts w:hint="eastAsia" w:ascii="仿宋_GB2312" w:eastAsia="仿宋_GB2312"/>
          <w:sz w:val="28"/>
          <w:szCs w:val="28"/>
          <w:u w:val="single"/>
        </w:rPr>
        <w:t xml:space="preserve">      （填批准文件名称及文号）</w:t>
      </w:r>
      <w:r>
        <w:rPr>
          <w:rFonts w:hint="eastAsia" w:ascii="仿宋_GB2312" w:eastAsia="仿宋_GB2312"/>
          <w:sz w:val="28"/>
          <w:szCs w:val="28"/>
        </w:rPr>
        <w:t>批准转增为企业的资本金/地勘单位的国家基金。</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hint="eastAsia" w:ascii="仿宋_GB2312" w:hAnsi="宋体" w:eastAsia="仿宋_GB2312"/>
          <w:sz w:val="28"/>
          <w:szCs w:val="28"/>
        </w:rPr>
      </w:pPr>
      <w:r>
        <w:rPr>
          <w:rFonts w:hint="eastAsia" w:ascii="仿宋_GB2312" w:hAnsi="宋体" w:eastAsia="仿宋_GB2312"/>
          <w:sz w:val="28"/>
          <w:szCs w:val="28"/>
        </w:rPr>
        <w:t>三、申请范围不在自然保护区、国家地质公园等限制禁止勘查开采区域范围内。</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hint="eastAsia" w:ascii="仿宋_GB2312" w:hAnsi="宋体" w:eastAsia="仿宋_GB2312"/>
          <w:sz w:val="28"/>
          <w:szCs w:val="28"/>
        </w:rPr>
      </w:pPr>
      <w:r>
        <w:rPr>
          <w:rFonts w:hint="eastAsia" w:ascii="仿宋_GB2312" w:hAnsi="宋体" w:eastAsia="仿宋_GB2312"/>
          <w:sz w:val="28"/>
          <w:szCs w:val="28"/>
        </w:rPr>
        <w:t>四、申请范围符合矿产资源规划的有关要求。</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五、该探矿权无权属争议，探矿权人依法履行法定义务，按要求公示年度信息且未被列入异常名录或严重违法名单，无违法违规行为。〔若有违法违规行为〕已发现</w:t>
      </w:r>
      <w:r>
        <w:rPr>
          <w:rFonts w:hint="eastAsia" w:ascii="仿宋_GB2312" w:hAnsi="宋体" w:eastAsia="仿宋_GB2312"/>
          <w:sz w:val="28"/>
          <w:szCs w:val="28"/>
          <w:u w:val="single"/>
        </w:rPr>
        <w:t xml:space="preserve">    </w:t>
      </w:r>
      <w:r>
        <w:rPr>
          <w:rFonts w:hint="eastAsia" w:ascii="仿宋_GB2312" w:hAnsi="宋体" w:eastAsia="仿宋_GB2312"/>
          <w:sz w:val="28"/>
          <w:szCs w:val="28"/>
        </w:rPr>
        <w:t>违法违规行为，</w:t>
      </w:r>
      <w:r>
        <w:rPr>
          <w:rFonts w:ascii="仿宋_GB2312" w:hAnsi="仿宋_GB2312" w:eastAsia="仿宋_GB2312"/>
          <w:sz w:val="28"/>
          <w:szCs w:val="28"/>
        </w:rPr>
        <w:t>已依法进行查处并结案</w:t>
      </w:r>
      <w:r>
        <w:rPr>
          <w:rFonts w:hint="eastAsia" w:ascii="仿宋_GB2312" w:hAnsi="宋体" w:eastAsia="仿宋_GB2312"/>
          <w:sz w:val="28"/>
          <w:szCs w:val="28"/>
        </w:rPr>
        <w:t>。</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六、其他需要说明的事项。</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根据上述情况，我厅（局）建议同意为该探矿权延续/保留/缩小勘查范围（含分立）变更申请。</w:t>
      </w:r>
    </w:p>
    <w:p>
      <w:pPr>
        <w:keepNext w:val="0"/>
        <w:keepLines w:val="0"/>
        <w:pageBreakBefore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 xml:space="preserve">                             XX国土资源厅（局）（公章）</w:t>
      </w:r>
    </w:p>
    <w:p>
      <w:pPr>
        <w:keepNext w:val="0"/>
        <w:keepLines w:val="0"/>
        <w:pageBreakBefore w:val="0"/>
        <w:widowControl/>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 xml:space="preserve">                                       年    月    日</w:t>
      </w:r>
    </w:p>
    <w:p>
      <w:pPr>
        <w:spacing w:line="360" w:lineRule="auto"/>
        <w:outlineLvl w:val="0"/>
        <w:rPr>
          <w:rFonts w:ascii="仿宋_GB2312" w:hAnsi="黑体" w:eastAsia="仿宋_GB2312" w:cs="黑体"/>
          <w:sz w:val="28"/>
          <w:szCs w:val="28"/>
        </w:rPr>
      </w:pPr>
      <w:r>
        <w:rPr>
          <w:rFonts w:ascii="宋体" w:hAnsi="宋体"/>
          <w:sz w:val="24"/>
        </w:rPr>
        <w:br w:type="page"/>
      </w:r>
      <w:r>
        <w:rPr>
          <w:rFonts w:hint="eastAsia" w:ascii="仿宋_GB2312" w:hAnsi="黑体" w:eastAsia="仿宋_GB2312" w:cs="黑体"/>
          <w:sz w:val="28"/>
          <w:szCs w:val="28"/>
        </w:rPr>
        <w:t>（3）</w:t>
      </w:r>
    </w:p>
    <w:p>
      <w:pPr>
        <w:ind w:right="420"/>
        <w:jc w:val="right"/>
        <w:rPr>
          <w:rFonts w:ascii="仿宋_GB2312" w:hAnsi="仿宋_GB2312" w:eastAsia="仿宋_GB2312" w:cs="仿宋_GB2312"/>
          <w:bCs/>
          <w:sz w:val="28"/>
          <w:szCs w:val="28"/>
        </w:rPr>
      </w:pPr>
      <w:r>
        <w:rPr>
          <w:rFonts w:hint="eastAsia" w:ascii="仿宋_GB2312" w:hAnsi="仿宋_GB2312" w:eastAsia="仿宋_GB2312" w:cs="仿宋_GB2312"/>
          <w:bCs/>
          <w:sz w:val="28"/>
          <w:szCs w:val="28"/>
        </w:rPr>
        <w:t>文号</w:t>
      </w:r>
    </w:p>
    <w:p>
      <w:pPr>
        <w:keepNext w:val="0"/>
        <w:keepLines w:val="0"/>
        <w:pageBreakBefore w:val="0"/>
        <w:kinsoku/>
        <w:wordWrap/>
        <w:overflowPunct/>
        <w:topLinePunct w:val="0"/>
        <w:autoSpaceDE/>
        <w:autoSpaceDN/>
        <w:bidi w:val="0"/>
        <w:adjustRightInd/>
        <w:snapToGrid/>
        <w:spacing w:line="480" w:lineRule="exact"/>
        <w:ind w:right="792" w:rightChars="377" w:firstLine="849" w:firstLineChars="235"/>
        <w:jc w:val="center"/>
        <w:textAlignment w:val="auto"/>
        <w:outlineLvl w:val="1"/>
        <w:rPr>
          <w:rFonts w:ascii="仿宋_GB2312" w:hAnsi="宋体" w:eastAsia="仿宋_GB2312"/>
          <w:sz w:val="28"/>
        </w:rPr>
      </w:pPr>
      <w:r>
        <w:rPr>
          <w:rFonts w:hint="eastAsia" w:ascii="宋体" w:hAnsi="宋体"/>
          <w:b/>
          <w:bCs/>
          <w:sz w:val="36"/>
          <w:szCs w:val="36"/>
        </w:rPr>
        <w:t>关于XX探矿权变更勘查主矿种登记申请核查意见的函</w:t>
      </w:r>
    </w:p>
    <w:p>
      <w:pPr>
        <w:keepNext w:val="0"/>
        <w:keepLines w:val="0"/>
        <w:pageBreakBefore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国土资源部：</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根据《国土资源部关于进一步规范矿业权申请资料的通知》（国土资规〔2017〕15号）要求，我厅（局）对</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公司（单位）提交的“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”探矿权变更勘查主矿种登记申请有关情况进行了核查，该申请属国土资源部发证权限，现将核实情况函告如下：</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一、“</w:t>
      </w:r>
      <w:r>
        <w:rPr>
          <w:rFonts w:hint="eastAsia" w:ascii="仿宋_GB2312" w:hAnsi="宋体" w:eastAsia="仿宋_GB2312"/>
          <w:sz w:val="28"/>
          <w:szCs w:val="28"/>
          <w:u w:val="single"/>
        </w:rPr>
        <w:t xml:space="preserve">           </w:t>
      </w:r>
      <w:r>
        <w:rPr>
          <w:rFonts w:hint="eastAsia" w:ascii="仿宋_GB2312" w:hAnsi="宋体" w:eastAsia="仿宋_GB2312"/>
          <w:sz w:val="28"/>
          <w:szCs w:val="28"/>
        </w:rPr>
        <w:t>”探矿权（证号：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）,勘查矿种为</w:t>
      </w:r>
      <w:r>
        <w:rPr>
          <w:rFonts w:hint="eastAsia" w:ascii="仿宋_GB2312" w:hAnsi="宋体" w:eastAsia="仿宋_GB2312"/>
          <w:sz w:val="28"/>
          <w:szCs w:val="28"/>
          <w:u w:val="single"/>
        </w:rPr>
        <w:t xml:space="preserve">   </w:t>
      </w:r>
      <w:r>
        <w:rPr>
          <w:rFonts w:hint="eastAsia" w:ascii="仿宋_GB2312" w:hAnsi="宋体" w:eastAsia="仿宋_GB2312"/>
          <w:sz w:val="28"/>
          <w:szCs w:val="28"/>
        </w:rPr>
        <w:t>矿，现申请变更勘查矿种为</w:t>
      </w:r>
      <w:r>
        <w:rPr>
          <w:rFonts w:hint="eastAsia" w:ascii="仿宋_GB2312" w:hAnsi="宋体" w:eastAsia="仿宋_GB2312"/>
          <w:sz w:val="28"/>
          <w:szCs w:val="28"/>
          <w:u w:val="single"/>
        </w:rPr>
        <w:t xml:space="preserve">   </w:t>
      </w:r>
      <w:r>
        <w:rPr>
          <w:rFonts w:hint="eastAsia" w:ascii="仿宋_GB2312" w:hAnsi="宋体" w:eastAsia="仿宋_GB2312"/>
          <w:sz w:val="28"/>
          <w:szCs w:val="28"/>
        </w:rPr>
        <w:t>矿，变更事项符合《</w:t>
      </w:r>
      <w:r>
        <w:rPr>
          <w:rFonts w:ascii="仿宋_GB2312" w:hAnsi="宋体" w:eastAsia="仿宋_GB2312"/>
          <w:sz w:val="28"/>
          <w:szCs w:val="28"/>
        </w:rPr>
        <w:t>国土资源部关于进一步规范矿产资源勘查审批登记管理的通知</w:t>
      </w:r>
      <w:r>
        <w:rPr>
          <w:rFonts w:hint="eastAsia" w:ascii="仿宋_GB2312" w:hAnsi="宋体" w:eastAsia="仿宋_GB2312"/>
          <w:sz w:val="28"/>
          <w:szCs w:val="28"/>
        </w:rPr>
        <w:t>》的要求。</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二、〔</w:t>
      </w:r>
      <w:r>
        <w:rPr>
          <w:rFonts w:hint="eastAsia" w:ascii="仿宋_GB2312" w:hAnsi="宋体" w:eastAsia="仿宋_GB2312"/>
          <w:b/>
          <w:sz w:val="28"/>
          <w:szCs w:val="28"/>
        </w:rPr>
        <w:t>无矿业权重叠的</w:t>
      </w:r>
      <w:r>
        <w:rPr>
          <w:rFonts w:hint="eastAsia" w:ascii="仿宋_GB2312" w:hAnsi="宋体" w:eastAsia="仿宋_GB2312"/>
          <w:sz w:val="28"/>
          <w:szCs w:val="28"/>
        </w:rPr>
        <w:t>〕该探矿权范围内未受理探矿权、采矿权登记申请，未设置其它探矿权、采矿权，不存在矿业权重叠。〔</w:t>
      </w:r>
      <w:r>
        <w:rPr>
          <w:rFonts w:hint="eastAsia" w:ascii="仿宋_GB2312" w:hAnsi="宋体" w:eastAsia="仿宋_GB2312"/>
          <w:b/>
          <w:sz w:val="28"/>
          <w:szCs w:val="28"/>
        </w:rPr>
        <w:t>与油气矿业权重叠的</w:t>
      </w:r>
      <w:r>
        <w:rPr>
          <w:rFonts w:hint="eastAsia" w:ascii="仿宋_GB2312" w:hAnsi="宋体" w:eastAsia="仿宋_GB2312"/>
          <w:sz w:val="28"/>
          <w:szCs w:val="28"/>
        </w:rPr>
        <w:t>〕该探矿权范围与油气矿业权重叠，已签订互不影响的协议或承诺。〔</w:t>
      </w:r>
      <w:r>
        <w:rPr>
          <w:rFonts w:hint="eastAsia" w:ascii="仿宋_GB2312" w:hAnsi="宋体" w:eastAsia="仿宋_GB2312"/>
          <w:b/>
          <w:sz w:val="28"/>
          <w:szCs w:val="28"/>
        </w:rPr>
        <w:t>属于已设采矿权深部探矿权的</w:t>
      </w:r>
      <w:r>
        <w:rPr>
          <w:rFonts w:hint="eastAsia" w:ascii="仿宋_GB2312" w:hAnsi="宋体" w:eastAsia="仿宋_GB2312"/>
          <w:sz w:val="28"/>
          <w:szCs w:val="28"/>
        </w:rPr>
        <w:t>〕该探矿权范围内已有该申请人已登记的“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）采矿权。</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hint="eastAsia" w:ascii="仿宋_GB2312" w:hAnsi="宋体" w:eastAsia="仿宋_GB2312"/>
          <w:sz w:val="28"/>
          <w:szCs w:val="28"/>
        </w:rPr>
      </w:pPr>
      <w:r>
        <w:rPr>
          <w:rFonts w:hint="eastAsia" w:ascii="仿宋_GB2312" w:hAnsi="宋体" w:eastAsia="仿宋_GB2312"/>
          <w:sz w:val="28"/>
          <w:szCs w:val="28"/>
        </w:rPr>
        <w:t>三、该探矿权范围不在自然保护区、国家地质公园等限制禁止勘查开采区域范围内。</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hint="eastAsia" w:ascii="仿宋_GB2312" w:hAnsi="宋体" w:eastAsia="仿宋_GB2312"/>
          <w:sz w:val="28"/>
          <w:szCs w:val="28"/>
        </w:rPr>
      </w:pPr>
      <w:r>
        <w:rPr>
          <w:rFonts w:hint="eastAsia" w:ascii="仿宋_GB2312" w:hAnsi="宋体" w:eastAsia="仿宋_GB2312"/>
          <w:sz w:val="28"/>
          <w:szCs w:val="28"/>
        </w:rPr>
        <w:t>四、该探矿权矿种变更申请符合矿产资源规划和相关产业政策要求，且登记范围不属于拟变更矿种的限制勘查区。</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五、该探矿权无权属争议，探矿权人依法履行法定义务，按要求公示年度信息且未被列入异常名录或严重违法名单，未发现违法违规行为</w:t>
      </w:r>
      <w:r>
        <w:rPr>
          <w:rFonts w:hint="eastAsia" w:ascii="仿宋_GB2312" w:eastAsia="仿宋_GB2312"/>
          <w:sz w:val="28"/>
          <w:szCs w:val="28"/>
        </w:rPr>
        <w:t>/</w:t>
      </w:r>
      <w:r>
        <w:rPr>
          <w:rFonts w:hint="eastAsia" w:ascii="仿宋_GB2312" w:hAnsi="宋体" w:eastAsia="仿宋_GB2312"/>
          <w:sz w:val="28"/>
          <w:szCs w:val="28"/>
        </w:rPr>
        <w:t>〔若有违法违规行为〕已发现</w:t>
      </w:r>
      <w:r>
        <w:rPr>
          <w:rFonts w:hint="eastAsia" w:ascii="仿宋_GB2312" w:hAnsi="宋体" w:eastAsia="仿宋_GB2312"/>
          <w:sz w:val="28"/>
          <w:szCs w:val="28"/>
          <w:u w:val="single"/>
        </w:rPr>
        <w:t xml:space="preserve">    </w:t>
      </w:r>
      <w:r>
        <w:rPr>
          <w:rFonts w:hint="eastAsia" w:ascii="仿宋_GB2312" w:hAnsi="宋体" w:eastAsia="仿宋_GB2312"/>
          <w:sz w:val="28"/>
          <w:szCs w:val="28"/>
        </w:rPr>
        <w:t>违法违规行为，</w:t>
      </w:r>
      <w:r>
        <w:rPr>
          <w:rFonts w:ascii="仿宋_GB2312" w:hAnsi="仿宋_GB2312" w:eastAsia="仿宋_GB2312"/>
          <w:sz w:val="28"/>
          <w:szCs w:val="28"/>
        </w:rPr>
        <w:t>已依法进行查处并结案</w:t>
      </w:r>
      <w:r>
        <w:rPr>
          <w:rFonts w:hint="eastAsia" w:ascii="仿宋_GB2312" w:hAnsi="宋体" w:eastAsia="仿宋_GB2312"/>
          <w:sz w:val="28"/>
          <w:szCs w:val="28"/>
        </w:rPr>
        <w:t>。</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六、〔</w:t>
      </w:r>
      <w:r>
        <w:rPr>
          <w:rFonts w:hint="eastAsia" w:ascii="仿宋_GB2312" w:hAnsi="宋体" w:eastAsia="仿宋_GB2312"/>
          <w:b/>
          <w:sz w:val="28"/>
          <w:szCs w:val="28"/>
        </w:rPr>
        <w:t>涉及矿产地的</w:t>
      </w:r>
      <w:r>
        <w:rPr>
          <w:rFonts w:hint="eastAsia" w:ascii="仿宋_GB2312" w:hAnsi="宋体" w:eastAsia="仿宋_GB2312"/>
          <w:sz w:val="28"/>
          <w:szCs w:val="28"/>
        </w:rPr>
        <w:t>〕该探矿权范围涉及国家出资已探明的矿产地或探矿权采矿权灭失的矿产地，已按规定进行有偿处置。</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hint="eastAsia"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不涉及矿产地的</w:t>
      </w:r>
      <w:r>
        <w:rPr>
          <w:rFonts w:hint="eastAsia" w:ascii="仿宋_GB2312" w:hAnsi="宋体" w:eastAsia="仿宋_GB2312"/>
          <w:sz w:val="28"/>
          <w:szCs w:val="28"/>
        </w:rPr>
        <w:t>〕该探矿权范围不涉及国家出资已探明的矿产地或探矿权采矿权灭失的矿产地。</w:t>
      </w:r>
    </w:p>
    <w:p>
      <w:pPr>
        <w:keepNext w:val="0"/>
        <w:keepLines w:val="0"/>
        <w:pageBreakBefore w:val="0"/>
        <w:kinsoku/>
        <w:wordWrap/>
        <w:overflowPunct/>
        <w:topLinePunct w:val="0"/>
        <w:autoSpaceDE/>
        <w:autoSpaceDN/>
        <w:bidi w:val="0"/>
        <w:adjustRightInd/>
        <w:snapToGrid/>
        <w:spacing w:line="480" w:lineRule="exact"/>
        <w:ind w:firstLine="645"/>
        <w:jc w:val="both"/>
        <w:textAlignment w:val="auto"/>
        <w:rPr>
          <w:rFonts w:hint="eastAsia" w:ascii="仿宋_GB2312" w:eastAsia="仿宋_GB2312"/>
          <w:sz w:val="28"/>
          <w:szCs w:val="28"/>
        </w:rPr>
      </w:pPr>
      <w:r>
        <w:rPr>
          <w:rFonts w:hint="eastAsia" w:ascii="仿宋_GB2312" w:hAnsi="宋体" w:eastAsia="仿宋_GB2312"/>
          <w:sz w:val="28"/>
          <w:szCs w:val="28"/>
        </w:rPr>
        <w:t>七、原勘查矿种</w:t>
      </w:r>
      <w:r>
        <w:rPr>
          <w:rFonts w:hint="eastAsia" w:ascii="仿宋_GB2312" w:eastAsia="仿宋_GB2312"/>
          <w:sz w:val="28"/>
          <w:szCs w:val="28"/>
        </w:rPr>
        <w:t>矿业权出让收益（价款）缴纳或有偿处置的具体情况。矿业权人已按矿业权出让合同（</w:t>
      </w:r>
      <w:r>
        <w:rPr>
          <w:rFonts w:hint="eastAsia" w:ascii="仿宋_GB2312" w:eastAsia="仿宋_GB2312"/>
          <w:sz w:val="28"/>
          <w:szCs w:val="28"/>
          <w:u w:val="single"/>
        </w:rPr>
        <w:t>缴款通知书/分期缴款批复/成交确认书</w:t>
      </w:r>
      <w:r>
        <w:rPr>
          <w:rFonts w:hint="eastAsia" w:ascii="仿宋_GB2312" w:eastAsia="仿宋_GB2312"/>
          <w:sz w:val="28"/>
          <w:szCs w:val="28"/>
        </w:rPr>
        <w:t>），</w:t>
      </w:r>
      <w:r>
        <w:rPr>
          <w:rFonts w:hint="eastAsia" w:ascii="仿宋_GB2312" w:eastAsia="仿宋_GB2312"/>
          <w:sz w:val="28"/>
          <w:szCs w:val="28"/>
          <w:u w:val="single"/>
        </w:rPr>
        <w:t>缴清了</w:t>
      </w:r>
      <w:r>
        <w:rPr>
          <w:rFonts w:hint="eastAsia" w:ascii="仿宋_GB2312" w:eastAsia="仿宋_GB2312"/>
          <w:sz w:val="28"/>
          <w:szCs w:val="28"/>
        </w:rPr>
        <w:t>/</w:t>
      </w:r>
      <w:r>
        <w:rPr>
          <w:rFonts w:hint="eastAsia" w:ascii="仿宋_GB2312" w:eastAsia="仿宋_GB2312"/>
          <w:sz w:val="28"/>
          <w:szCs w:val="28"/>
          <w:u w:val="single"/>
        </w:rPr>
        <w:t>正在缴纳</w:t>
      </w:r>
      <w:r>
        <w:rPr>
          <w:rFonts w:hint="eastAsia" w:ascii="仿宋_GB2312" w:eastAsia="仿宋_GB2312"/>
          <w:sz w:val="28"/>
          <w:szCs w:val="28"/>
        </w:rPr>
        <w:t>矿业权出让收益（价款）。截至核查之日，矿业权人应缴矿业权出让收益（价款）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万元，实缴矿业权出让收益（价款）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万元；应缴资金占用费</w:t>
      </w:r>
      <w:r>
        <w:rPr>
          <w:rFonts w:hint="eastAsia" w:ascii="仿宋_GB2312" w:eastAsia="仿宋_GB2312"/>
          <w:sz w:val="28"/>
          <w:szCs w:val="28"/>
          <w:u w:val="single"/>
        </w:rPr>
        <w:t xml:space="preserve">      </w:t>
      </w:r>
      <w:r>
        <w:rPr>
          <w:rFonts w:hint="eastAsia" w:ascii="仿宋_GB2312" w:eastAsia="仿宋_GB2312"/>
          <w:sz w:val="28"/>
          <w:szCs w:val="28"/>
        </w:rPr>
        <w:t>万元，实缴资金占用费</w:t>
      </w:r>
      <w:r>
        <w:rPr>
          <w:rFonts w:hint="eastAsia" w:ascii="仿宋_GB2312" w:eastAsia="仿宋_GB2312"/>
          <w:sz w:val="28"/>
          <w:szCs w:val="28"/>
          <w:u w:val="single"/>
        </w:rPr>
        <w:t xml:space="preserve">      </w:t>
      </w:r>
      <w:r>
        <w:rPr>
          <w:rFonts w:hint="eastAsia" w:ascii="仿宋_GB2312" w:eastAsia="仿宋_GB2312"/>
          <w:sz w:val="28"/>
          <w:szCs w:val="28"/>
        </w:rPr>
        <w:t>万元；应缴滞纳金</w:t>
      </w:r>
      <w:r>
        <w:rPr>
          <w:rFonts w:hint="eastAsia" w:ascii="仿宋_GB2312" w:eastAsia="仿宋_GB2312"/>
          <w:sz w:val="28"/>
          <w:szCs w:val="28"/>
          <w:u w:val="single"/>
        </w:rPr>
        <w:t xml:space="preserve">      </w:t>
      </w:r>
      <w:r>
        <w:rPr>
          <w:rFonts w:hint="eastAsia" w:ascii="仿宋_GB2312" w:eastAsia="仿宋_GB2312"/>
          <w:sz w:val="28"/>
          <w:szCs w:val="28"/>
        </w:rPr>
        <w:t>万元，实缴滞纳金</w:t>
      </w:r>
      <w:r>
        <w:rPr>
          <w:rFonts w:hint="eastAsia" w:ascii="仿宋_GB2312" w:eastAsia="仿宋_GB2312"/>
          <w:sz w:val="28"/>
          <w:szCs w:val="28"/>
          <w:u w:val="single"/>
        </w:rPr>
        <w:t xml:space="preserve">     </w:t>
      </w:r>
      <w:r>
        <w:rPr>
          <w:rFonts w:hint="eastAsia" w:ascii="仿宋_GB2312" w:eastAsia="仿宋_GB2312"/>
          <w:sz w:val="28"/>
          <w:szCs w:val="28"/>
        </w:rPr>
        <w:t>万元。</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eastAsia="仿宋_GB2312"/>
          <w:sz w:val="28"/>
          <w:szCs w:val="28"/>
        </w:rPr>
        <w:t>或矿业权人的价款已经</w:t>
      </w:r>
      <w:r>
        <w:rPr>
          <w:rFonts w:hint="eastAsia" w:ascii="仿宋_GB2312" w:eastAsia="仿宋_GB2312"/>
          <w:sz w:val="28"/>
          <w:szCs w:val="28"/>
          <w:u w:val="single"/>
        </w:rPr>
        <w:t xml:space="preserve">      （填批准文件名称及文号）</w:t>
      </w:r>
      <w:r>
        <w:rPr>
          <w:rFonts w:hint="eastAsia" w:ascii="仿宋_GB2312" w:eastAsia="仿宋_GB2312"/>
          <w:sz w:val="28"/>
          <w:szCs w:val="28"/>
        </w:rPr>
        <w:t>批准转增为企业的资本金/地勘单位的国家基金。</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八、其他需要说明的事项。</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根据上述核查情况，我厅（局）建议同意该探矿权勘查主矿种变更申请。</w:t>
      </w:r>
    </w:p>
    <w:p>
      <w:pPr>
        <w:keepNext w:val="0"/>
        <w:keepLines w:val="0"/>
        <w:pageBreakBefore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 xml:space="preserve">                               XX国土资源厅（局）公章</w:t>
      </w:r>
    </w:p>
    <w:p>
      <w:pPr>
        <w:keepNext w:val="0"/>
        <w:keepLines w:val="0"/>
        <w:pageBreakBefore w:val="0"/>
        <w:widowControl/>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 xml:space="preserve">                                             年    月    日</w:t>
      </w:r>
    </w:p>
    <w:p>
      <w:pPr>
        <w:keepNext w:val="0"/>
        <w:keepLines w:val="0"/>
        <w:pageBreakBefore w:val="0"/>
        <w:kinsoku/>
        <w:wordWrap/>
        <w:overflowPunct/>
        <w:topLinePunct w:val="0"/>
        <w:autoSpaceDE/>
        <w:autoSpaceDN/>
        <w:bidi w:val="0"/>
        <w:adjustRightInd/>
        <w:snapToGrid/>
        <w:spacing w:line="480" w:lineRule="exact"/>
        <w:jc w:val="both"/>
        <w:textAlignment w:val="auto"/>
        <w:rPr>
          <w:rFonts w:hint="eastAsia" w:ascii="仿宋_GB2312" w:hAnsi="仿宋_GB2312" w:eastAsia="仿宋_GB2312" w:cs="仿宋_GB2312"/>
          <w:bCs/>
          <w:sz w:val="28"/>
          <w:szCs w:val="28"/>
        </w:rPr>
      </w:pPr>
      <w:r>
        <w:rPr>
          <w:rFonts w:ascii="宋体" w:hAnsi="宋体"/>
          <w:b/>
          <w:sz w:val="32"/>
        </w:rPr>
        <w:br w:type="page"/>
      </w:r>
      <w:r>
        <w:rPr>
          <w:rFonts w:hint="eastAsia" w:ascii="仿宋_GB2312" w:hAnsi="黑体" w:eastAsia="仿宋_GB2312" w:cs="黑体"/>
          <w:sz w:val="28"/>
          <w:szCs w:val="28"/>
        </w:rPr>
        <w:t>（4）</w:t>
      </w:r>
    </w:p>
    <w:p>
      <w:pPr>
        <w:keepNext w:val="0"/>
        <w:keepLines w:val="0"/>
        <w:pageBreakBefore w:val="0"/>
        <w:kinsoku/>
        <w:wordWrap/>
        <w:overflowPunct/>
        <w:topLinePunct w:val="0"/>
        <w:autoSpaceDE/>
        <w:autoSpaceDN/>
        <w:bidi w:val="0"/>
        <w:adjustRightInd/>
        <w:snapToGrid/>
        <w:spacing w:line="480" w:lineRule="exact"/>
        <w:jc w:val="both"/>
        <w:textAlignment w:val="auto"/>
        <w:rPr>
          <w:rFonts w:ascii="仿宋_GB2312" w:hAnsi="仿宋_GB2312" w:eastAsia="仿宋_GB2312" w:cs="仿宋_GB2312"/>
          <w:bCs/>
          <w:sz w:val="28"/>
          <w:szCs w:val="28"/>
        </w:rPr>
      </w:pPr>
      <w:r>
        <w:rPr>
          <w:rFonts w:hint="eastAsia" w:ascii="仿宋_GB2312" w:hAnsi="仿宋_GB2312" w:eastAsia="仿宋_GB2312" w:cs="仿宋_GB2312"/>
          <w:bCs/>
          <w:sz w:val="28"/>
          <w:szCs w:val="28"/>
        </w:rPr>
        <w:t>文号</w:t>
      </w:r>
    </w:p>
    <w:p>
      <w:pPr>
        <w:keepNext w:val="0"/>
        <w:keepLines w:val="0"/>
        <w:pageBreakBefore w:val="0"/>
        <w:kinsoku/>
        <w:wordWrap/>
        <w:overflowPunct/>
        <w:topLinePunct w:val="0"/>
        <w:autoSpaceDE/>
        <w:autoSpaceDN/>
        <w:bidi w:val="0"/>
        <w:adjustRightInd/>
        <w:snapToGrid/>
        <w:spacing w:line="480" w:lineRule="exact"/>
        <w:ind w:right="225" w:rightChars="107" w:firstLine="282" w:firstLineChars="78"/>
        <w:jc w:val="both"/>
        <w:textAlignment w:val="auto"/>
        <w:outlineLvl w:val="1"/>
        <w:rPr>
          <w:rFonts w:hint="eastAsia" w:ascii="宋体" w:hAnsi="宋体"/>
          <w:b/>
          <w:bCs/>
          <w:sz w:val="36"/>
          <w:szCs w:val="36"/>
        </w:rPr>
      </w:pPr>
      <w:r>
        <w:rPr>
          <w:rFonts w:hint="eastAsia" w:ascii="宋体" w:hAnsi="宋体"/>
          <w:b/>
          <w:bCs/>
          <w:sz w:val="36"/>
          <w:szCs w:val="36"/>
        </w:rPr>
        <w:t>关于XX探矿权变更探矿权人名称/转让</w:t>
      </w:r>
      <w:r>
        <w:rPr>
          <w:rFonts w:ascii="宋体" w:hAnsi="宋体"/>
          <w:b/>
          <w:bCs/>
          <w:sz w:val="36"/>
          <w:szCs w:val="36"/>
        </w:rPr>
        <w:t>变更</w:t>
      </w:r>
      <w:r>
        <w:rPr>
          <w:rFonts w:hint="eastAsia" w:ascii="宋体" w:hAnsi="宋体"/>
          <w:b/>
          <w:bCs/>
          <w:sz w:val="36"/>
          <w:szCs w:val="36"/>
        </w:rPr>
        <w:t>登记</w:t>
      </w:r>
    </w:p>
    <w:p>
      <w:pPr>
        <w:keepNext w:val="0"/>
        <w:keepLines w:val="0"/>
        <w:pageBreakBefore w:val="0"/>
        <w:kinsoku/>
        <w:wordWrap/>
        <w:overflowPunct/>
        <w:topLinePunct w:val="0"/>
        <w:autoSpaceDE/>
        <w:autoSpaceDN/>
        <w:bidi w:val="0"/>
        <w:adjustRightInd/>
        <w:snapToGrid/>
        <w:spacing w:line="480" w:lineRule="exact"/>
        <w:ind w:right="225" w:rightChars="107" w:firstLine="282" w:firstLineChars="78"/>
        <w:jc w:val="both"/>
        <w:textAlignment w:val="auto"/>
        <w:outlineLvl w:val="1"/>
        <w:rPr>
          <w:rFonts w:ascii="宋体" w:hAnsi="宋体"/>
          <w:b/>
          <w:bCs/>
          <w:sz w:val="36"/>
          <w:szCs w:val="36"/>
        </w:rPr>
      </w:pPr>
      <w:r>
        <w:rPr>
          <w:rFonts w:hint="eastAsia" w:ascii="宋体" w:hAnsi="宋体"/>
          <w:b/>
          <w:bCs/>
          <w:sz w:val="36"/>
          <w:szCs w:val="36"/>
        </w:rPr>
        <w:t>申请核查意见的函</w:t>
      </w:r>
    </w:p>
    <w:p>
      <w:pPr>
        <w:keepNext w:val="0"/>
        <w:keepLines w:val="0"/>
        <w:pageBreakBefore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国土资源部：</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根据《国土资源部关于进一步规范矿业权申请资料的通知》（国土资规〔2017〕15号）要求，我厅（局）对</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公司（单位）提交的“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”探矿权变更探矿权人名称/转让变更登记申请有关情况进行了核查，该申请属国土资源部发证权限，现将核实情况函告如下：</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一、</w:t>
      </w:r>
      <w:r>
        <w:rPr>
          <w:rFonts w:hint="eastAsia" w:ascii="仿宋_GB2312" w:hAnsi="宋体" w:eastAsia="仿宋_GB2312"/>
          <w:b/>
          <w:sz w:val="28"/>
          <w:szCs w:val="28"/>
        </w:rPr>
        <w:t>〔变更探矿权人名称申请〕</w:t>
      </w:r>
      <w:r>
        <w:rPr>
          <w:rFonts w:hint="eastAsia" w:ascii="仿宋_GB2312" w:hAnsi="宋体" w:eastAsia="仿宋_GB2312"/>
          <w:sz w:val="28"/>
          <w:szCs w:val="28"/>
        </w:rPr>
        <w:t>“</w:t>
      </w:r>
      <w:r>
        <w:rPr>
          <w:rFonts w:hint="eastAsia" w:ascii="仿宋_GB2312" w:hAnsi="宋体" w:eastAsia="仿宋_GB2312"/>
          <w:sz w:val="28"/>
          <w:szCs w:val="28"/>
          <w:u w:val="single"/>
        </w:rPr>
        <w:t xml:space="preserve">           </w:t>
      </w:r>
      <w:r>
        <w:rPr>
          <w:rFonts w:hint="eastAsia" w:ascii="仿宋_GB2312" w:hAnsi="宋体" w:eastAsia="仿宋_GB2312"/>
          <w:sz w:val="28"/>
          <w:szCs w:val="28"/>
        </w:rPr>
        <w:t>”探矿权（证号：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）,申请将探矿权人名称由</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公司（单位）变更为</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w:t>
      </w:r>
    </w:p>
    <w:p>
      <w:pPr>
        <w:keepNext w:val="0"/>
        <w:keepLines w:val="0"/>
        <w:pageBreakBefore w:val="0"/>
        <w:kinsoku/>
        <w:wordWrap/>
        <w:overflowPunct/>
        <w:topLinePunct w:val="0"/>
        <w:autoSpaceDE/>
        <w:autoSpaceDN/>
        <w:bidi w:val="0"/>
        <w:adjustRightInd/>
        <w:snapToGrid/>
        <w:spacing w:line="480" w:lineRule="exact"/>
        <w:ind w:firstLine="568" w:firstLineChars="202"/>
        <w:jc w:val="both"/>
        <w:textAlignment w:val="auto"/>
        <w:rPr>
          <w:rFonts w:ascii="仿宋_GB2312" w:hAnsi="宋体" w:eastAsia="仿宋_GB2312"/>
          <w:sz w:val="28"/>
          <w:szCs w:val="28"/>
        </w:rPr>
      </w:pPr>
      <w:r>
        <w:rPr>
          <w:rFonts w:hint="eastAsia" w:ascii="仿宋_GB2312" w:hAnsi="宋体" w:eastAsia="仿宋_GB2312"/>
          <w:b/>
          <w:sz w:val="28"/>
          <w:szCs w:val="28"/>
        </w:rPr>
        <w:t>〔探矿权转让</w:t>
      </w:r>
      <w:r>
        <w:rPr>
          <w:rFonts w:ascii="仿宋_GB2312" w:hAnsi="宋体" w:eastAsia="仿宋_GB2312"/>
          <w:b/>
          <w:sz w:val="28"/>
          <w:szCs w:val="28"/>
        </w:rPr>
        <w:t>变更</w:t>
      </w:r>
      <w:r>
        <w:rPr>
          <w:rFonts w:hint="eastAsia" w:ascii="仿宋_GB2312" w:hAnsi="宋体" w:eastAsia="仿宋_GB2312"/>
          <w:b/>
          <w:sz w:val="28"/>
          <w:szCs w:val="28"/>
        </w:rPr>
        <w:t>申请〕</w:t>
      </w:r>
      <w:r>
        <w:rPr>
          <w:rFonts w:hint="eastAsia" w:ascii="仿宋_GB2312" w:hAnsi="宋体" w:eastAsia="仿宋_GB2312"/>
          <w:sz w:val="28"/>
          <w:szCs w:val="28"/>
        </w:rPr>
        <w:t>“</w:t>
      </w:r>
      <w:r>
        <w:rPr>
          <w:rFonts w:hint="eastAsia" w:ascii="仿宋_GB2312" w:hAnsi="宋体" w:eastAsia="仿宋_GB2312"/>
          <w:sz w:val="28"/>
          <w:szCs w:val="28"/>
          <w:u w:val="single"/>
        </w:rPr>
        <w:t xml:space="preserve">           </w:t>
      </w:r>
      <w:r>
        <w:rPr>
          <w:rFonts w:hint="eastAsia" w:ascii="仿宋_GB2312" w:hAnsi="宋体" w:eastAsia="仿宋_GB2312"/>
          <w:sz w:val="28"/>
          <w:szCs w:val="28"/>
        </w:rPr>
        <w:t>”探矿权（证号：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）,探矿权人</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公司（单位），申请将该探矿权转让给</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二、</w:t>
      </w:r>
      <w:r>
        <w:rPr>
          <w:rFonts w:hint="eastAsia" w:ascii="仿宋_GB2312" w:hAnsi="宋体" w:eastAsia="仿宋_GB2312"/>
          <w:b/>
          <w:sz w:val="28"/>
          <w:szCs w:val="28"/>
        </w:rPr>
        <w:t>〔探矿权转让</w:t>
      </w:r>
      <w:r>
        <w:rPr>
          <w:rFonts w:ascii="仿宋_GB2312" w:hAnsi="宋体" w:eastAsia="仿宋_GB2312"/>
          <w:b/>
          <w:sz w:val="28"/>
          <w:szCs w:val="28"/>
        </w:rPr>
        <w:t>变更</w:t>
      </w:r>
      <w:r>
        <w:rPr>
          <w:rFonts w:hint="eastAsia" w:ascii="仿宋_GB2312" w:hAnsi="宋体" w:eastAsia="仿宋_GB2312"/>
          <w:b/>
          <w:sz w:val="28"/>
          <w:szCs w:val="28"/>
        </w:rPr>
        <w:t>申请〕</w:t>
      </w:r>
      <w:r>
        <w:rPr>
          <w:rFonts w:hint="eastAsia" w:ascii="仿宋_GB2312" w:hAnsi="宋体" w:eastAsia="仿宋_GB2312"/>
          <w:sz w:val="28"/>
          <w:szCs w:val="28"/>
        </w:rPr>
        <w:t>〔属于招拍挂取得探矿权的〕该探矿权以</w:t>
      </w:r>
      <w:r>
        <w:rPr>
          <w:rFonts w:hint="eastAsia" w:ascii="仿宋_GB2312" w:hAnsi="宋体" w:eastAsia="仿宋_GB2312"/>
          <w:sz w:val="28"/>
          <w:szCs w:val="28"/>
          <w:u w:val="single"/>
        </w:rPr>
        <w:t xml:space="preserve">     </w:t>
      </w:r>
      <w:r>
        <w:rPr>
          <w:rFonts w:hint="eastAsia" w:ascii="仿宋_GB2312" w:hAnsi="宋体" w:eastAsia="仿宋_GB2312"/>
          <w:sz w:val="28"/>
          <w:szCs w:val="28"/>
        </w:rPr>
        <w:t>（申请在先/招标/拍卖/挂牌）方式取得，探矿权人已持有该探矿权满2年（或持有该探矿权满1年且</w:t>
      </w:r>
      <w:r>
        <w:rPr>
          <w:rFonts w:hint="eastAsia" w:ascii="仿宋_GB2312" w:hAnsi="宋体" w:eastAsia="仿宋_GB2312"/>
          <w:sz w:val="28"/>
          <w:szCs w:val="28"/>
          <w:u w:val="single"/>
        </w:rPr>
        <w:t xml:space="preserve">     </w:t>
      </w:r>
      <w:r>
        <w:rPr>
          <w:rFonts w:hint="eastAsia" w:ascii="仿宋_GB2312" w:hAnsi="宋体" w:eastAsia="仿宋_GB2312"/>
          <w:sz w:val="28"/>
          <w:szCs w:val="28"/>
        </w:rPr>
        <w:t>（普查/详查/勘探）地质报告已经评审备案）。〔属于协议方式取得探矿权的〕该探矿权以协议方式取得，探矿权人已持有该探矿权满10年。</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三、〔</w:t>
      </w:r>
      <w:r>
        <w:rPr>
          <w:rFonts w:hint="eastAsia" w:ascii="仿宋_GB2312" w:hAnsi="宋体" w:eastAsia="仿宋_GB2312"/>
          <w:b/>
          <w:sz w:val="28"/>
          <w:szCs w:val="28"/>
        </w:rPr>
        <w:t>无矿业权重叠的</w:t>
      </w:r>
      <w:r>
        <w:rPr>
          <w:rFonts w:hint="eastAsia" w:ascii="仿宋_GB2312" w:hAnsi="宋体" w:eastAsia="仿宋_GB2312"/>
          <w:sz w:val="28"/>
          <w:szCs w:val="28"/>
        </w:rPr>
        <w:t>〕该探矿权范围内未受理探矿权、采矿权登记申请，未设置其它探矿权、采矿权，不存在矿业权重叠。〔</w:t>
      </w:r>
      <w:r>
        <w:rPr>
          <w:rFonts w:hint="eastAsia" w:ascii="仿宋_GB2312" w:hAnsi="宋体" w:eastAsia="仿宋_GB2312"/>
          <w:b/>
          <w:sz w:val="28"/>
          <w:szCs w:val="28"/>
        </w:rPr>
        <w:t>与油气矿业权重叠的</w:t>
      </w:r>
      <w:r>
        <w:rPr>
          <w:rFonts w:hint="eastAsia" w:ascii="仿宋_GB2312" w:hAnsi="宋体" w:eastAsia="仿宋_GB2312"/>
          <w:sz w:val="28"/>
          <w:szCs w:val="28"/>
        </w:rPr>
        <w:t>〕与油气矿业权重叠，已签订互不影响的协议或承诺。〔</w:t>
      </w:r>
      <w:r>
        <w:rPr>
          <w:rFonts w:hint="eastAsia" w:ascii="仿宋_GB2312" w:hAnsi="宋体" w:eastAsia="仿宋_GB2312"/>
          <w:b/>
          <w:sz w:val="28"/>
          <w:szCs w:val="28"/>
        </w:rPr>
        <w:t>属于已设采矿权深部探矿权的</w:t>
      </w:r>
      <w:r>
        <w:rPr>
          <w:rFonts w:hint="eastAsia" w:ascii="仿宋_GB2312" w:hAnsi="宋体" w:eastAsia="仿宋_GB2312"/>
          <w:sz w:val="28"/>
          <w:szCs w:val="28"/>
        </w:rPr>
        <w:t>〕该探矿权范围内已有该申请人已登记的“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）采矿权。</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hint="eastAsia" w:ascii="仿宋_GB2312" w:hAnsi="宋体" w:eastAsia="仿宋_GB2312"/>
          <w:sz w:val="28"/>
          <w:szCs w:val="28"/>
        </w:rPr>
      </w:pPr>
      <w:r>
        <w:rPr>
          <w:rFonts w:hint="eastAsia" w:ascii="仿宋_GB2312" w:hAnsi="宋体" w:eastAsia="仿宋_GB2312"/>
          <w:sz w:val="28"/>
          <w:szCs w:val="28"/>
        </w:rPr>
        <w:t>四、该探矿权范围不在自然保护区、国家地质公园等限制禁止勘查开采区域范围内。</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五、该探矿权无权属无争议，探矿权人依法履行了法定义务，按要求公示年度信息且未被列入异常名录或严重违法名单，未发现违法违规行为</w:t>
      </w:r>
      <w:r>
        <w:rPr>
          <w:rFonts w:hint="eastAsia" w:ascii="仿宋_GB2312" w:eastAsia="仿宋_GB2312"/>
          <w:sz w:val="28"/>
          <w:szCs w:val="28"/>
        </w:rPr>
        <w:t>/</w:t>
      </w:r>
      <w:r>
        <w:rPr>
          <w:rFonts w:hint="eastAsia" w:ascii="仿宋_GB2312" w:hAnsi="宋体" w:eastAsia="仿宋_GB2312"/>
          <w:sz w:val="28"/>
          <w:szCs w:val="28"/>
        </w:rPr>
        <w:t>〔若有违法违规行为〕已发现</w:t>
      </w:r>
      <w:r>
        <w:rPr>
          <w:rFonts w:hint="eastAsia" w:ascii="仿宋_GB2312" w:hAnsi="宋体" w:eastAsia="仿宋_GB2312"/>
          <w:sz w:val="28"/>
          <w:szCs w:val="28"/>
          <w:u w:val="single"/>
        </w:rPr>
        <w:t xml:space="preserve">    </w:t>
      </w:r>
      <w:r>
        <w:rPr>
          <w:rFonts w:hint="eastAsia" w:ascii="仿宋_GB2312" w:hAnsi="宋体" w:eastAsia="仿宋_GB2312"/>
          <w:sz w:val="28"/>
          <w:szCs w:val="28"/>
        </w:rPr>
        <w:t>违法违规行为，</w:t>
      </w:r>
      <w:r>
        <w:rPr>
          <w:rFonts w:ascii="仿宋_GB2312" w:hAnsi="仿宋_GB2312" w:eastAsia="仿宋_GB2312"/>
          <w:sz w:val="28"/>
          <w:szCs w:val="28"/>
        </w:rPr>
        <w:t>已依法进行查处并结案</w:t>
      </w:r>
      <w:r>
        <w:rPr>
          <w:rFonts w:hint="eastAsia" w:ascii="仿宋_GB2312" w:hAnsi="宋体" w:eastAsia="仿宋_GB2312"/>
          <w:sz w:val="28"/>
          <w:szCs w:val="28"/>
        </w:rPr>
        <w:t>。</w:t>
      </w:r>
    </w:p>
    <w:p>
      <w:pPr>
        <w:keepNext w:val="0"/>
        <w:keepLines w:val="0"/>
        <w:pageBreakBefore w:val="0"/>
        <w:kinsoku/>
        <w:wordWrap/>
        <w:overflowPunct/>
        <w:topLinePunct w:val="0"/>
        <w:autoSpaceDE/>
        <w:autoSpaceDN/>
        <w:bidi w:val="0"/>
        <w:adjustRightInd/>
        <w:snapToGrid/>
        <w:spacing w:line="480" w:lineRule="exact"/>
        <w:ind w:firstLine="560" w:firstLineChars="200"/>
        <w:jc w:val="both"/>
        <w:textAlignment w:val="auto"/>
        <w:rPr>
          <w:rFonts w:hint="eastAsia" w:ascii="仿宋_GB2312" w:hAnsi="宋体" w:eastAsia="仿宋_GB2312"/>
          <w:sz w:val="28"/>
          <w:szCs w:val="28"/>
        </w:rPr>
      </w:pPr>
      <w:r>
        <w:rPr>
          <w:rFonts w:hint="eastAsia" w:ascii="仿宋_GB2312" w:hAnsi="宋体" w:eastAsia="仿宋_GB2312"/>
          <w:sz w:val="28"/>
          <w:szCs w:val="28"/>
        </w:rPr>
        <w:t>六、〔</w:t>
      </w:r>
      <w:r>
        <w:rPr>
          <w:rFonts w:hint="eastAsia" w:ascii="仿宋_GB2312" w:hAnsi="宋体" w:eastAsia="仿宋_GB2312"/>
          <w:b/>
          <w:sz w:val="28"/>
          <w:szCs w:val="28"/>
        </w:rPr>
        <w:t>涉及矿产地的</w:t>
      </w:r>
      <w:r>
        <w:rPr>
          <w:rFonts w:hint="eastAsia" w:ascii="仿宋_GB2312" w:hAnsi="宋体" w:eastAsia="仿宋_GB2312"/>
          <w:sz w:val="28"/>
          <w:szCs w:val="28"/>
        </w:rPr>
        <w:t>〕该探矿权范围涉及国家出资已探明的矿产地或探矿权采矿权灭失的矿产地，已按规定进行有偿处置。</w:t>
      </w:r>
    </w:p>
    <w:p>
      <w:pPr>
        <w:keepNext w:val="0"/>
        <w:keepLines w:val="0"/>
        <w:pageBreakBefore w:val="0"/>
        <w:numPr>
          <w:ins w:id="65" w:author="雨露" w:date=""/>
        </w:numPr>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不涉及矿产地的</w:t>
      </w:r>
      <w:r>
        <w:rPr>
          <w:rFonts w:hint="eastAsia" w:ascii="仿宋_GB2312" w:hAnsi="宋体" w:eastAsia="仿宋_GB2312"/>
          <w:sz w:val="28"/>
          <w:szCs w:val="28"/>
        </w:rPr>
        <w:t>〕该探矿权范围不涉及国家出资已探明的矿产地或探矿权采矿权灭失的矿产地。</w:t>
      </w:r>
    </w:p>
    <w:p>
      <w:pPr>
        <w:keepNext w:val="0"/>
        <w:keepLines w:val="0"/>
        <w:pageBreakBefore w:val="0"/>
        <w:kinsoku/>
        <w:wordWrap/>
        <w:overflowPunct/>
        <w:topLinePunct w:val="0"/>
        <w:autoSpaceDE/>
        <w:autoSpaceDN/>
        <w:bidi w:val="0"/>
        <w:adjustRightInd/>
        <w:snapToGrid/>
        <w:spacing w:line="480" w:lineRule="exact"/>
        <w:ind w:firstLine="645"/>
        <w:jc w:val="both"/>
        <w:textAlignment w:val="auto"/>
        <w:rPr>
          <w:rFonts w:hint="eastAsia" w:ascii="仿宋_GB2312" w:eastAsia="仿宋_GB2312"/>
          <w:sz w:val="28"/>
          <w:szCs w:val="28"/>
        </w:rPr>
      </w:pPr>
      <w:r>
        <w:rPr>
          <w:rFonts w:hint="eastAsia" w:ascii="仿宋_GB2312" w:hAnsi="宋体" w:eastAsia="仿宋_GB2312"/>
          <w:sz w:val="28"/>
          <w:szCs w:val="28"/>
        </w:rPr>
        <w:t>七、</w:t>
      </w:r>
      <w:r>
        <w:rPr>
          <w:rFonts w:hint="eastAsia" w:ascii="仿宋_GB2312" w:eastAsia="仿宋_GB2312"/>
          <w:sz w:val="28"/>
          <w:szCs w:val="28"/>
        </w:rPr>
        <w:t>矿业权出让收益（价款）缴纳或有偿处置的具体情况。矿业权人已按矿业权出让合同（</w:t>
      </w:r>
      <w:r>
        <w:rPr>
          <w:rFonts w:hint="eastAsia" w:ascii="仿宋_GB2312" w:eastAsia="仿宋_GB2312"/>
          <w:sz w:val="28"/>
          <w:szCs w:val="28"/>
          <w:u w:val="single"/>
        </w:rPr>
        <w:t>缴款通知书/分期缴款批复/成交确认书</w:t>
      </w:r>
      <w:r>
        <w:rPr>
          <w:rFonts w:hint="eastAsia" w:ascii="仿宋_GB2312" w:eastAsia="仿宋_GB2312"/>
          <w:sz w:val="28"/>
          <w:szCs w:val="28"/>
        </w:rPr>
        <w:t>），</w:t>
      </w:r>
      <w:r>
        <w:rPr>
          <w:rFonts w:hint="eastAsia" w:ascii="仿宋_GB2312" w:eastAsia="仿宋_GB2312"/>
          <w:sz w:val="28"/>
          <w:szCs w:val="28"/>
          <w:u w:val="single"/>
        </w:rPr>
        <w:t>缴清了</w:t>
      </w:r>
      <w:r>
        <w:rPr>
          <w:rFonts w:hint="eastAsia" w:ascii="仿宋_GB2312" w:eastAsia="仿宋_GB2312"/>
          <w:sz w:val="28"/>
          <w:szCs w:val="28"/>
        </w:rPr>
        <w:t>/</w:t>
      </w:r>
      <w:r>
        <w:rPr>
          <w:rFonts w:hint="eastAsia" w:ascii="仿宋_GB2312" w:eastAsia="仿宋_GB2312"/>
          <w:sz w:val="28"/>
          <w:szCs w:val="28"/>
          <w:u w:val="single"/>
        </w:rPr>
        <w:t>正在缴纳</w:t>
      </w:r>
      <w:r>
        <w:rPr>
          <w:rFonts w:hint="eastAsia" w:ascii="仿宋_GB2312" w:eastAsia="仿宋_GB2312"/>
          <w:sz w:val="28"/>
          <w:szCs w:val="28"/>
        </w:rPr>
        <w:t>矿业权出让收益（价款）。截至核查之日，矿业权人应缴矿业权出让收益（价款）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万元，实缴矿业权出让收益（价款）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万元；应缴资金占用费</w:t>
      </w:r>
      <w:r>
        <w:rPr>
          <w:rFonts w:hint="eastAsia" w:ascii="仿宋_GB2312" w:eastAsia="仿宋_GB2312"/>
          <w:sz w:val="28"/>
          <w:szCs w:val="28"/>
          <w:u w:val="single"/>
        </w:rPr>
        <w:t xml:space="preserve">      </w:t>
      </w:r>
      <w:r>
        <w:rPr>
          <w:rFonts w:hint="eastAsia" w:ascii="仿宋_GB2312" w:eastAsia="仿宋_GB2312"/>
          <w:sz w:val="28"/>
          <w:szCs w:val="28"/>
        </w:rPr>
        <w:t>万元，实缴资金占用费</w:t>
      </w:r>
      <w:r>
        <w:rPr>
          <w:rFonts w:hint="eastAsia" w:ascii="仿宋_GB2312" w:eastAsia="仿宋_GB2312"/>
          <w:sz w:val="28"/>
          <w:szCs w:val="28"/>
          <w:u w:val="single"/>
        </w:rPr>
        <w:t xml:space="preserve">      </w:t>
      </w:r>
      <w:r>
        <w:rPr>
          <w:rFonts w:hint="eastAsia" w:ascii="仿宋_GB2312" w:eastAsia="仿宋_GB2312"/>
          <w:sz w:val="28"/>
          <w:szCs w:val="28"/>
        </w:rPr>
        <w:t>万元；应缴滞纳金</w:t>
      </w:r>
      <w:r>
        <w:rPr>
          <w:rFonts w:hint="eastAsia" w:ascii="仿宋_GB2312" w:eastAsia="仿宋_GB2312"/>
          <w:sz w:val="28"/>
          <w:szCs w:val="28"/>
          <w:u w:val="single"/>
        </w:rPr>
        <w:t xml:space="preserve">      </w:t>
      </w:r>
      <w:r>
        <w:rPr>
          <w:rFonts w:hint="eastAsia" w:ascii="仿宋_GB2312" w:eastAsia="仿宋_GB2312"/>
          <w:sz w:val="28"/>
          <w:szCs w:val="28"/>
        </w:rPr>
        <w:t>万元，实缴滞纳金</w:t>
      </w:r>
      <w:r>
        <w:rPr>
          <w:rFonts w:hint="eastAsia" w:ascii="仿宋_GB2312" w:eastAsia="仿宋_GB2312"/>
          <w:sz w:val="28"/>
          <w:szCs w:val="28"/>
          <w:u w:val="single"/>
        </w:rPr>
        <w:t xml:space="preserve">     </w:t>
      </w:r>
      <w:r>
        <w:rPr>
          <w:rFonts w:hint="eastAsia" w:ascii="仿宋_GB2312" w:eastAsia="仿宋_GB2312"/>
          <w:sz w:val="28"/>
          <w:szCs w:val="28"/>
        </w:rPr>
        <w:t>万元。</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hint="eastAsia" w:ascii="仿宋_GB2312" w:hAnsi="宋体" w:eastAsia="仿宋_GB2312"/>
          <w:sz w:val="28"/>
          <w:szCs w:val="28"/>
        </w:rPr>
      </w:pPr>
      <w:r>
        <w:rPr>
          <w:rFonts w:hint="eastAsia" w:ascii="仿宋_GB2312" w:eastAsia="仿宋_GB2312"/>
          <w:sz w:val="28"/>
          <w:szCs w:val="28"/>
        </w:rPr>
        <w:t>或矿业权人的价款已经</w:t>
      </w:r>
      <w:r>
        <w:rPr>
          <w:rFonts w:hint="eastAsia" w:ascii="仿宋_GB2312" w:eastAsia="仿宋_GB2312"/>
          <w:sz w:val="28"/>
          <w:szCs w:val="28"/>
          <w:u w:val="single"/>
        </w:rPr>
        <w:t xml:space="preserve">      （填批准文件名称及文号）</w:t>
      </w:r>
      <w:r>
        <w:rPr>
          <w:rFonts w:hint="eastAsia" w:ascii="仿宋_GB2312" w:eastAsia="仿宋_GB2312"/>
          <w:sz w:val="28"/>
          <w:szCs w:val="28"/>
        </w:rPr>
        <w:t>批准转增为企业的资本金/地勘单位的国家基金。</w:t>
      </w:r>
    </w:p>
    <w:p>
      <w:pPr>
        <w:keepNext w:val="0"/>
        <w:keepLines w:val="0"/>
        <w:pageBreakBefore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八、</w:t>
      </w:r>
      <w:r>
        <w:rPr>
          <w:rFonts w:hint="eastAsia" w:ascii="仿宋_GB2312" w:hAnsi="宋体" w:eastAsia="仿宋_GB2312"/>
          <w:b/>
          <w:sz w:val="28"/>
          <w:szCs w:val="28"/>
        </w:rPr>
        <w:t>〔探矿权转让</w:t>
      </w:r>
      <w:r>
        <w:rPr>
          <w:rFonts w:ascii="仿宋_GB2312" w:hAnsi="宋体" w:eastAsia="仿宋_GB2312"/>
          <w:b/>
          <w:sz w:val="28"/>
          <w:szCs w:val="28"/>
        </w:rPr>
        <w:t>变更</w:t>
      </w:r>
      <w:r>
        <w:rPr>
          <w:rFonts w:hint="eastAsia" w:ascii="仿宋_GB2312" w:hAnsi="宋体" w:eastAsia="仿宋_GB2312"/>
          <w:b/>
          <w:sz w:val="28"/>
          <w:szCs w:val="28"/>
        </w:rPr>
        <w:t>申请〕</w:t>
      </w:r>
      <w:r>
        <w:rPr>
          <w:rFonts w:hint="eastAsia" w:ascii="仿宋_GB2312" w:hAnsi="宋体" w:eastAsia="仿宋_GB2312"/>
          <w:sz w:val="28"/>
          <w:szCs w:val="28"/>
        </w:rPr>
        <w:t>我厅（局）已按规定在厅（局）门户网站和矿业权出让转让公示公开系统中对该转让申请相关信息进行了不少于10个工作日公示，公示无异议。</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九、其他需要说明的事项。</w:t>
      </w:r>
    </w:p>
    <w:p>
      <w:pPr>
        <w:keepNext w:val="0"/>
        <w:keepLines w:val="0"/>
        <w:pageBreakBefore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根据上述核查情况，我厅（局）同意该探矿权变更探矿权人名称/转让变更申请。</w:t>
      </w:r>
    </w:p>
    <w:p>
      <w:pPr>
        <w:keepNext w:val="0"/>
        <w:keepLines w:val="0"/>
        <w:pageBreakBefore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 xml:space="preserve">                               XX国土资源厅（局）公章</w:t>
      </w:r>
    </w:p>
    <w:p>
      <w:pPr>
        <w:keepNext w:val="0"/>
        <w:keepLines w:val="0"/>
        <w:pageBreakBefore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 xml:space="preserve">                                   年    月    日</w:t>
      </w:r>
    </w:p>
    <w:p>
      <w:pPr>
        <w:rPr>
          <w:rFonts w:ascii="仿宋_GB2312" w:hAnsi="黑体" w:eastAsia="仿宋_GB2312" w:cs="黑体"/>
          <w:sz w:val="28"/>
          <w:szCs w:val="28"/>
        </w:rPr>
      </w:pPr>
      <w:r>
        <w:rPr>
          <w:rFonts w:ascii="宋体" w:hAnsi="宋体"/>
          <w:b/>
          <w:sz w:val="32"/>
        </w:rPr>
        <w:br w:type="page"/>
      </w:r>
      <w:r>
        <w:rPr>
          <w:rFonts w:hint="eastAsia" w:ascii="仿宋_GB2312" w:hAnsi="黑体" w:eastAsia="仿宋_GB2312" w:cs="黑体"/>
          <w:sz w:val="28"/>
          <w:szCs w:val="28"/>
        </w:rPr>
        <w:t>（5）</w:t>
      </w:r>
    </w:p>
    <w:p>
      <w:pPr>
        <w:jc w:val="right"/>
        <w:rPr>
          <w:rFonts w:ascii="仿宋_GB2312" w:hAnsi="仿宋_GB2312" w:eastAsia="仿宋_GB2312" w:cs="仿宋_GB2312"/>
          <w:bCs/>
          <w:sz w:val="28"/>
          <w:szCs w:val="28"/>
        </w:rPr>
      </w:pPr>
      <w:r>
        <w:rPr>
          <w:rFonts w:hint="eastAsia" w:ascii="仿宋_GB2312" w:hAnsi="仿宋_GB2312" w:eastAsia="仿宋_GB2312" w:cs="仿宋_GB2312"/>
          <w:bCs/>
          <w:sz w:val="28"/>
          <w:szCs w:val="28"/>
        </w:rPr>
        <w:t>文号</w:t>
      </w:r>
    </w:p>
    <w:p>
      <w:pPr>
        <w:spacing w:line="360" w:lineRule="auto"/>
        <w:ind w:firstLine="282" w:firstLineChars="78"/>
        <w:jc w:val="center"/>
        <w:outlineLvl w:val="1"/>
        <w:rPr>
          <w:rFonts w:ascii="宋体" w:hAnsi="宋体"/>
          <w:b/>
          <w:bCs/>
          <w:sz w:val="36"/>
          <w:szCs w:val="36"/>
        </w:rPr>
      </w:pPr>
      <w:r>
        <w:rPr>
          <w:rFonts w:hint="eastAsia" w:ascii="宋体" w:hAnsi="宋体"/>
          <w:b/>
          <w:bCs/>
          <w:sz w:val="36"/>
          <w:szCs w:val="36"/>
        </w:rPr>
        <w:t>关于XX矿划定矿区范围申请核查意见的函</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国土资源部:</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根据《国土资源部关于进一步规范矿业权申请资料的通知》（国土资规〔2017〕15号）要求，我厅（局）对</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公司（单位）提交的“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”划定矿区范围申请有关情况进行了核查，该申请属国土资源部发证权限，现将核实情况函告如下：</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一、申请人申请划定矿区范围面积</w:t>
      </w:r>
      <w:r>
        <w:rPr>
          <w:rFonts w:hint="eastAsia" w:ascii="仿宋_GB2312" w:hAnsi="宋体" w:eastAsia="仿宋_GB2312"/>
          <w:sz w:val="28"/>
          <w:szCs w:val="28"/>
          <w:u w:val="single"/>
        </w:rPr>
        <w:t xml:space="preserve">        </w:t>
      </w:r>
      <w:r>
        <w:rPr>
          <w:rFonts w:hint="eastAsia" w:ascii="仿宋_GB2312" w:hAnsi="宋体" w:eastAsia="仿宋_GB2312"/>
          <w:sz w:val="28"/>
          <w:szCs w:val="28"/>
        </w:rPr>
        <w:t>,开采标高</w:t>
      </w:r>
      <w:r>
        <w:rPr>
          <w:rFonts w:hint="eastAsia" w:ascii="仿宋_GB2312" w:hAnsi="宋体" w:eastAsia="仿宋_GB2312"/>
          <w:sz w:val="28"/>
          <w:szCs w:val="28"/>
          <w:u w:val="single"/>
        </w:rPr>
        <w:t xml:space="preserve">        </w:t>
      </w:r>
      <w:r>
        <w:rPr>
          <w:rFonts w:hint="eastAsia" w:ascii="仿宋_GB2312" w:hAnsi="宋体" w:eastAsia="仿宋_GB2312"/>
          <w:sz w:val="28"/>
          <w:szCs w:val="28"/>
        </w:rPr>
        <w:t>,坐标</w:t>
      </w:r>
      <w:r>
        <w:rPr>
          <w:rFonts w:hint="eastAsia" w:ascii="仿宋_GB2312" w:hAnsi="宋体" w:eastAsia="仿宋_GB2312"/>
          <w:sz w:val="28"/>
          <w:szCs w:val="28"/>
          <w:u w:val="single"/>
        </w:rPr>
        <w:t xml:space="preserve">        </w:t>
      </w:r>
      <w:r>
        <w:rPr>
          <w:rFonts w:hint="eastAsia" w:ascii="仿宋_GB2312" w:hAnsi="宋体" w:eastAsia="仿宋_GB2312"/>
          <w:sz w:val="28"/>
          <w:szCs w:val="28"/>
        </w:rPr>
        <w:t>。</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属于探转采的</w:t>
      </w:r>
      <w:r>
        <w:rPr>
          <w:rFonts w:hint="eastAsia" w:ascii="仿宋_GB2312" w:hAnsi="宋体" w:eastAsia="仿宋_GB2312"/>
          <w:sz w:val="28"/>
          <w:szCs w:val="28"/>
        </w:rPr>
        <w:t>〕该划定矿区范围申请属探矿权人申请采矿权，申请划定的矿区范围在申请人持有的“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”探矿权（证号：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）范围内。申请划定矿区范围未超出已评审备案的储量估算范围。/申请划定矿区范围超出了已评审备案的储量估算范围，超出部分有/无已查明资源储量。</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属于协议出让的</w:t>
      </w:r>
      <w:r>
        <w:rPr>
          <w:rFonts w:hint="eastAsia" w:ascii="仿宋_GB2312" w:hAnsi="宋体" w:eastAsia="仿宋_GB2312"/>
          <w:sz w:val="28"/>
          <w:szCs w:val="28"/>
        </w:rPr>
        <w:t>〕申请人申请以协议方式划定矿区范围，该项目属国务院批准的重点矿产资源开发项目（或为国务院批准的重点建设项目提供配套资源的矿产地），申请人出具了相关批准文件。/该项目属省级人民政府批准的储量规模为大中型的矿产资源开发项目，</w:t>
      </w:r>
      <w:r>
        <w:rPr>
          <w:rFonts w:hint="eastAsia" w:ascii="仿宋_GB2312" w:hAnsi="宋体" w:eastAsia="仿宋_GB2312"/>
          <w:sz w:val="28"/>
          <w:szCs w:val="28"/>
          <w:u w:val="single"/>
        </w:rPr>
        <w:t xml:space="preserve"> </w:t>
      </w:r>
      <w:r>
        <w:rPr>
          <w:rFonts w:hint="eastAsia" w:ascii="仿宋_GB2312" w:hAnsi="宋体" w:eastAsia="仿宋_GB2312"/>
          <w:bCs/>
          <w:sz w:val="28"/>
          <w:szCs w:val="28"/>
          <w:u w:val="single"/>
        </w:rPr>
        <w:t>XX</w:t>
      </w:r>
      <w:r>
        <w:rPr>
          <w:rFonts w:hint="eastAsia" w:ascii="仿宋_GB2312" w:hAnsi="宋体" w:eastAsia="仿宋_GB2312"/>
          <w:sz w:val="28"/>
          <w:szCs w:val="28"/>
        </w:rPr>
        <w:t>省人民政府向部出具了</w:t>
      </w:r>
      <w:r>
        <w:rPr>
          <w:rFonts w:hint="eastAsia" w:ascii="仿宋_GB2312" w:hAnsi="宋体" w:eastAsia="仿宋_GB2312"/>
          <w:sz w:val="28"/>
          <w:szCs w:val="28"/>
          <w:u w:val="single"/>
        </w:rPr>
        <w:t xml:space="preserve"> （文件名及文号）</w:t>
      </w:r>
      <w:r>
        <w:rPr>
          <w:rFonts w:hint="eastAsia" w:ascii="仿宋_GB2312" w:hAnsi="宋体" w:eastAsia="仿宋_GB2312"/>
          <w:sz w:val="28"/>
          <w:szCs w:val="28"/>
        </w:rPr>
        <w:t xml:space="preserve"> 。/该项目属已设采矿权利用原有生产系统扩大勘查开采范围的毗邻区域。该协议出让申请符合《国土资源部关于严格控制和规范矿业权协议出让管理有关问题的通知》（国土资规〔2015〕3号）规定的协议出让条件，申请划定的矿区范围在拟协议出让的范围内。</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属于矿业权整合的</w:t>
      </w:r>
      <w:r>
        <w:rPr>
          <w:rFonts w:hint="eastAsia" w:ascii="仿宋_GB2312" w:hAnsi="宋体" w:eastAsia="仿宋_GB2312"/>
          <w:sz w:val="28"/>
          <w:szCs w:val="28"/>
        </w:rPr>
        <w:t>〕该划定矿区范围申请是根据我省XX年批复同意的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（整合实施方案/矿业权设置方案/矿业权设置区划），由“</w:t>
      </w:r>
      <w:r>
        <w:rPr>
          <w:rFonts w:hint="eastAsia" w:ascii="仿宋_GB2312" w:hAnsi="宋体" w:eastAsia="仿宋_GB2312"/>
          <w:sz w:val="28"/>
          <w:szCs w:val="28"/>
          <w:u w:val="single"/>
        </w:rPr>
        <w:t xml:space="preserve">      </w:t>
      </w:r>
      <w:r>
        <w:rPr>
          <w:rFonts w:hint="eastAsia" w:ascii="仿宋_GB2312" w:hAnsi="宋体" w:eastAsia="仿宋_GB2312"/>
          <w:sz w:val="28"/>
          <w:szCs w:val="28"/>
        </w:rPr>
        <w:t>”采矿权（证号：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w:t>
      </w:r>
      <w:r>
        <w:rPr>
          <w:rFonts w:hint="eastAsia" w:ascii="仿宋_GB2312" w:hAnsi="宋体" w:eastAsia="仿宋_GB2312"/>
          <w:sz w:val="28"/>
          <w:szCs w:val="28"/>
          <w:u w:val="single"/>
        </w:rPr>
        <w:t xml:space="preserve">      </w:t>
      </w:r>
      <w:r>
        <w:rPr>
          <w:rFonts w:hint="eastAsia" w:ascii="仿宋_GB2312" w:hAnsi="宋体" w:eastAsia="仿宋_GB2312"/>
          <w:sz w:val="28"/>
          <w:szCs w:val="28"/>
        </w:rPr>
        <w:t>”采矿权（证号：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）和“</w:t>
      </w:r>
      <w:r>
        <w:rPr>
          <w:rFonts w:hint="eastAsia" w:ascii="仿宋_GB2312" w:hAnsi="宋体" w:eastAsia="仿宋_GB2312"/>
          <w:sz w:val="28"/>
          <w:szCs w:val="28"/>
          <w:u w:val="single"/>
        </w:rPr>
        <w:t xml:space="preserve">      </w:t>
      </w:r>
      <w:r>
        <w:rPr>
          <w:rFonts w:hint="eastAsia" w:ascii="仿宋_GB2312" w:hAnsi="宋体" w:eastAsia="仿宋_GB2312"/>
          <w:sz w:val="28"/>
          <w:szCs w:val="28"/>
        </w:rPr>
        <w:t>”采矿权（证号：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）等X个矿业权进行整合，申请划定整合后的矿区范围。</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属于招拍挂出让的</w:t>
      </w:r>
      <w:r>
        <w:rPr>
          <w:rFonts w:hint="eastAsia" w:ascii="仿宋_GB2312" w:hAnsi="宋体" w:eastAsia="仿宋_GB2312"/>
          <w:sz w:val="28"/>
          <w:szCs w:val="28"/>
        </w:rPr>
        <w:t>〕</w:t>
      </w:r>
      <w:r>
        <w:rPr>
          <w:rFonts w:hint="eastAsia" w:ascii="仿宋_GB2312" w:hAnsi="宋体" w:eastAsia="仿宋_GB2312"/>
          <w:sz w:val="28"/>
          <w:szCs w:val="28"/>
          <w:u w:val="single"/>
        </w:rPr>
        <w:t xml:space="preserve">   </w:t>
      </w:r>
      <w:r>
        <w:rPr>
          <w:rFonts w:hint="eastAsia" w:ascii="仿宋_GB2312" w:hAnsi="宋体" w:eastAsia="仿宋_GB2312"/>
          <w:sz w:val="28"/>
          <w:szCs w:val="28"/>
        </w:rPr>
        <w:t>年</w:t>
      </w:r>
      <w:r>
        <w:rPr>
          <w:rFonts w:hint="eastAsia" w:ascii="仿宋_GB2312" w:hAnsi="宋体" w:eastAsia="仿宋_GB2312"/>
          <w:sz w:val="28"/>
          <w:szCs w:val="28"/>
          <w:u w:val="single"/>
        </w:rPr>
        <w:t xml:space="preserve">   </w:t>
      </w:r>
      <w:r>
        <w:rPr>
          <w:rFonts w:hint="eastAsia" w:ascii="仿宋_GB2312" w:hAnsi="宋体" w:eastAsia="仿宋_GB2312"/>
          <w:sz w:val="28"/>
          <w:szCs w:val="28"/>
        </w:rPr>
        <w:t>月</w:t>
      </w:r>
      <w:r>
        <w:rPr>
          <w:rFonts w:hint="eastAsia" w:ascii="仿宋_GB2312" w:hAnsi="宋体" w:eastAsia="仿宋_GB2312"/>
          <w:sz w:val="28"/>
          <w:szCs w:val="28"/>
          <w:u w:val="single"/>
        </w:rPr>
        <w:t xml:space="preserve">   </w:t>
      </w:r>
      <w:r>
        <w:rPr>
          <w:rFonts w:hint="eastAsia" w:ascii="仿宋_GB2312" w:hAnsi="宋体" w:eastAsia="仿宋_GB2312"/>
          <w:sz w:val="28"/>
          <w:szCs w:val="28"/>
        </w:rPr>
        <w:t>日，我厅（局）委托</w:t>
      </w:r>
      <w:r>
        <w:rPr>
          <w:rFonts w:hint="eastAsia" w:ascii="仿宋_GB2312" w:hAnsi="宋体" w:eastAsia="仿宋_GB2312"/>
          <w:sz w:val="28"/>
          <w:szCs w:val="28"/>
          <w:u w:val="single"/>
        </w:rPr>
        <w:t xml:space="preserve"> （矿业权交易机构名称） </w:t>
      </w:r>
      <w:r>
        <w:rPr>
          <w:rFonts w:hint="eastAsia" w:ascii="仿宋_GB2312" w:hAnsi="宋体" w:eastAsia="仿宋_GB2312"/>
          <w:sz w:val="28"/>
          <w:szCs w:val="28"/>
        </w:rPr>
        <w:t>对该采矿权进行公开出让，申请人以招标/拍卖/挂牌方式竞得该采矿权。</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hint="eastAsia" w:ascii="仿宋_GB2312" w:hAnsi="宋体" w:eastAsia="仿宋_GB2312"/>
          <w:sz w:val="28"/>
          <w:szCs w:val="28"/>
        </w:rPr>
      </w:pPr>
      <w:r>
        <w:rPr>
          <w:rFonts w:hint="eastAsia" w:ascii="仿宋_GB2312" w:hAnsi="宋体" w:eastAsia="仿宋_GB2312"/>
          <w:sz w:val="28"/>
          <w:szCs w:val="28"/>
        </w:rPr>
        <w:t>二、申请范围不涉及《矿产资源法》第二十条规定不得开采矿产资源的地区，不占用基本农田。</w:t>
      </w:r>
      <w:r>
        <w:rPr>
          <w:rFonts w:ascii="仿宋_GB2312" w:hAnsi="宋体" w:eastAsia="仿宋_GB2312"/>
          <w:sz w:val="28"/>
          <w:szCs w:val="28"/>
        </w:rPr>
        <w:t>已（无法）避让基本农田或不涉及基本农田，无法避让的原因</w:t>
      </w:r>
      <w:r>
        <w:rPr>
          <w:rFonts w:ascii="仿宋_GB2312" w:hAnsi="宋体" w:eastAsia="仿宋_GB2312"/>
          <w:sz w:val="28"/>
          <w:szCs w:val="28"/>
          <w:u w:val="single"/>
        </w:rPr>
        <w:t xml:space="preserve">             </w:t>
      </w:r>
      <w:r>
        <w:rPr>
          <w:rFonts w:ascii="仿宋_GB2312" w:hAnsi="宋体" w:eastAsia="仿宋_GB2312"/>
          <w:sz w:val="28"/>
          <w:szCs w:val="28"/>
        </w:rPr>
        <w:t>。</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三、该划定矿区范围的申请范围符合矿产资源规划有关要求。</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四、申请范围内未受理探矿权、采矿权登记申请，未设置其它探矿权、采矿权，不存在矿业权重叠或者权属争议。</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hint="eastAsia" w:ascii="仿宋_GB2312" w:hAnsi="宋体" w:eastAsia="仿宋_GB2312"/>
          <w:sz w:val="28"/>
          <w:szCs w:val="28"/>
        </w:rPr>
      </w:pPr>
      <w:r>
        <w:rPr>
          <w:rFonts w:hint="eastAsia" w:ascii="仿宋_GB2312" w:hAnsi="宋体" w:eastAsia="仿宋_GB2312"/>
          <w:sz w:val="28"/>
          <w:szCs w:val="28"/>
        </w:rPr>
        <w:t>五、申请人不存在2年内被吊销采矿权许可证的情况。〔</w:t>
      </w:r>
      <w:r>
        <w:rPr>
          <w:rFonts w:hint="eastAsia" w:ascii="仿宋_GB2312" w:hAnsi="宋体" w:eastAsia="仿宋_GB2312"/>
          <w:b/>
          <w:sz w:val="28"/>
          <w:szCs w:val="28"/>
        </w:rPr>
        <w:t>属于探转采的</w:t>
      </w:r>
      <w:r>
        <w:rPr>
          <w:rFonts w:hint="eastAsia" w:ascii="仿宋_GB2312" w:hAnsi="宋体" w:eastAsia="仿宋_GB2312"/>
          <w:sz w:val="28"/>
          <w:szCs w:val="28"/>
        </w:rPr>
        <w:t>〕探矿权人履行了相关法定义务。</w:t>
      </w:r>
      <w:r>
        <w:rPr>
          <w:rFonts w:hint="eastAsia" w:ascii="仿宋_GB2312" w:hAnsi="黑体" w:eastAsia="仿宋_GB2312"/>
          <w:sz w:val="28"/>
          <w:szCs w:val="28"/>
        </w:rPr>
        <w:t>申请人无违法违规行为。〔</w:t>
      </w:r>
      <w:r>
        <w:rPr>
          <w:rFonts w:hint="eastAsia" w:ascii="仿宋_GB2312" w:hAnsi="宋体" w:eastAsia="仿宋_GB2312"/>
          <w:b/>
          <w:sz w:val="28"/>
          <w:szCs w:val="28"/>
        </w:rPr>
        <w:t>若有违法违规行为</w:t>
      </w:r>
      <w:r>
        <w:rPr>
          <w:rFonts w:hint="eastAsia" w:ascii="仿宋_GB2312" w:hAnsi="黑体" w:eastAsia="仿宋_GB2312"/>
          <w:sz w:val="28"/>
          <w:szCs w:val="28"/>
        </w:rPr>
        <w:t>〕发现</w:t>
      </w:r>
      <w:r>
        <w:rPr>
          <w:rFonts w:hint="eastAsia" w:ascii="仿宋_GB2312" w:hAnsi="黑体" w:eastAsia="仿宋_GB2312"/>
          <w:sz w:val="28"/>
          <w:szCs w:val="28"/>
          <w:u w:val="single"/>
        </w:rPr>
        <w:t xml:space="preserve"> （具体违法违规行为） </w:t>
      </w:r>
      <w:r>
        <w:rPr>
          <w:rFonts w:hint="eastAsia" w:ascii="仿宋_GB2312" w:hAnsi="黑体" w:eastAsia="仿宋_GB2312"/>
          <w:sz w:val="28"/>
          <w:szCs w:val="28"/>
        </w:rPr>
        <w:t>，</w:t>
      </w:r>
      <w:r>
        <w:rPr>
          <w:rFonts w:ascii="仿宋_GB2312" w:hAnsi="仿宋_GB2312" w:eastAsia="仿宋_GB2312"/>
          <w:sz w:val="28"/>
          <w:szCs w:val="28"/>
        </w:rPr>
        <w:t>已依法进行查处并结案</w:t>
      </w:r>
      <w:r>
        <w:rPr>
          <w:rFonts w:hint="eastAsia" w:ascii="仿宋_GB2312" w:hAnsi="黑体" w:eastAsia="仿宋_GB2312"/>
          <w:sz w:val="28"/>
          <w:szCs w:val="28"/>
        </w:rPr>
        <w:t>。</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六、〔</w:t>
      </w:r>
      <w:r>
        <w:rPr>
          <w:rFonts w:hint="eastAsia" w:ascii="仿宋_GB2312" w:hAnsi="宋体" w:eastAsia="仿宋_GB2312"/>
          <w:b/>
          <w:sz w:val="28"/>
          <w:szCs w:val="28"/>
        </w:rPr>
        <w:t>不涉及矿产地的</w:t>
      </w:r>
      <w:r>
        <w:rPr>
          <w:rFonts w:hint="eastAsia" w:ascii="仿宋_GB2312" w:hAnsi="宋体" w:eastAsia="仿宋_GB2312"/>
          <w:sz w:val="28"/>
          <w:szCs w:val="28"/>
        </w:rPr>
        <w:t>〕申请范围内不涉及国家出资已探明的矿产地或探矿权采矿权灭失的矿产地。</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涉及矿产地的</w:t>
      </w:r>
      <w:r>
        <w:rPr>
          <w:rFonts w:hint="eastAsia" w:ascii="仿宋_GB2312" w:hAnsi="宋体" w:eastAsia="仿宋_GB2312"/>
          <w:sz w:val="28"/>
          <w:szCs w:val="28"/>
        </w:rPr>
        <w:t>〕申请范围内涉及国家出资已探明的矿产地或探矿权采矿权已灭失的矿产地,已于</w:t>
      </w:r>
      <w:r>
        <w:rPr>
          <w:rFonts w:hint="eastAsia" w:ascii="仿宋_GB2312" w:hAnsi="宋体" w:eastAsia="仿宋_GB2312"/>
          <w:sz w:val="28"/>
          <w:szCs w:val="28"/>
          <w:u w:val="single"/>
        </w:rPr>
        <w:t xml:space="preserve">   </w:t>
      </w:r>
      <w:r>
        <w:rPr>
          <w:rFonts w:hint="eastAsia" w:ascii="仿宋_GB2312" w:hAnsi="宋体" w:eastAsia="仿宋_GB2312"/>
          <w:sz w:val="28"/>
          <w:szCs w:val="28"/>
        </w:rPr>
        <w:t>年</w:t>
      </w:r>
      <w:r>
        <w:rPr>
          <w:rFonts w:hint="eastAsia" w:ascii="仿宋_GB2312" w:hAnsi="宋体" w:eastAsia="仿宋_GB2312"/>
          <w:sz w:val="28"/>
          <w:szCs w:val="28"/>
          <w:u w:val="single"/>
        </w:rPr>
        <w:t xml:space="preserve">   </w:t>
      </w:r>
      <w:r>
        <w:rPr>
          <w:rFonts w:hint="eastAsia" w:ascii="仿宋_GB2312" w:hAnsi="宋体" w:eastAsia="仿宋_GB2312"/>
          <w:sz w:val="28"/>
          <w:szCs w:val="28"/>
        </w:rPr>
        <w:t>月</w:t>
      </w:r>
      <w:r>
        <w:rPr>
          <w:rFonts w:hint="eastAsia" w:ascii="仿宋_GB2312" w:hAnsi="宋体" w:eastAsia="仿宋_GB2312"/>
          <w:sz w:val="28"/>
          <w:szCs w:val="28"/>
          <w:u w:val="single"/>
        </w:rPr>
        <w:t xml:space="preserve">   </w:t>
      </w:r>
      <w:r>
        <w:rPr>
          <w:rFonts w:hint="eastAsia" w:ascii="仿宋_GB2312" w:hAnsi="宋体" w:eastAsia="仿宋_GB2312"/>
          <w:sz w:val="28"/>
          <w:szCs w:val="28"/>
        </w:rPr>
        <w:t>日按规定缴清了探矿权矿业权出让收益（价款）（限于探转采）/已于</w:t>
      </w:r>
      <w:r>
        <w:rPr>
          <w:rFonts w:hint="eastAsia" w:ascii="仿宋_GB2312" w:hAnsi="宋体" w:eastAsia="仿宋_GB2312"/>
          <w:sz w:val="28"/>
          <w:szCs w:val="28"/>
          <w:u w:val="single"/>
        </w:rPr>
        <w:t xml:space="preserve">   </w:t>
      </w:r>
      <w:r>
        <w:rPr>
          <w:rFonts w:hint="eastAsia" w:ascii="仿宋_GB2312" w:hAnsi="宋体" w:eastAsia="仿宋_GB2312"/>
          <w:sz w:val="28"/>
          <w:szCs w:val="28"/>
        </w:rPr>
        <w:t>年</w:t>
      </w:r>
      <w:r>
        <w:rPr>
          <w:rFonts w:hint="eastAsia" w:ascii="仿宋_GB2312" w:hAnsi="宋体" w:eastAsia="仿宋_GB2312"/>
          <w:sz w:val="28"/>
          <w:szCs w:val="28"/>
          <w:u w:val="single"/>
        </w:rPr>
        <w:t xml:space="preserve">   </w:t>
      </w:r>
      <w:r>
        <w:rPr>
          <w:rFonts w:hint="eastAsia" w:ascii="仿宋_GB2312" w:hAnsi="宋体" w:eastAsia="仿宋_GB2312"/>
          <w:sz w:val="28"/>
          <w:szCs w:val="28"/>
        </w:rPr>
        <w:t>月</w:t>
      </w:r>
      <w:r>
        <w:rPr>
          <w:rFonts w:hint="eastAsia" w:ascii="仿宋_GB2312" w:hAnsi="宋体" w:eastAsia="仿宋_GB2312"/>
          <w:sz w:val="28"/>
          <w:szCs w:val="28"/>
          <w:u w:val="single"/>
        </w:rPr>
        <w:t xml:space="preserve">   </w:t>
      </w:r>
      <w:r>
        <w:rPr>
          <w:rFonts w:hint="eastAsia" w:ascii="仿宋_GB2312" w:hAnsi="宋体" w:eastAsia="仿宋_GB2312"/>
          <w:sz w:val="28"/>
          <w:szCs w:val="28"/>
        </w:rPr>
        <w:t>日按照采矿权出让合同的约定缴纳了矿业权出让收益（价款）（限于招拍挂出让）。</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七、〔</w:t>
      </w:r>
      <w:r>
        <w:rPr>
          <w:rFonts w:hint="eastAsia" w:ascii="仿宋_GB2312" w:hAnsi="宋体" w:eastAsia="仿宋_GB2312"/>
          <w:b/>
          <w:sz w:val="28"/>
          <w:szCs w:val="28"/>
        </w:rPr>
        <w:t>属已有采矿权扩大矿区范围的</w:t>
      </w:r>
      <w:r>
        <w:rPr>
          <w:rFonts w:hint="eastAsia" w:ascii="仿宋_GB2312" w:hAnsi="宋体" w:eastAsia="仿宋_GB2312"/>
          <w:sz w:val="28"/>
          <w:szCs w:val="28"/>
        </w:rPr>
        <w:t>〕原采矿权不涉及国家出资已探明的矿产地或探矿权采矿权灭失的矿产地。/原采矿权涉及国家出资已探明的矿产地或探矿权采矿权灭失的矿产地，已完成有偿处置。</w:t>
      </w:r>
    </w:p>
    <w:p>
      <w:pPr>
        <w:keepNext w:val="0"/>
        <w:keepLines w:val="0"/>
        <w:pageBreakBefore w:val="0"/>
        <w:widowControl w:val="0"/>
        <w:kinsoku/>
        <w:wordWrap/>
        <w:overflowPunct/>
        <w:topLinePunct w:val="0"/>
        <w:autoSpaceDE/>
        <w:autoSpaceDN/>
        <w:bidi w:val="0"/>
        <w:adjustRightInd/>
        <w:snapToGrid/>
        <w:spacing w:line="480" w:lineRule="exact"/>
        <w:ind w:firstLine="645"/>
        <w:jc w:val="both"/>
        <w:textAlignment w:val="auto"/>
        <w:rPr>
          <w:rFonts w:hint="eastAsia" w:ascii="仿宋_GB2312" w:eastAsia="仿宋_GB2312"/>
          <w:sz w:val="28"/>
          <w:szCs w:val="28"/>
        </w:rPr>
      </w:pPr>
      <w:r>
        <w:rPr>
          <w:rFonts w:hint="eastAsia" w:ascii="仿宋_GB2312" w:hAnsi="宋体" w:eastAsia="仿宋_GB2312"/>
          <w:sz w:val="28"/>
          <w:szCs w:val="28"/>
        </w:rPr>
        <w:t>八、</w:t>
      </w:r>
      <w:r>
        <w:rPr>
          <w:rFonts w:hint="eastAsia" w:ascii="仿宋_GB2312" w:eastAsia="仿宋_GB2312"/>
          <w:sz w:val="28"/>
          <w:szCs w:val="28"/>
        </w:rPr>
        <w:t>矿业权出让收益（价款）缴纳或有偿处置的具体情况。矿业权人已按矿业权出让合同（</w:t>
      </w:r>
      <w:r>
        <w:rPr>
          <w:rFonts w:hint="eastAsia" w:ascii="仿宋_GB2312" w:eastAsia="仿宋_GB2312"/>
          <w:sz w:val="28"/>
          <w:szCs w:val="28"/>
          <w:u w:val="single"/>
        </w:rPr>
        <w:t>缴款通知书/分期缴款批复/成交确认书</w:t>
      </w:r>
      <w:r>
        <w:rPr>
          <w:rFonts w:hint="eastAsia" w:ascii="仿宋_GB2312" w:eastAsia="仿宋_GB2312"/>
          <w:sz w:val="28"/>
          <w:szCs w:val="28"/>
        </w:rPr>
        <w:t>），</w:t>
      </w:r>
      <w:r>
        <w:rPr>
          <w:rFonts w:hint="eastAsia" w:ascii="仿宋_GB2312" w:eastAsia="仿宋_GB2312"/>
          <w:sz w:val="28"/>
          <w:szCs w:val="28"/>
          <w:u w:val="single"/>
        </w:rPr>
        <w:t>缴清了</w:t>
      </w:r>
      <w:r>
        <w:rPr>
          <w:rFonts w:hint="eastAsia" w:ascii="仿宋_GB2312" w:eastAsia="仿宋_GB2312"/>
          <w:sz w:val="28"/>
          <w:szCs w:val="28"/>
        </w:rPr>
        <w:t>/</w:t>
      </w:r>
      <w:r>
        <w:rPr>
          <w:rFonts w:hint="eastAsia" w:ascii="仿宋_GB2312" w:eastAsia="仿宋_GB2312"/>
          <w:sz w:val="28"/>
          <w:szCs w:val="28"/>
          <w:u w:val="single"/>
        </w:rPr>
        <w:t>正在缴纳</w:t>
      </w:r>
      <w:r>
        <w:rPr>
          <w:rFonts w:hint="eastAsia" w:ascii="仿宋_GB2312" w:eastAsia="仿宋_GB2312"/>
          <w:sz w:val="28"/>
          <w:szCs w:val="28"/>
        </w:rPr>
        <w:t>矿业权出让收益（价款）。截至核查之日，矿业权人应缴矿业权出让收益（价款）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万元，实缴矿业权出让收益（价款）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万元；应缴资金占用费</w:t>
      </w:r>
      <w:r>
        <w:rPr>
          <w:rFonts w:hint="eastAsia" w:ascii="仿宋_GB2312" w:eastAsia="仿宋_GB2312"/>
          <w:sz w:val="28"/>
          <w:szCs w:val="28"/>
          <w:u w:val="single"/>
        </w:rPr>
        <w:t xml:space="preserve">      </w:t>
      </w:r>
      <w:r>
        <w:rPr>
          <w:rFonts w:hint="eastAsia" w:ascii="仿宋_GB2312" w:eastAsia="仿宋_GB2312"/>
          <w:sz w:val="28"/>
          <w:szCs w:val="28"/>
        </w:rPr>
        <w:t>万元，实缴资金占用费</w:t>
      </w:r>
      <w:r>
        <w:rPr>
          <w:rFonts w:hint="eastAsia" w:ascii="仿宋_GB2312" w:eastAsia="仿宋_GB2312"/>
          <w:sz w:val="28"/>
          <w:szCs w:val="28"/>
          <w:u w:val="single"/>
        </w:rPr>
        <w:t xml:space="preserve">      </w:t>
      </w:r>
      <w:r>
        <w:rPr>
          <w:rFonts w:hint="eastAsia" w:ascii="仿宋_GB2312" w:eastAsia="仿宋_GB2312"/>
          <w:sz w:val="28"/>
          <w:szCs w:val="28"/>
        </w:rPr>
        <w:t>万元；应缴滞纳金</w:t>
      </w:r>
      <w:r>
        <w:rPr>
          <w:rFonts w:hint="eastAsia" w:ascii="仿宋_GB2312" w:eastAsia="仿宋_GB2312"/>
          <w:sz w:val="28"/>
          <w:szCs w:val="28"/>
          <w:u w:val="single"/>
        </w:rPr>
        <w:t xml:space="preserve">      </w:t>
      </w:r>
      <w:r>
        <w:rPr>
          <w:rFonts w:hint="eastAsia" w:ascii="仿宋_GB2312" w:eastAsia="仿宋_GB2312"/>
          <w:sz w:val="28"/>
          <w:szCs w:val="28"/>
        </w:rPr>
        <w:t>万元，实缴滞纳金</w:t>
      </w:r>
      <w:r>
        <w:rPr>
          <w:rFonts w:hint="eastAsia" w:ascii="仿宋_GB2312" w:eastAsia="仿宋_GB2312"/>
          <w:sz w:val="28"/>
          <w:szCs w:val="28"/>
          <w:u w:val="single"/>
        </w:rPr>
        <w:t xml:space="preserve">     </w:t>
      </w:r>
      <w:r>
        <w:rPr>
          <w:rFonts w:hint="eastAsia" w:ascii="仿宋_GB2312" w:eastAsia="仿宋_GB2312"/>
          <w:sz w:val="28"/>
          <w:szCs w:val="28"/>
        </w:rPr>
        <w:t>万元。</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hint="eastAsia" w:ascii="仿宋_GB2312" w:hAnsi="宋体" w:eastAsia="仿宋_GB2312"/>
          <w:sz w:val="28"/>
          <w:szCs w:val="28"/>
        </w:rPr>
      </w:pPr>
      <w:r>
        <w:rPr>
          <w:rFonts w:hint="eastAsia" w:ascii="仿宋_GB2312" w:eastAsia="仿宋_GB2312"/>
          <w:sz w:val="28"/>
          <w:szCs w:val="28"/>
        </w:rPr>
        <w:t>或矿业权人的价款已经</w:t>
      </w:r>
      <w:r>
        <w:rPr>
          <w:rFonts w:hint="eastAsia" w:ascii="仿宋_GB2312" w:eastAsia="仿宋_GB2312"/>
          <w:sz w:val="28"/>
          <w:szCs w:val="28"/>
          <w:u w:val="single"/>
        </w:rPr>
        <w:t xml:space="preserve">      （填批准文件名称及文号）</w:t>
      </w:r>
      <w:r>
        <w:rPr>
          <w:rFonts w:hint="eastAsia" w:ascii="仿宋_GB2312" w:eastAsia="仿宋_GB2312"/>
          <w:sz w:val="28"/>
          <w:szCs w:val="28"/>
        </w:rPr>
        <w:t>批准转增为企业的资本金/地勘单位的国家基金。</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九、〔</w:t>
      </w:r>
      <w:r>
        <w:rPr>
          <w:rFonts w:hint="eastAsia" w:ascii="仿宋_GB2312" w:hAnsi="宋体" w:eastAsia="仿宋_GB2312"/>
          <w:b/>
          <w:sz w:val="28"/>
          <w:szCs w:val="28"/>
        </w:rPr>
        <w:t>属稀土矿的</w:t>
      </w:r>
      <w:r>
        <w:rPr>
          <w:rFonts w:hint="eastAsia" w:ascii="仿宋_GB2312" w:hAnsi="宋体" w:eastAsia="仿宋_GB2312"/>
          <w:sz w:val="28"/>
          <w:szCs w:val="28"/>
        </w:rPr>
        <w:t>〕申请人具有国家确定的大型稀土企业集团主体资格，符合开采总量控制、产能平衡要求，其投产后的稀土矿开采总量控制指标由我厅（局）在部下达的稀土矿开采指标中调剂解决。</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属钨矿的</w:t>
      </w:r>
      <w:r>
        <w:rPr>
          <w:rFonts w:hint="eastAsia" w:ascii="仿宋_GB2312" w:hAnsi="宋体" w:eastAsia="仿宋_GB2312"/>
          <w:sz w:val="28"/>
          <w:szCs w:val="28"/>
        </w:rPr>
        <w:t>〕该申请符合开采总量控制矿种调控政策，其投产后的钨矿开采总量控制指标由我厅（局）在部下达的钨矿开采指标中调剂解决。</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十、其他需要说明的事项。</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根据上述核查情况，我厅（局）建议同意该划定矿区范围申请。</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 xml:space="preserve">                            XX国土资源厅（局）（公章）</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 xml:space="preserve">                                   年   月   日</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ascii="ˎ̥" w:hAnsi="ˎ̥"/>
          <w:bCs/>
          <w:sz w:val="28"/>
          <w:szCs w:val="28"/>
        </w:rPr>
      </w:pPr>
      <w:r>
        <w:rPr>
          <w:rFonts w:hint="eastAsia" w:ascii="仿宋_GB2312" w:hAnsi="宋体" w:eastAsia="仿宋_GB2312"/>
          <w:sz w:val="28"/>
          <w:szCs w:val="28"/>
        </w:rPr>
        <w:br w:type="page"/>
      </w:r>
      <w:r>
        <w:rPr>
          <w:rFonts w:hint="eastAsia" w:ascii="仿宋_GB2312" w:hAnsi="宋体" w:eastAsia="仿宋_GB2312"/>
          <w:sz w:val="28"/>
          <w:szCs w:val="28"/>
        </w:rPr>
        <w:t>（6）</w:t>
      </w:r>
    </w:p>
    <w:p>
      <w:pPr>
        <w:keepNext w:val="0"/>
        <w:keepLines w:val="0"/>
        <w:pageBreakBefore w:val="0"/>
        <w:widowControl w:val="0"/>
        <w:kinsoku/>
        <w:wordWrap/>
        <w:overflowPunct/>
        <w:topLinePunct w:val="0"/>
        <w:autoSpaceDE/>
        <w:autoSpaceDN/>
        <w:bidi w:val="0"/>
        <w:adjustRightInd/>
        <w:snapToGrid/>
        <w:spacing w:line="480" w:lineRule="exact"/>
        <w:jc w:val="right"/>
        <w:textAlignment w:val="auto"/>
        <w:rPr>
          <w:rFonts w:ascii="仿宋_GB2312" w:hAnsi="仿宋_GB2312" w:eastAsia="仿宋_GB2312" w:cs="仿宋_GB2312"/>
          <w:bCs/>
          <w:sz w:val="28"/>
          <w:szCs w:val="28"/>
        </w:rPr>
      </w:pPr>
      <w:r>
        <w:rPr>
          <w:rFonts w:hint="eastAsia" w:ascii="仿宋_GB2312" w:hAnsi="仿宋_GB2312" w:eastAsia="仿宋_GB2312" w:cs="仿宋_GB2312"/>
          <w:bCs/>
          <w:sz w:val="28"/>
          <w:szCs w:val="28"/>
        </w:rPr>
        <w:t>文号</w:t>
      </w:r>
    </w:p>
    <w:p>
      <w:pPr>
        <w:keepNext w:val="0"/>
        <w:keepLines w:val="0"/>
        <w:pageBreakBefore w:val="0"/>
        <w:widowControl w:val="0"/>
        <w:kinsoku/>
        <w:wordWrap/>
        <w:overflowPunct/>
        <w:topLinePunct w:val="0"/>
        <w:autoSpaceDE/>
        <w:autoSpaceDN/>
        <w:bidi w:val="0"/>
        <w:adjustRightInd/>
        <w:snapToGrid/>
        <w:spacing w:line="480" w:lineRule="exact"/>
        <w:ind w:firstLine="282" w:firstLineChars="78"/>
        <w:jc w:val="both"/>
        <w:textAlignment w:val="auto"/>
        <w:outlineLvl w:val="1"/>
        <w:rPr>
          <w:rFonts w:hint="eastAsia" w:ascii="宋体" w:hAnsi="宋体"/>
          <w:b/>
          <w:bCs/>
          <w:sz w:val="36"/>
          <w:szCs w:val="36"/>
        </w:rPr>
      </w:pPr>
      <w:r>
        <w:rPr>
          <w:rFonts w:hint="eastAsia" w:ascii="宋体" w:hAnsi="宋体"/>
          <w:b/>
          <w:bCs/>
          <w:sz w:val="36"/>
          <w:szCs w:val="36"/>
        </w:rPr>
        <w:t>关于XX采矿权新立/扩大矿区范围变更登记</w:t>
      </w:r>
    </w:p>
    <w:p>
      <w:pPr>
        <w:keepNext w:val="0"/>
        <w:keepLines w:val="0"/>
        <w:pageBreakBefore w:val="0"/>
        <w:widowControl w:val="0"/>
        <w:kinsoku/>
        <w:wordWrap/>
        <w:overflowPunct/>
        <w:topLinePunct w:val="0"/>
        <w:autoSpaceDE/>
        <w:autoSpaceDN/>
        <w:bidi w:val="0"/>
        <w:adjustRightInd/>
        <w:snapToGrid/>
        <w:spacing w:line="480" w:lineRule="exact"/>
        <w:ind w:firstLine="282" w:firstLineChars="78"/>
        <w:jc w:val="both"/>
        <w:textAlignment w:val="auto"/>
        <w:outlineLvl w:val="1"/>
        <w:rPr>
          <w:rFonts w:ascii="宋体" w:hAnsi="宋体"/>
          <w:b/>
          <w:bCs/>
          <w:sz w:val="36"/>
          <w:szCs w:val="36"/>
        </w:rPr>
      </w:pPr>
      <w:r>
        <w:rPr>
          <w:rFonts w:hint="eastAsia" w:ascii="宋体" w:hAnsi="宋体"/>
          <w:b/>
          <w:bCs/>
          <w:sz w:val="36"/>
          <w:szCs w:val="36"/>
        </w:rPr>
        <w:t>申请核查意见的函</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国土资源部:</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根据《国土资源部关于进一步规范矿业权申请资料的通知》（国土资规〔2017〕15号）要求，我厅（局）对</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公司（单位）提交的“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”采矿权新立/扩大矿区范围变更登记申请有关情况进行了核查，该申请属国土资源部发证权限，现将核实情况函告如下：</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一、</w:t>
      </w:r>
      <w:r>
        <w:rPr>
          <w:rFonts w:hint="eastAsia" w:ascii="仿宋_GB2312" w:hAnsi="宋体" w:eastAsia="仿宋_GB2312"/>
          <w:b/>
          <w:sz w:val="28"/>
          <w:szCs w:val="28"/>
        </w:rPr>
        <w:t>〔采矿权新立申请〕</w:t>
      </w:r>
      <w:r>
        <w:rPr>
          <w:rFonts w:hint="eastAsia" w:ascii="仿宋_GB2312" w:hAnsi="宋体" w:eastAsia="仿宋_GB2312"/>
          <w:sz w:val="28"/>
          <w:szCs w:val="28"/>
        </w:rPr>
        <w:t>国土资源部于</w:t>
      </w:r>
      <w:r>
        <w:rPr>
          <w:rFonts w:hint="eastAsia" w:ascii="仿宋_GB2312" w:hAnsi="宋体" w:eastAsia="仿宋_GB2312"/>
          <w:sz w:val="28"/>
          <w:szCs w:val="28"/>
          <w:u w:val="single"/>
        </w:rPr>
        <w:t xml:space="preserve">   </w:t>
      </w:r>
      <w:r>
        <w:rPr>
          <w:rFonts w:hint="eastAsia" w:ascii="仿宋_GB2312" w:hAnsi="宋体" w:eastAsia="仿宋_GB2312"/>
          <w:sz w:val="28"/>
          <w:szCs w:val="28"/>
        </w:rPr>
        <w:t>年</w:t>
      </w:r>
      <w:r>
        <w:rPr>
          <w:rFonts w:hint="eastAsia" w:ascii="仿宋_GB2312" w:hAnsi="宋体" w:eastAsia="仿宋_GB2312"/>
          <w:sz w:val="28"/>
          <w:szCs w:val="28"/>
          <w:u w:val="single"/>
        </w:rPr>
        <w:t xml:space="preserve">   </w:t>
      </w:r>
      <w:r>
        <w:rPr>
          <w:rFonts w:hint="eastAsia" w:ascii="仿宋_GB2312" w:hAnsi="宋体" w:eastAsia="仿宋_GB2312"/>
          <w:sz w:val="28"/>
          <w:szCs w:val="28"/>
        </w:rPr>
        <w:t>月</w:t>
      </w:r>
      <w:r>
        <w:rPr>
          <w:rFonts w:hint="eastAsia" w:ascii="仿宋_GB2312" w:hAnsi="宋体" w:eastAsia="仿宋_GB2312"/>
          <w:sz w:val="28"/>
          <w:szCs w:val="28"/>
          <w:u w:val="single"/>
        </w:rPr>
        <w:t xml:space="preserve">   </w:t>
      </w:r>
      <w:r>
        <w:rPr>
          <w:rFonts w:hint="eastAsia" w:ascii="仿宋_GB2312" w:hAnsi="宋体" w:eastAsia="仿宋_GB2312"/>
          <w:sz w:val="28"/>
          <w:szCs w:val="28"/>
        </w:rPr>
        <w:t>日以国土资矿划字〔</w:t>
      </w:r>
      <w:r>
        <w:rPr>
          <w:rFonts w:hint="eastAsia" w:ascii="仿宋_GB2312" w:hAnsi="宋体" w:eastAsia="仿宋_GB2312"/>
          <w:sz w:val="28"/>
          <w:szCs w:val="28"/>
          <w:u w:val="single"/>
        </w:rPr>
        <w:t>年份</w:t>
      </w:r>
      <w:r>
        <w:rPr>
          <w:rFonts w:hint="eastAsia" w:ascii="仿宋_GB2312" w:hAnsi="宋体" w:eastAsia="仿宋_GB2312"/>
          <w:sz w:val="28"/>
          <w:szCs w:val="28"/>
        </w:rPr>
        <w:t>〕</w:t>
      </w:r>
      <w:r>
        <w:rPr>
          <w:rFonts w:hint="eastAsia" w:ascii="仿宋_GB2312" w:hAnsi="宋体" w:eastAsia="仿宋_GB2312"/>
          <w:sz w:val="28"/>
          <w:szCs w:val="28"/>
          <w:u w:val="single"/>
        </w:rPr>
        <w:t xml:space="preserve">   </w:t>
      </w:r>
      <w:r>
        <w:rPr>
          <w:rFonts w:hint="eastAsia" w:ascii="仿宋_GB2312" w:hAnsi="宋体" w:eastAsia="仿宋_GB2312"/>
          <w:sz w:val="28"/>
          <w:szCs w:val="28"/>
        </w:rPr>
        <w:t>号批复划定该矿矿区范围。现申请登记矿区面积</w:t>
      </w:r>
      <w:r>
        <w:rPr>
          <w:rFonts w:hint="eastAsia" w:ascii="仿宋_GB2312" w:hAnsi="宋体" w:eastAsia="仿宋_GB2312"/>
          <w:sz w:val="28"/>
          <w:szCs w:val="28"/>
          <w:u w:val="single"/>
        </w:rPr>
        <w:t xml:space="preserve">      </w:t>
      </w:r>
      <w:r>
        <w:rPr>
          <w:rFonts w:hint="eastAsia" w:ascii="仿宋_GB2312" w:hAnsi="宋体" w:eastAsia="仿宋_GB2312"/>
          <w:sz w:val="28"/>
          <w:szCs w:val="28"/>
        </w:rPr>
        <w:t>,开采标高</w:t>
      </w:r>
      <w:r>
        <w:rPr>
          <w:rFonts w:hint="eastAsia" w:ascii="仿宋_GB2312" w:hAnsi="宋体" w:eastAsia="仿宋_GB2312"/>
          <w:sz w:val="28"/>
          <w:szCs w:val="28"/>
          <w:u w:val="single"/>
        </w:rPr>
        <w:t xml:space="preserve">        </w:t>
      </w:r>
      <w:r>
        <w:rPr>
          <w:rFonts w:hint="eastAsia" w:ascii="仿宋_GB2312" w:hAnsi="宋体" w:eastAsia="仿宋_GB2312"/>
          <w:sz w:val="28"/>
          <w:szCs w:val="28"/>
        </w:rPr>
        <w:t>,坐标</w:t>
      </w:r>
      <w:r>
        <w:rPr>
          <w:rFonts w:hint="eastAsia" w:ascii="仿宋_GB2312" w:hAnsi="宋体" w:eastAsia="仿宋_GB2312"/>
          <w:sz w:val="28"/>
          <w:szCs w:val="28"/>
          <w:u w:val="single"/>
        </w:rPr>
        <w:t xml:space="preserve">        </w:t>
      </w:r>
      <w:r>
        <w:rPr>
          <w:rFonts w:hint="eastAsia" w:ascii="仿宋_GB2312" w:hAnsi="宋体" w:eastAsia="仿宋_GB2312"/>
          <w:sz w:val="28"/>
          <w:szCs w:val="28"/>
        </w:rPr>
        <w:t>。申请采矿权登记范围未超出批复的划定矿区范围。</w:t>
      </w:r>
    </w:p>
    <w:p>
      <w:pPr>
        <w:keepNext w:val="0"/>
        <w:keepLines w:val="0"/>
        <w:pageBreakBefore w:val="0"/>
        <w:widowControl w:val="0"/>
        <w:kinsoku/>
        <w:wordWrap/>
        <w:overflowPunct/>
        <w:topLinePunct w:val="0"/>
        <w:autoSpaceDE/>
        <w:autoSpaceDN/>
        <w:bidi w:val="0"/>
        <w:adjustRightInd/>
        <w:snapToGrid/>
        <w:spacing w:line="480" w:lineRule="exact"/>
        <w:ind w:firstLine="562" w:firstLineChars="200"/>
        <w:jc w:val="both"/>
        <w:textAlignment w:val="auto"/>
        <w:rPr>
          <w:rFonts w:ascii="仿宋_GB2312" w:hAnsi="宋体" w:eastAsia="仿宋_GB2312"/>
          <w:sz w:val="28"/>
          <w:szCs w:val="28"/>
        </w:rPr>
      </w:pPr>
      <w:r>
        <w:rPr>
          <w:rFonts w:hint="eastAsia" w:ascii="仿宋_GB2312" w:hAnsi="宋体" w:eastAsia="仿宋_GB2312"/>
          <w:b/>
          <w:sz w:val="28"/>
          <w:szCs w:val="28"/>
        </w:rPr>
        <w:t>〔采矿权扩大矿区范围申请〕</w:t>
      </w:r>
      <w:r>
        <w:rPr>
          <w:rFonts w:hint="eastAsia" w:ascii="仿宋_GB2312" w:hAnsi="宋体" w:eastAsia="仿宋_GB2312"/>
          <w:sz w:val="28"/>
          <w:szCs w:val="28"/>
        </w:rPr>
        <w:t>该采矿权（证号：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）由国土资源部发证，矿区面积</w:t>
      </w:r>
      <w:r>
        <w:rPr>
          <w:rFonts w:hint="eastAsia" w:ascii="仿宋_GB2312" w:hAnsi="宋体" w:eastAsia="仿宋_GB2312"/>
          <w:sz w:val="28"/>
          <w:szCs w:val="28"/>
          <w:u w:val="single"/>
        </w:rPr>
        <w:t xml:space="preserve">      </w:t>
      </w:r>
      <w:r>
        <w:rPr>
          <w:rFonts w:hint="eastAsia" w:ascii="仿宋_GB2312" w:hAnsi="宋体" w:eastAsia="仿宋_GB2312"/>
          <w:sz w:val="28"/>
          <w:szCs w:val="28"/>
        </w:rPr>
        <w:t>，开采标高</w:t>
      </w:r>
      <w:r>
        <w:rPr>
          <w:rFonts w:hint="eastAsia" w:ascii="仿宋_GB2312" w:hAnsi="宋体" w:eastAsia="仿宋_GB2312"/>
          <w:sz w:val="28"/>
          <w:szCs w:val="28"/>
          <w:u w:val="single"/>
        </w:rPr>
        <w:t xml:space="preserve">      </w:t>
      </w:r>
      <w:r>
        <w:rPr>
          <w:rFonts w:hint="eastAsia" w:ascii="仿宋_GB2312" w:hAnsi="宋体" w:eastAsia="仿宋_GB2312"/>
          <w:sz w:val="28"/>
          <w:szCs w:val="28"/>
        </w:rPr>
        <w:t>。国土资源部于</w:t>
      </w:r>
      <w:r>
        <w:rPr>
          <w:rFonts w:hint="eastAsia" w:ascii="仿宋_GB2312" w:hAnsi="宋体" w:eastAsia="仿宋_GB2312"/>
          <w:sz w:val="28"/>
          <w:szCs w:val="28"/>
          <w:u w:val="single"/>
        </w:rPr>
        <w:t xml:space="preserve">   </w:t>
      </w:r>
      <w:r>
        <w:rPr>
          <w:rFonts w:hint="eastAsia" w:ascii="仿宋_GB2312" w:hAnsi="宋体" w:eastAsia="仿宋_GB2312"/>
          <w:sz w:val="28"/>
          <w:szCs w:val="28"/>
        </w:rPr>
        <w:t>年</w:t>
      </w:r>
      <w:r>
        <w:rPr>
          <w:rFonts w:hint="eastAsia" w:ascii="仿宋_GB2312" w:hAnsi="宋体" w:eastAsia="仿宋_GB2312"/>
          <w:sz w:val="28"/>
          <w:szCs w:val="28"/>
          <w:u w:val="single"/>
        </w:rPr>
        <w:t xml:space="preserve">   </w:t>
      </w:r>
      <w:r>
        <w:rPr>
          <w:rFonts w:hint="eastAsia" w:ascii="仿宋_GB2312" w:hAnsi="宋体" w:eastAsia="仿宋_GB2312"/>
          <w:sz w:val="28"/>
          <w:szCs w:val="28"/>
        </w:rPr>
        <w:t>月</w:t>
      </w:r>
      <w:r>
        <w:rPr>
          <w:rFonts w:hint="eastAsia" w:ascii="仿宋_GB2312" w:hAnsi="宋体" w:eastAsia="仿宋_GB2312"/>
          <w:sz w:val="28"/>
          <w:szCs w:val="28"/>
          <w:u w:val="single"/>
        </w:rPr>
        <w:t xml:space="preserve">   </w:t>
      </w:r>
      <w:r>
        <w:rPr>
          <w:rFonts w:hint="eastAsia" w:ascii="仿宋_GB2312" w:hAnsi="宋体" w:eastAsia="仿宋_GB2312"/>
          <w:sz w:val="28"/>
          <w:szCs w:val="28"/>
        </w:rPr>
        <w:t>日以国土资矿划字〔</w:t>
      </w:r>
      <w:r>
        <w:rPr>
          <w:rFonts w:hint="eastAsia" w:ascii="仿宋_GB2312" w:hAnsi="宋体" w:eastAsia="仿宋_GB2312"/>
          <w:sz w:val="28"/>
          <w:szCs w:val="28"/>
          <w:u w:val="single"/>
        </w:rPr>
        <w:t xml:space="preserve"> 年份 </w:t>
      </w:r>
      <w:r>
        <w:rPr>
          <w:rFonts w:hint="eastAsia" w:ascii="仿宋_GB2312" w:hAnsi="宋体" w:eastAsia="仿宋_GB2312"/>
          <w:sz w:val="28"/>
          <w:szCs w:val="28"/>
        </w:rPr>
        <w:t>〕</w:t>
      </w:r>
      <w:r>
        <w:rPr>
          <w:rFonts w:hint="eastAsia" w:ascii="仿宋_GB2312" w:hAnsi="宋体" w:eastAsia="仿宋_GB2312"/>
          <w:sz w:val="28"/>
          <w:szCs w:val="28"/>
          <w:u w:val="single"/>
        </w:rPr>
        <w:t xml:space="preserve">   </w:t>
      </w:r>
      <w:r>
        <w:rPr>
          <w:rFonts w:hint="eastAsia" w:ascii="仿宋_GB2312" w:hAnsi="宋体" w:eastAsia="仿宋_GB2312"/>
          <w:sz w:val="28"/>
          <w:szCs w:val="28"/>
        </w:rPr>
        <w:t>号批复划定扩大后的矿区范围。申请扩大后矿区面积为</w:t>
      </w:r>
      <w:r>
        <w:rPr>
          <w:rFonts w:hint="eastAsia" w:ascii="仿宋_GB2312" w:hAnsi="宋体" w:eastAsia="仿宋_GB2312"/>
          <w:sz w:val="28"/>
          <w:szCs w:val="28"/>
          <w:u w:val="single"/>
        </w:rPr>
        <w:t xml:space="preserve">      </w:t>
      </w:r>
      <w:r>
        <w:rPr>
          <w:rFonts w:hint="eastAsia" w:ascii="仿宋_GB2312" w:hAnsi="宋体" w:eastAsia="仿宋_GB2312"/>
          <w:sz w:val="28"/>
          <w:szCs w:val="28"/>
        </w:rPr>
        <w:t>，开采标高为</w:t>
      </w:r>
      <w:r>
        <w:rPr>
          <w:rFonts w:hint="eastAsia" w:ascii="仿宋_GB2312" w:hAnsi="宋体" w:eastAsia="仿宋_GB2312"/>
          <w:sz w:val="28"/>
          <w:szCs w:val="28"/>
          <w:u w:val="single"/>
        </w:rPr>
        <w:t xml:space="preserve">      </w:t>
      </w:r>
      <w:r>
        <w:rPr>
          <w:rFonts w:hint="eastAsia" w:ascii="仿宋_GB2312" w:hAnsi="宋体" w:eastAsia="仿宋_GB2312"/>
          <w:sz w:val="28"/>
          <w:szCs w:val="28"/>
        </w:rPr>
        <w:t>，坐标</w:t>
      </w:r>
      <w:r>
        <w:rPr>
          <w:rFonts w:hint="eastAsia" w:ascii="仿宋_GB2312" w:hAnsi="宋体" w:eastAsia="仿宋_GB2312"/>
          <w:sz w:val="28"/>
          <w:szCs w:val="28"/>
          <w:u w:val="single"/>
        </w:rPr>
        <w:t xml:space="preserve">      </w:t>
      </w:r>
      <w:r>
        <w:rPr>
          <w:rFonts w:hint="eastAsia" w:ascii="仿宋_GB2312" w:hAnsi="宋体" w:eastAsia="仿宋_GB2312"/>
          <w:sz w:val="28"/>
          <w:szCs w:val="28"/>
        </w:rPr>
        <w:t>。申请扩大的矿区范围未超出批复的划定矿区范围。</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ascii="仿宋_GB2312" w:hAnsi="宋体" w:eastAsia="仿宋_GB2312"/>
          <w:sz w:val="28"/>
          <w:szCs w:val="28"/>
        </w:rPr>
      </w:pPr>
      <w:r>
        <w:rPr>
          <w:rFonts w:hint="eastAsia" w:ascii="仿宋_GB2312" w:hAnsi="宋体" w:eastAsia="仿宋_GB2312"/>
          <w:sz w:val="28"/>
          <w:szCs w:val="28"/>
        </w:rPr>
        <w:t>二、申请范围/扩大的矿区范围不涉及《矿产资源法》第二十条规定不得开采矿产资源的地区，不占用基本农田。</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ascii="仿宋_GB2312" w:hAnsi="宋体" w:eastAsia="仿宋_GB2312"/>
          <w:sz w:val="28"/>
          <w:szCs w:val="28"/>
        </w:rPr>
      </w:pPr>
      <w:r>
        <w:rPr>
          <w:rFonts w:hint="eastAsia" w:ascii="仿宋_GB2312" w:hAnsi="宋体" w:eastAsia="仿宋_GB2312"/>
          <w:sz w:val="28"/>
          <w:szCs w:val="28"/>
        </w:rPr>
        <w:t>三、该采矿权新立/扩大矿区范围变更登记的申请符合矿产资源规划有关要求。</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四、〔</w:t>
      </w:r>
      <w:r>
        <w:rPr>
          <w:rFonts w:hint="eastAsia" w:ascii="仿宋_GB2312" w:hAnsi="宋体" w:eastAsia="仿宋_GB2312"/>
          <w:b/>
          <w:sz w:val="28"/>
          <w:szCs w:val="28"/>
        </w:rPr>
        <w:t>无矿业权重叠的</w:t>
      </w:r>
      <w:r>
        <w:rPr>
          <w:rFonts w:hint="eastAsia" w:ascii="仿宋_GB2312" w:hAnsi="宋体" w:eastAsia="仿宋_GB2312"/>
          <w:sz w:val="28"/>
          <w:szCs w:val="28"/>
        </w:rPr>
        <w:t>〕申请范围/扩大的矿区范围内未受理探矿权、采矿权登记申请，未设置其它探矿权、采矿权，不存在矿业权重叠或者权属争议。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原采矿权深部已设置探矿权的</w:t>
      </w:r>
      <w:r>
        <w:rPr>
          <w:rFonts w:hint="eastAsia" w:ascii="仿宋_GB2312" w:hAnsi="宋体" w:eastAsia="仿宋_GB2312"/>
          <w:sz w:val="28"/>
          <w:szCs w:val="28"/>
        </w:rPr>
        <w:t>〕原采矿权深部已设置了采矿权人持有的“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”探矿权（证号: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），申请范围内未受理其它探矿权、采矿权登记申请，未设置其它探矿权、采矿权</w:t>
      </w:r>
      <w:r>
        <w:rPr>
          <w:rFonts w:hint="eastAsia" w:ascii="仿宋_GB2312" w:hAnsi="宋体" w:eastAsia="仿宋_GB2312"/>
          <w:b/>
          <w:sz w:val="28"/>
          <w:szCs w:val="28"/>
        </w:rPr>
        <w:t>（限于采矿权扩大矿区范围）</w:t>
      </w:r>
      <w:r>
        <w:rPr>
          <w:rFonts w:hint="eastAsia" w:ascii="仿宋_GB2312" w:hAnsi="宋体" w:eastAsia="仿宋_GB2312"/>
          <w:sz w:val="28"/>
          <w:szCs w:val="28"/>
        </w:rPr>
        <w:t>。</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ascii="仿宋_GB2312" w:hAnsi="宋体" w:eastAsia="仿宋_GB2312"/>
          <w:sz w:val="28"/>
          <w:szCs w:val="28"/>
        </w:rPr>
      </w:pPr>
      <w:r>
        <w:rPr>
          <w:rFonts w:hint="eastAsia" w:ascii="仿宋_GB2312" w:hAnsi="宋体" w:eastAsia="仿宋_GB2312"/>
          <w:sz w:val="28"/>
          <w:szCs w:val="28"/>
        </w:rPr>
        <w:t>五、申请人不存在2年内被吊销采矿权许可证的情况。〔属于探转采的〕探矿权人履行了相关法定义务（限于采矿权新立）。</w:t>
      </w:r>
      <w:r>
        <w:rPr>
          <w:rFonts w:hint="eastAsia" w:ascii="仿宋_GB2312" w:hAnsi="黑体" w:eastAsia="仿宋_GB2312"/>
          <w:sz w:val="28"/>
          <w:szCs w:val="28"/>
        </w:rPr>
        <w:t>申请人无违法违规行为。〔若有违法违规行为〕发现</w:t>
      </w:r>
      <w:r>
        <w:rPr>
          <w:rFonts w:hint="eastAsia" w:ascii="仿宋_GB2312" w:hAnsi="黑体" w:eastAsia="仿宋_GB2312"/>
          <w:sz w:val="28"/>
          <w:szCs w:val="28"/>
          <w:u w:val="single"/>
        </w:rPr>
        <w:t xml:space="preserve"> （具体违法违规行为） </w:t>
      </w:r>
      <w:r>
        <w:rPr>
          <w:rFonts w:hint="eastAsia" w:ascii="仿宋_GB2312" w:hAnsi="黑体" w:eastAsia="仿宋_GB2312"/>
          <w:sz w:val="28"/>
          <w:szCs w:val="28"/>
        </w:rPr>
        <w:t>，</w:t>
      </w:r>
      <w:r>
        <w:rPr>
          <w:rFonts w:ascii="仿宋_GB2312" w:hAnsi="仿宋_GB2312" w:eastAsia="仿宋_GB2312"/>
          <w:sz w:val="28"/>
          <w:szCs w:val="28"/>
        </w:rPr>
        <w:t>已依法进行查处并结案</w:t>
      </w:r>
      <w:r>
        <w:rPr>
          <w:rFonts w:hint="eastAsia" w:ascii="仿宋_GB2312" w:hAnsi="黑体" w:eastAsia="仿宋_GB2312"/>
          <w:sz w:val="28"/>
          <w:szCs w:val="28"/>
        </w:rPr>
        <w:t>。</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六、〔</w:t>
      </w:r>
      <w:r>
        <w:rPr>
          <w:rFonts w:hint="eastAsia" w:ascii="仿宋_GB2312" w:hAnsi="宋体" w:eastAsia="仿宋_GB2312"/>
          <w:b/>
          <w:sz w:val="28"/>
          <w:szCs w:val="28"/>
        </w:rPr>
        <w:t>不涉及矿产地的</w:t>
      </w:r>
      <w:r>
        <w:rPr>
          <w:rFonts w:hint="eastAsia" w:ascii="仿宋_GB2312" w:hAnsi="宋体" w:eastAsia="仿宋_GB2312"/>
          <w:sz w:val="28"/>
          <w:szCs w:val="28"/>
        </w:rPr>
        <w:t>〕申请范围/扩大的矿区范围内不涉及国家出资已探明的矿产地或探矿权采矿权灭失的矿产地。</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涉及矿产地的</w:t>
      </w:r>
      <w:r>
        <w:rPr>
          <w:rFonts w:hint="eastAsia" w:ascii="仿宋_GB2312" w:hAnsi="宋体" w:eastAsia="仿宋_GB2312"/>
          <w:sz w:val="28"/>
          <w:szCs w:val="28"/>
        </w:rPr>
        <w:t>〕申请范围/扩大的矿区范围内涉及国家出资已探明的矿产地或探矿权采矿权已灭失的矿产地，已在划定矿区范围时按规定缴清了探矿权矿业权出让收益（价款）（限于探转采）/已完成矿业权出让收益（价款）评估（限于协议出让）。</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原采矿权有偿处置情况,限于采矿权扩大矿区范围</w:t>
      </w:r>
      <w:r>
        <w:rPr>
          <w:rFonts w:hint="eastAsia" w:ascii="仿宋_GB2312" w:hAnsi="宋体" w:eastAsia="仿宋_GB2312"/>
          <w:sz w:val="28"/>
          <w:szCs w:val="28"/>
        </w:rPr>
        <w:t>〕原采矿权不涉及国家出资已探明的矿产地或探矿权采矿权灭失的矿产地。/原采矿权涉及国家出资已探明的矿产地或探矿权采矿权灭失的矿产地，已完成有偿处置。</w:t>
      </w:r>
    </w:p>
    <w:p>
      <w:pPr>
        <w:keepNext w:val="0"/>
        <w:keepLines w:val="0"/>
        <w:pageBreakBefore w:val="0"/>
        <w:widowControl w:val="0"/>
        <w:kinsoku/>
        <w:wordWrap/>
        <w:overflowPunct/>
        <w:topLinePunct w:val="0"/>
        <w:autoSpaceDE/>
        <w:autoSpaceDN/>
        <w:bidi w:val="0"/>
        <w:adjustRightInd/>
        <w:snapToGrid/>
        <w:spacing w:line="480" w:lineRule="exact"/>
        <w:ind w:firstLine="645"/>
        <w:jc w:val="both"/>
        <w:textAlignment w:val="auto"/>
        <w:rPr>
          <w:rFonts w:hint="eastAsia" w:ascii="仿宋_GB2312" w:eastAsia="仿宋_GB2312"/>
          <w:sz w:val="28"/>
          <w:szCs w:val="28"/>
        </w:rPr>
      </w:pPr>
      <w:r>
        <w:rPr>
          <w:rFonts w:hint="eastAsia" w:ascii="仿宋_GB2312" w:hAnsi="宋体" w:eastAsia="仿宋_GB2312"/>
          <w:sz w:val="28"/>
          <w:szCs w:val="28"/>
        </w:rPr>
        <w:t>七、</w:t>
      </w:r>
      <w:r>
        <w:rPr>
          <w:rFonts w:hint="eastAsia" w:ascii="仿宋_GB2312" w:eastAsia="仿宋_GB2312"/>
          <w:sz w:val="28"/>
          <w:szCs w:val="28"/>
        </w:rPr>
        <w:t>矿业权出让收益（价款）缴纳或有偿处置的具体情况。矿业权人已按矿业权出让合同（</w:t>
      </w:r>
      <w:r>
        <w:rPr>
          <w:rFonts w:hint="eastAsia" w:ascii="仿宋_GB2312" w:eastAsia="仿宋_GB2312"/>
          <w:sz w:val="28"/>
          <w:szCs w:val="28"/>
          <w:u w:val="single"/>
        </w:rPr>
        <w:t>缴款通知书/分期缴款批复/成交确认书</w:t>
      </w:r>
      <w:r>
        <w:rPr>
          <w:rFonts w:hint="eastAsia" w:ascii="仿宋_GB2312" w:eastAsia="仿宋_GB2312"/>
          <w:sz w:val="28"/>
          <w:szCs w:val="28"/>
        </w:rPr>
        <w:t>），</w:t>
      </w:r>
      <w:r>
        <w:rPr>
          <w:rFonts w:hint="eastAsia" w:ascii="仿宋_GB2312" w:eastAsia="仿宋_GB2312"/>
          <w:sz w:val="28"/>
          <w:szCs w:val="28"/>
          <w:u w:val="single"/>
        </w:rPr>
        <w:t>缴清了</w:t>
      </w:r>
      <w:r>
        <w:rPr>
          <w:rFonts w:hint="eastAsia" w:ascii="仿宋_GB2312" w:eastAsia="仿宋_GB2312"/>
          <w:sz w:val="28"/>
          <w:szCs w:val="28"/>
        </w:rPr>
        <w:t>/</w:t>
      </w:r>
      <w:r>
        <w:rPr>
          <w:rFonts w:hint="eastAsia" w:ascii="仿宋_GB2312" w:eastAsia="仿宋_GB2312"/>
          <w:sz w:val="28"/>
          <w:szCs w:val="28"/>
          <w:u w:val="single"/>
        </w:rPr>
        <w:t>正在缴纳</w:t>
      </w:r>
      <w:r>
        <w:rPr>
          <w:rFonts w:hint="eastAsia" w:ascii="仿宋_GB2312" w:eastAsia="仿宋_GB2312"/>
          <w:sz w:val="28"/>
          <w:szCs w:val="28"/>
        </w:rPr>
        <w:t>矿业权出让收益（价款）。截至核查之日，矿业权人应缴矿业权出让收益（价款）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万元，实缴矿业权出让收益（价款）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万元；应缴资金占用费</w:t>
      </w:r>
      <w:r>
        <w:rPr>
          <w:rFonts w:hint="eastAsia" w:ascii="仿宋_GB2312" w:eastAsia="仿宋_GB2312"/>
          <w:sz w:val="28"/>
          <w:szCs w:val="28"/>
          <w:u w:val="single"/>
        </w:rPr>
        <w:t xml:space="preserve">      </w:t>
      </w:r>
      <w:r>
        <w:rPr>
          <w:rFonts w:hint="eastAsia" w:ascii="仿宋_GB2312" w:eastAsia="仿宋_GB2312"/>
          <w:sz w:val="28"/>
          <w:szCs w:val="28"/>
        </w:rPr>
        <w:t>万元，实缴资金占用费</w:t>
      </w:r>
      <w:r>
        <w:rPr>
          <w:rFonts w:hint="eastAsia" w:ascii="仿宋_GB2312" w:eastAsia="仿宋_GB2312"/>
          <w:sz w:val="28"/>
          <w:szCs w:val="28"/>
          <w:u w:val="single"/>
        </w:rPr>
        <w:t xml:space="preserve">      </w:t>
      </w:r>
      <w:r>
        <w:rPr>
          <w:rFonts w:hint="eastAsia" w:ascii="仿宋_GB2312" w:eastAsia="仿宋_GB2312"/>
          <w:sz w:val="28"/>
          <w:szCs w:val="28"/>
        </w:rPr>
        <w:t>万元；应缴滞纳金</w:t>
      </w:r>
      <w:r>
        <w:rPr>
          <w:rFonts w:hint="eastAsia" w:ascii="仿宋_GB2312" w:eastAsia="仿宋_GB2312"/>
          <w:sz w:val="28"/>
          <w:szCs w:val="28"/>
          <w:u w:val="single"/>
        </w:rPr>
        <w:t xml:space="preserve">      </w:t>
      </w:r>
      <w:r>
        <w:rPr>
          <w:rFonts w:hint="eastAsia" w:ascii="仿宋_GB2312" w:eastAsia="仿宋_GB2312"/>
          <w:sz w:val="28"/>
          <w:szCs w:val="28"/>
        </w:rPr>
        <w:t>万元，实缴滞纳金</w:t>
      </w:r>
      <w:r>
        <w:rPr>
          <w:rFonts w:hint="eastAsia" w:ascii="仿宋_GB2312" w:eastAsia="仿宋_GB2312"/>
          <w:sz w:val="28"/>
          <w:szCs w:val="28"/>
          <w:u w:val="single"/>
        </w:rPr>
        <w:t xml:space="preserve">     </w:t>
      </w:r>
      <w:r>
        <w:rPr>
          <w:rFonts w:hint="eastAsia" w:ascii="仿宋_GB2312" w:eastAsia="仿宋_GB2312"/>
          <w:sz w:val="28"/>
          <w:szCs w:val="28"/>
        </w:rPr>
        <w:t>万元。</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hint="eastAsia" w:ascii="仿宋_GB2312" w:hAnsi="宋体" w:eastAsia="仿宋_GB2312"/>
          <w:sz w:val="28"/>
          <w:szCs w:val="28"/>
        </w:rPr>
      </w:pPr>
      <w:r>
        <w:rPr>
          <w:rFonts w:hint="eastAsia" w:ascii="仿宋_GB2312" w:eastAsia="仿宋_GB2312"/>
          <w:sz w:val="28"/>
          <w:szCs w:val="28"/>
        </w:rPr>
        <w:t>或矿业权人的价款已经</w:t>
      </w:r>
      <w:r>
        <w:rPr>
          <w:rFonts w:hint="eastAsia" w:ascii="仿宋_GB2312" w:eastAsia="仿宋_GB2312"/>
          <w:sz w:val="28"/>
          <w:szCs w:val="28"/>
          <w:u w:val="single"/>
        </w:rPr>
        <w:t xml:space="preserve">      （填批准文件名称及文号）</w:t>
      </w:r>
      <w:r>
        <w:rPr>
          <w:rFonts w:hint="eastAsia" w:ascii="仿宋_GB2312" w:eastAsia="仿宋_GB2312"/>
          <w:sz w:val="28"/>
          <w:szCs w:val="28"/>
        </w:rPr>
        <w:t>批准转增为企业的资本金/地勘单位的国家基金。</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八、</w:t>
      </w:r>
      <w:r>
        <w:rPr>
          <w:rFonts w:hint="eastAsia" w:ascii="仿宋_GB2312" w:hAnsi="宋体" w:eastAsia="仿宋_GB2312"/>
          <w:b/>
          <w:sz w:val="28"/>
          <w:szCs w:val="28"/>
        </w:rPr>
        <w:t>〔属稀土矿的〕</w:t>
      </w:r>
      <w:r>
        <w:rPr>
          <w:rFonts w:hint="eastAsia" w:ascii="仿宋_GB2312" w:hAnsi="宋体" w:eastAsia="仿宋_GB2312"/>
          <w:sz w:val="28"/>
          <w:szCs w:val="28"/>
        </w:rPr>
        <w:t>申请人具有国家确定的大型稀土企业集团主体资格，符合开采总量控制、产能平衡要求，其投产后的稀土矿开采总量控制指标由我厅（局）在部下达的稀土矿开采指标中调剂解决。</w:t>
      </w:r>
    </w:p>
    <w:p>
      <w:pPr>
        <w:keepNext w:val="0"/>
        <w:keepLines w:val="0"/>
        <w:pageBreakBefore w:val="0"/>
        <w:widowControl w:val="0"/>
        <w:kinsoku/>
        <w:wordWrap/>
        <w:overflowPunct/>
        <w:topLinePunct w:val="0"/>
        <w:autoSpaceDE/>
        <w:autoSpaceDN/>
        <w:bidi w:val="0"/>
        <w:adjustRightInd/>
        <w:snapToGrid/>
        <w:spacing w:line="480" w:lineRule="exact"/>
        <w:ind w:firstLine="562" w:firstLineChars="200"/>
        <w:jc w:val="both"/>
        <w:textAlignment w:val="auto"/>
        <w:rPr>
          <w:rFonts w:ascii="仿宋_GB2312" w:hAnsi="宋体" w:eastAsia="仿宋_GB2312"/>
          <w:sz w:val="28"/>
          <w:szCs w:val="28"/>
        </w:rPr>
      </w:pPr>
      <w:r>
        <w:rPr>
          <w:rFonts w:hint="eastAsia" w:ascii="仿宋_GB2312" w:hAnsi="宋体" w:eastAsia="仿宋_GB2312"/>
          <w:b/>
          <w:sz w:val="28"/>
          <w:szCs w:val="28"/>
        </w:rPr>
        <w:t>〔属钨矿的〕</w:t>
      </w:r>
      <w:r>
        <w:rPr>
          <w:rFonts w:hint="eastAsia" w:ascii="仿宋_GB2312" w:hAnsi="宋体" w:eastAsia="仿宋_GB2312"/>
          <w:sz w:val="28"/>
          <w:szCs w:val="28"/>
        </w:rPr>
        <w:t>该申请符合开采总量控制矿种调控政策，其投产后的钨矿开采总量控制指标由我厅（局）在部下达的钨矿开采指标中调剂解决。</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九、申请人依法履行了矿产资源法律法规规定的各项义务，按要求公示年度信息且未被列入异常名录或严重违法名单，未发现违法违规开采行为/发现</w:t>
      </w:r>
      <w:r>
        <w:rPr>
          <w:rFonts w:hint="eastAsia" w:ascii="仿宋_GB2312" w:hAnsi="宋体" w:eastAsia="仿宋_GB2312"/>
          <w:sz w:val="28"/>
          <w:szCs w:val="28"/>
          <w:u w:val="single"/>
        </w:rPr>
        <w:t xml:space="preserve"> （具体违法违规行为） </w:t>
      </w:r>
      <w:r>
        <w:rPr>
          <w:rFonts w:hint="eastAsia" w:ascii="仿宋_GB2312" w:hAnsi="宋体" w:eastAsia="仿宋_GB2312"/>
          <w:sz w:val="28"/>
          <w:szCs w:val="28"/>
        </w:rPr>
        <w:t>，已按规定进行了查处（限于采矿权扩大矿区范围）。申请人按要求编报完成了《矿山地质环境保护与土地复垦方案》，履行了矿山地质环境保护与土地复垦等相关义务。</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十、其他需要说明的事项。</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根据上述核查情况，我厅（局）建议同意该采矿权新立/扩大矿区范围变更登记申请。</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 xml:space="preserve">                            XX国土资源厅（局）（公章）</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 xml:space="preserve">                                   年   月   日</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ascii="ˎ̥" w:hAnsi="ˎ̥"/>
          <w:bCs/>
          <w:sz w:val="28"/>
          <w:szCs w:val="28"/>
        </w:rPr>
      </w:pPr>
      <w:r>
        <w:rPr>
          <w:rFonts w:hint="eastAsia" w:ascii="仿宋_GB2312" w:hAnsi="宋体" w:eastAsia="仿宋_GB2312"/>
          <w:sz w:val="28"/>
          <w:szCs w:val="28"/>
        </w:rPr>
        <w:br w:type="page"/>
      </w:r>
      <w:r>
        <w:rPr>
          <w:rFonts w:hint="eastAsia" w:ascii="仿宋_GB2312" w:hAnsi="宋体" w:eastAsia="仿宋_GB2312"/>
          <w:sz w:val="28"/>
          <w:szCs w:val="28"/>
        </w:rPr>
        <w:t>（7）</w:t>
      </w:r>
    </w:p>
    <w:p>
      <w:pPr>
        <w:keepNext w:val="0"/>
        <w:keepLines w:val="0"/>
        <w:pageBreakBefore w:val="0"/>
        <w:widowControl w:val="0"/>
        <w:kinsoku/>
        <w:wordWrap/>
        <w:overflowPunct/>
        <w:topLinePunct w:val="0"/>
        <w:autoSpaceDE/>
        <w:autoSpaceDN/>
        <w:bidi w:val="0"/>
        <w:adjustRightInd/>
        <w:snapToGrid/>
        <w:spacing w:line="460" w:lineRule="exact"/>
        <w:jc w:val="right"/>
        <w:textAlignment w:val="auto"/>
        <w:rPr>
          <w:rFonts w:ascii="仿宋_GB2312" w:hAnsi="仿宋_GB2312" w:eastAsia="仿宋_GB2312" w:cs="仿宋_GB2312"/>
          <w:bCs/>
          <w:sz w:val="28"/>
          <w:szCs w:val="28"/>
        </w:rPr>
      </w:pPr>
      <w:r>
        <w:rPr>
          <w:rFonts w:hint="eastAsia" w:ascii="仿宋_GB2312" w:hAnsi="仿宋_GB2312" w:eastAsia="仿宋_GB2312" w:cs="仿宋_GB2312"/>
          <w:bCs/>
          <w:sz w:val="28"/>
          <w:szCs w:val="28"/>
        </w:rPr>
        <w:t>文号</w:t>
      </w:r>
    </w:p>
    <w:p>
      <w:pPr>
        <w:keepNext w:val="0"/>
        <w:keepLines w:val="0"/>
        <w:pageBreakBefore w:val="0"/>
        <w:widowControl w:val="0"/>
        <w:kinsoku/>
        <w:wordWrap/>
        <w:overflowPunct/>
        <w:topLinePunct w:val="0"/>
        <w:autoSpaceDE/>
        <w:autoSpaceDN/>
        <w:bidi w:val="0"/>
        <w:adjustRightInd/>
        <w:snapToGrid/>
        <w:spacing w:line="460" w:lineRule="exact"/>
        <w:ind w:firstLine="282" w:firstLineChars="78"/>
        <w:jc w:val="center"/>
        <w:textAlignment w:val="auto"/>
        <w:outlineLvl w:val="1"/>
        <w:rPr>
          <w:rFonts w:ascii="仿宋_GB2312" w:hAnsi="宋体" w:eastAsia="仿宋_GB2312"/>
          <w:sz w:val="28"/>
          <w:szCs w:val="28"/>
        </w:rPr>
      </w:pPr>
      <w:r>
        <w:rPr>
          <w:rFonts w:hint="eastAsia" w:ascii="宋体" w:hAnsi="宋体"/>
          <w:b/>
          <w:bCs/>
          <w:sz w:val="36"/>
          <w:szCs w:val="36"/>
        </w:rPr>
        <w:t>关于XX采矿权延续/缩小矿区范围变更/采矿权人名称变更登记申请核查意见的函</w:t>
      </w:r>
    </w:p>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ascii="仿宋_GB2312" w:hAnsi="宋体" w:eastAsia="仿宋_GB2312"/>
          <w:sz w:val="28"/>
          <w:szCs w:val="28"/>
        </w:rPr>
      </w:pPr>
      <w:r>
        <w:rPr>
          <w:rFonts w:hint="eastAsia" w:ascii="仿宋_GB2312" w:hAnsi="宋体" w:eastAsia="仿宋_GB2312"/>
          <w:sz w:val="28"/>
          <w:szCs w:val="28"/>
        </w:rPr>
        <w:t>国土资源部:</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根据《国土资源部关于进一步规范矿业权申请资料的通知》（国土资规〔2017〕15号）要求，我厅（局）对</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公司（单位）提交的“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”采矿权延续/缩小矿区范围变更/采矿权人名称变更登记申请有关情况进行了核查，该申请属国土资源部发证权限，现将核实情况函告如下：</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一、</w:t>
      </w:r>
      <w:r>
        <w:rPr>
          <w:rFonts w:hint="eastAsia" w:ascii="仿宋_GB2312" w:hAnsi="宋体" w:eastAsia="仿宋_GB2312"/>
          <w:b/>
          <w:sz w:val="28"/>
          <w:szCs w:val="28"/>
        </w:rPr>
        <w:t>〔采矿权延续登记申请〕</w:t>
      </w:r>
      <w:r>
        <w:rPr>
          <w:rFonts w:hint="eastAsia" w:ascii="仿宋_GB2312" w:hAnsi="宋体" w:eastAsia="仿宋_GB2312"/>
          <w:sz w:val="28"/>
          <w:szCs w:val="28"/>
        </w:rPr>
        <w:t>“</w:t>
      </w:r>
      <w:r>
        <w:rPr>
          <w:rFonts w:hint="eastAsia" w:ascii="仿宋_GB2312" w:hAnsi="宋体" w:eastAsia="仿宋_GB2312"/>
          <w:sz w:val="28"/>
          <w:szCs w:val="28"/>
          <w:u w:val="single"/>
        </w:rPr>
        <w:t xml:space="preserve">        </w:t>
      </w:r>
      <w:r>
        <w:rPr>
          <w:rFonts w:hint="eastAsia" w:ascii="仿宋_GB2312" w:hAnsi="宋体" w:eastAsia="仿宋_GB2312"/>
          <w:sz w:val="28"/>
          <w:szCs w:val="28"/>
        </w:rPr>
        <w:t>”（证号：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）为国土资源部发证的采矿权，有效期限自</w:t>
      </w:r>
      <w:r>
        <w:rPr>
          <w:rFonts w:hint="eastAsia" w:ascii="仿宋_GB2312" w:hAnsi="宋体" w:eastAsia="仿宋_GB2312"/>
          <w:sz w:val="28"/>
          <w:szCs w:val="28"/>
          <w:u w:val="single"/>
        </w:rPr>
        <w:t xml:space="preserve">   </w:t>
      </w:r>
      <w:r>
        <w:rPr>
          <w:rFonts w:hint="eastAsia" w:ascii="仿宋_GB2312" w:hAnsi="宋体" w:eastAsia="仿宋_GB2312"/>
          <w:sz w:val="28"/>
          <w:szCs w:val="28"/>
        </w:rPr>
        <w:t>年</w:t>
      </w:r>
      <w:r>
        <w:rPr>
          <w:rFonts w:hint="eastAsia" w:ascii="仿宋_GB2312" w:hAnsi="宋体" w:eastAsia="仿宋_GB2312"/>
          <w:sz w:val="28"/>
          <w:szCs w:val="28"/>
          <w:u w:val="single"/>
        </w:rPr>
        <w:t xml:space="preserve">   </w:t>
      </w:r>
      <w:r>
        <w:rPr>
          <w:rFonts w:hint="eastAsia" w:ascii="仿宋_GB2312" w:hAnsi="宋体" w:eastAsia="仿宋_GB2312"/>
          <w:sz w:val="28"/>
          <w:szCs w:val="28"/>
        </w:rPr>
        <w:t>月</w:t>
      </w:r>
      <w:r>
        <w:rPr>
          <w:rFonts w:hint="eastAsia" w:ascii="仿宋_GB2312" w:hAnsi="宋体" w:eastAsia="仿宋_GB2312"/>
          <w:sz w:val="28"/>
          <w:szCs w:val="28"/>
          <w:u w:val="single"/>
        </w:rPr>
        <w:t xml:space="preserve">   </w:t>
      </w:r>
      <w:r>
        <w:rPr>
          <w:rFonts w:hint="eastAsia" w:ascii="仿宋_GB2312" w:hAnsi="宋体" w:eastAsia="仿宋_GB2312"/>
          <w:sz w:val="28"/>
          <w:szCs w:val="28"/>
        </w:rPr>
        <w:t>日至</w:t>
      </w:r>
      <w:r>
        <w:rPr>
          <w:rFonts w:hint="eastAsia" w:ascii="仿宋_GB2312" w:hAnsi="宋体" w:eastAsia="仿宋_GB2312"/>
          <w:sz w:val="28"/>
          <w:szCs w:val="28"/>
          <w:u w:val="single"/>
        </w:rPr>
        <w:t xml:space="preserve">   </w:t>
      </w:r>
      <w:r>
        <w:rPr>
          <w:rFonts w:hint="eastAsia" w:ascii="仿宋_GB2312" w:hAnsi="宋体" w:eastAsia="仿宋_GB2312"/>
          <w:sz w:val="28"/>
          <w:szCs w:val="28"/>
        </w:rPr>
        <w:t>年</w:t>
      </w:r>
      <w:r>
        <w:rPr>
          <w:rFonts w:hint="eastAsia" w:ascii="仿宋_GB2312" w:hAnsi="宋体" w:eastAsia="仿宋_GB2312"/>
          <w:sz w:val="28"/>
          <w:szCs w:val="28"/>
          <w:u w:val="single"/>
        </w:rPr>
        <w:t xml:space="preserve">   </w:t>
      </w:r>
      <w:r>
        <w:rPr>
          <w:rFonts w:hint="eastAsia" w:ascii="仿宋_GB2312" w:hAnsi="宋体" w:eastAsia="仿宋_GB2312"/>
          <w:sz w:val="28"/>
          <w:szCs w:val="28"/>
        </w:rPr>
        <w:t>月</w:t>
      </w:r>
      <w:r>
        <w:rPr>
          <w:rFonts w:hint="eastAsia" w:ascii="仿宋_GB2312" w:hAnsi="宋体" w:eastAsia="仿宋_GB2312"/>
          <w:sz w:val="28"/>
          <w:szCs w:val="28"/>
          <w:u w:val="single"/>
        </w:rPr>
        <w:t xml:space="preserve">   </w:t>
      </w:r>
      <w:r>
        <w:rPr>
          <w:rFonts w:hint="eastAsia" w:ascii="仿宋_GB2312" w:hAnsi="宋体" w:eastAsia="仿宋_GB2312"/>
          <w:sz w:val="28"/>
          <w:szCs w:val="28"/>
        </w:rPr>
        <w:t>日。/申请人因</w:t>
      </w:r>
      <w:r>
        <w:rPr>
          <w:rFonts w:hint="eastAsia" w:ascii="仿宋_GB2312" w:hAnsi="宋体" w:eastAsia="仿宋_GB2312"/>
          <w:sz w:val="28"/>
          <w:szCs w:val="28"/>
          <w:u w:val="single"/>
        </w:rPr>
        <w:t xml:space="preserve">  （具体原因） </w:t>
      </w:r>
      <w:r>
        <w:rPr>
          <w:rFonts w:hint="eastAsia" w:ascii="仿宋_GB2312" w:hAnsi="宋体" w:eastAsia="仿宋_GB2312"/>
          <w:sz w:val="28"/>
          <w:szCs w:val="28"/>
        </w:rPr>
        <w:t>,未能在采矿许可证有效期内向国土资源部提出延续登记申请，我厅（局）认为该情形属因政府有关部门的原因/不可抗力造成（限于未在有效期内提出延续申请的）。</w:t>
      </w:r>
    </w:p>
    <w:p>
      <w:pPr>
        <w:keepNext w:val="0"/>
        <w:keepLines w:val="0"/>
        <w:pageBreakBefore w:val="0"/>
        <w:widowControl w:val="0"/>
        <w:kinsoku/>
        <w:wordWrap/>
        <w:overflowPunct/>
        <w:topLinePunct w:val="0"/>
        <w:autoSpaceDE/>
        <w:autoSpaceDN/>
        <w:bidi w:val="0"/>
        <w:adjustRightInd/>
        <w:snapToGrid/>
        <w:spacing w:line="460" w:lineRule="exact"/>
        <w:ind w:firstLine="562" w:firstLineChars="200"/>
        <w:jc w:val="both"/>
        <w:textAlignment w:val="auto"/>
        <w:rPr>
          <w:rFonts w:ascii="仿宋_GB2312" w:hAnsi="宋体" w:eastAsia="仿宋_GB2312"/>
          <w:sz w:val="28"/>
          <w:szCs w:val="28"/>
        </w:rPr>
      </w:pPr>
      <w:r>
        <w:rPr>
          <w:rFonts w:hint="eastAsia" w:ascii="仿宋_GB2312" w:hAnsi="宋体" w:eastAsia="仿宋_GB2312"/>
          <w:b/>
          <w:sz w:val="28"/>
          <w:szCs w:val="28"/>
        </w:rPr>
        <w:t>〔采矿权缩小矿区范围变更登记申请〕</w:t>
      </w:r>
      <w:r>
        <w:rPr>
          <w:rFonts w:hint="eastAsia" w:ascii="仿宋_GB2312" w:hAnsi="宋体" w:eastAsia="仿宋_GB2312"/>
          <w:sz w:val="28"/>
          <w:szCs w:val="28"/>
        </w:rPr>
        <w:t>该采矿权（证号：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）由国土资源部发证，矿区面积</w:t>
      </w:r>
      <w:r>
        <w:rPr>
          <w:rFonts w:hint="eastAsia" w:ascii="仿宋_GB2312" w:hAnsi="宋体" w:eastAsia="仿宋_GB2312"/>
          <w:sz w:val="28"/>
          <w:szCs w:val="28"/>
          <w:u w:val="single"/>
        </w:rPr>
        <w:t xml:space="preserve">      </w:t>
      </w:r>
      <w:r>
        <w:rPr>
          <w:rFonts w:hint="eastAsia" w:ascii="仿宋_GB2312" w:hAnsi="宋体" w:eastAsia="仿宋_GB2312"/>
          <w:sz w:val="28"/>
          <w:szCs w:val="28"/>
        </w:rPr>
        <w:t>，开采标高</w:t>
      </w:r>
      <w:r>
        <w:rPr>
          <w:rFonts w:hint="eastAsia" w:ascii="仿宋_GB2312" w:hAnsi="宋体" w:eastAsia="仿宋_GB2312"/>
          <w:sz w:val="28"/>
          <w:szCs w:val="28"/>
          <w:u w:val="single"/>
        </w:rPr>
        <w:t xml:space="preserve">      </w:t>
      </w:r>
      <w:r>
        <w:rPr>
          <w:rFonts w:hint="eastAsia" w:ascii="仿宋_GB2312" w:hAnsi="宋体" w:eastAsia="仿宋_GB2312"/>
          <w:sz w:val="28"/>
          <w:szCs w:val="28"/>
        </w:rPr>
        <w:t>，现申请将矿区面积缩小为</w:t>
      </w:r>
      <w:r>
        <w:rPr>
          <w:rFonts w:hint="eastAsia" w:ascii="仿宋_GB2312" w:hAnsi="宋体" w:eastAsia="仿宋_GB2312"/>
          <w:sz w:val="28"/>
          <w:szCs w:val="28"/>
          <w:u w:val="single"/>
        </w:rPr>
        <w:t xml:space="preserve">      </w:t>
      </w:r>
      <w:r>
        <w:rPr>
          <w:rFonts w:hint="eastAsia" w:ascii="仿宋_GB2312" w:hAnsi="宋体" w:eastAsia="仿宋_GB2312"/>
          <w:sz w:val="28"/>
          <w:szCs w:val="28"/>
        </w:rPr>
        <w:t>，开采标高</w:t>
      </w:r>
      <w:r>
        <w:rPr>
          <w:rFonts w:hint="eastAsia" w:ascii="仿宋_GB2312" w:hAnsi="宋体" w:eastAsia="仿宋_GB2312"/>
          <w:sz w:val="28"/>
          <w:szCs w:val="28"/>
          <w:u w:val="single"/>
        </w:rPr>
        <w:t xml:space="preserve">      </w:t>
      </w:r>
      <w:r>
        <w:rPr>
          <w:rFonts w:hint="eastAsia" w:ascii="仿宋_GB2312" w:hAnsi="宋体" w:eastAsia="仿宋_GB2312"/>
          <w:sz w:val="28"/>
          <w:szCs w:val="28"/>
        </w:rPr>
        <w:t>，坐标</w:t>
      </w:r>
      <w:r>
        <w:rPr>
          <w:rFonts w:hint="eastAsia" w:ascii="仿宋_GB2312" w:hAnsi="宋体" w:eastAsia="仿宋_GB2312"/>
          <w:sz w:val="28"/>
          <w:szCs w:val="28"/>
          <w:u w:val="single"/>
        </w:rPr>
        <w:t xml:space="preserve">      </w:t>
      </w:r>
      <w:r>
        <w:rPr>
          <w:rFonts w:hint="eastAsia" w:ascii="仿宋_GB2312" w:hAnsi="宋体" w:eastAsia="仿宋_GB2312"/>
          <w:sz w:val="28"/>
          <w:szCs w:val="28"/>
        </w:rPr>
        <w:t>。</w:t>
      </w:r>
    </w:p>
    <w:p>
      <w:pPr>
        <w:keepNext w:val="0"/>
        <w:keepLines w:val="0"/>
        <w:pageBreakBefore w:val="0"/>
        <w:widowControl w:val="0"/>
        <w:kinsoku/>
        <w:wordWrap/>
        <w:overflowPunct/>
        <w:topLinePunct w:val="0"/>
        <w:autoSpaceDE/>
        <w:autoSpaceDN/>
        <w:bidi w:val="0"/>
        <w:adjustRightInd/>
        <w:snapToGrid/>
        <w:spacing w:line="460" w:lineRule="exact"/>
        <w:ind w:firstLine="562" w:firstLineChars="200"/>
        <w:jc w:val="both"/>
        <w:textAlignment w:val="auto"/>
        <w:rPr>
          <w:rFonts w:ascii="仿宋_GB2312" w:hAnsi="宋体" w:eastAsia="仿宋_GB2312"/>
          <w:sz w:val="28"/>
          <w:szCs w:val="28"/>
        </w:rPr>
      </w:pPr>
      <w:r>
        <w:rPr>
          <w:rFonts w:hint="eastAsia" w:ascii="仿宋_GB2312" w:hAnsi="宋体" w:eastAsia="仿宋_GB2312"/>
          <w:b/>
          <w:sz w:val="28"/>
          <w:szCs w:val="28"/>
        </w:rPr>
        <w:t>〔采矿权人名称变更登记申请〕</w:t>
      </w:r>
      <w:r>
        <w:rPr>
          <w:rFonts w:hint="eastAsia" w:ascii="仿宋_GB2312" w:hAnsi="宋体" w:eastAsia="仿宋_GB2312"/>
          <w:sz w:val="28"/>
          <w:szCs w:val="28"/>
        </w:rPr>
        <w:t>该采矿权（证号：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）为国土资源部发证的采矿权。因</w:t>
      </w:r>
      <w:r>
        <w:rPr>
          <w:rFonts w:hint="eastAsia" w:ascii="仿宋_GB2312" w:hAnsi="宋体" w:eastAsia="仿宋_GB2312"/>
          <w:sz w:val="28"/>
          <w:szCs w:val="28"/>
          <w:u w:val="single"/>
        </w:rPr>
        <w:t xml:space="preserve">  （具体原因，转让除外）   </w:t>
      </w:r>
      <w:r>
        <w:rPr>
          <w:rFonts w:hint="eastAsia" w:ascii="仿宋_GB2312" w:hAnsi="宋体" w:eastAsia="仿宋_GB2312"/>
          <w:sz w:val="28"/>
          <w:szCs w:val="28"/>
        </w:rPr>
        <w:t>，现申请将采矿权人名称/矿山名称由</w:t>
      </w:r>
      <w:r>
        <w:rPr>
          <w:rFonts w:hint="eastAsia" w:ascii="仿宋_GB2312" w:hAnsi="宋体" w:eastAsia="仿宋_GB2312"/>
          <w:sz w:val="28"/>
          <w:szCs w:val="28"/>
          <w:u w:val="single"/>
        </w:rPr>
        <w:t xml:space="preserve">        </w:t>
      </w:r>
      <w:r>
        <w:rPr>
          <w:rFonts w:hint="eastAsia" w:ascii="仿宋_GB2312" w:hAnsi="宋体" w:eastAsia="仿宋_GB2312"/>
          <w:sz w:val="28"/>
          <w:szCs w:val="28"/>
        </w:rPr>
        <w:t>变更为</w:t>
      </w:r>
      <w:r>
        <w:rPr>
          <w:rFonts w:hint="eastAsia" w:ascii="仿宋_GB2312" w:hAnsi="宋体" w:eastAsia="仿宋_GB2312"/>
          <w:sz w:val="28"/>
          <w:szCs w:val="28"/>
          <w:u w:val="single"/>
        </w:rPr>
        <w:t xml:space="preserve">        </w:t>
      </w:r>
      <w:r>
        <w:rPr>
          <w:rFonts w:hint="eastAsia" w:ascii="仿宋_GB2312" w:hAnsi="宋体" w:eastAsia="仿宋_GB2312"/>
          <w:sz w:val="28"/>
          <w:szCs w:val="28"/>
        </w:rPr>
        <w:t>。</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hint="eastAsia" w:ascii="仿宋_GB2312" w:hAnsi="宋体" w:eastAsia="仿宋_GB2312"/>
          <w:sz w:val="28"/>
          <w:szCs w:val="28"/>
        </w:rPr>
      </w:pPr>
      <w:r>
        <w:rPr>
          <w:rFonts w:hint="eastAsia" w:ascii="仿宋_GB2312" w:hAnsi="宋体" w:eastAsia="仿宋_GB2312"/>
          <w:sz w:val="28"/>
          <w:szCs w:val="28"/>
        </w:rPr>
        <w:t>二、申请范围不在自然保护区、国家地质公园等限制禁止勘查开采区域范围内。</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hint="eastAsia" w:ascii="仿宋_GB2312" w:hAnsi="宋体" w:eastAsia="仿宋_GB2312"/>
          <w:sz w:val="28"/>
          <w:szCs w:val="28"/>
        </w:rPr>
      </w:pPr>
      <w:r>
        <w:rPr>
          <w:rFonts w:hint="eastAsia" w:ascii="仿宋_GB2312" w:hAnsi="宋体" w:eastAsia="仿宋_GB2312"/>
          <w:sz w:val="28"/>
          <w:szCs w:val="28"/>
        </w:rPr>
        <w:t>三、该采矿权延续/缩小矿区范围变更申请符合矿产资源规划的有关要求。</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四、〔</w:t>
      </w:r>
      <w:r>
        <w:rPr>
          <w:rFonts w:hint="eastAsia" w:ascii="仿宋_GB2312" w:hAnsi="宋体" w:eastAsia="仿宋_GB2312"/>
          <w:b/>
          <w:sz w:val="28"/>
          <w:szCs w:val="28"/>
        </w:rPr>
        <w:t>不涉及矿产地的</w:t>
      </w:r>
      <w:r>
        <w:rPr>
          <w:rFonts w:hint="eastAsia" w:ascii="仿宋_GB2312" w:hAnsi="宋体" w:eastAsia="仿宋_GB2312"/>
          <w:sz w:val="28"/>
          <w:szCs w:val="28"/>
        </w:rPr>
        <w:t>〕该采矿权不涉及国家出资已探明的矿产地或探矿权采矿权灭失的矿产地。</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涉及矿产地已完成有偿处置的</w:t>
      </w:r>
      <w:r>
        <w:rPr>
          <w:rFonts w:hint="eastAsia" w:ascii="仿宋_GB2312" w:hAnsi="宋体" w:eastAsia="仿宋_GB2312"/>
          <w:sz w:val="28"/>
          <w:szCs w:val="28"/>
        </w:rPr>
        <w:t>〕该采矿权涉及国家出资已探明的矿产地或探矿权采矿权灭失的矿产地，已按要求缴清了采矿权矿业权出让收益（价款）。</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涉及矿产地未完成有偿处置的</w:t>
      </w:r>
      <w:r>
        <w:rPr>
          <w:rFonts w:hint="eastAsia" w:ascii="仿宋_GB2312" w:hAnsi="宋体" w:eastAsia="仿宋_GB2312"/>
          <w:sz w:val="28"/>
          <w:szCs w:val="28"/>
        </w:rPr>
        <w:t>〕该采矿权涉及国家出资已探明的矿产地或探矿权采矿权灭失的矿产地，因</w:t>
      </w:r>
      <w:r>
        <w:rPr>
          <w:rFonts w:hint="eastAsia" w:ascii="仿宋_GB2312" w:hAnsi="宋体" w:eastAsia="仿宋_GB2312"/>
          <w:sz w:val="28"/>
          <w:szCs w:val="28"/>
          <w:u w:val="single"/>
        </w:rPr>
        <w:t xml:space="preserve">  （具体原因） </w:t>
      </w:r>
      <w:r>
        <w:rPr>
          <w:rFonts w:hint="eastAsia" w:ascii="仿宋_GB2312" w:hAnsi="宋体" w:eastAsia="仿宋_GB2312"/>
          <w:sz w:val="28"/>
          <w:szCs w:val="28"/>
        </w:rPr>
        <w:t>,该矿尚未完成有偿处置，申请人提交了承诺书，承诺</w:t>
      </w:r>
      <w:r>
        <w:rPr>
          <w:rFonts w:hint="eastAsia" w:ascii="仿宋_GB2312" w:hAnsi="宋体" w:eastAsia="仿宋_GB2312"/>
          <w:sz w:val="28"/>
          <w:szCs w:val="28"/>
          <w:u w:val="single"/>
        </w:rPr>
        <w:t xml:space="preserve">        </w:t>
      </w:r>
      <w:r>
        <w:rPr>
          <w:rFonts w:hint="eastAsia" w:ascii="仿宋_GB2312" w:hAnsi="宋体" w:eastAsia="仿宋_GB2312"/>
          <w:sz w:val="28"/>
          <w:szCs w:val="28"/>
        </w:rPr>
        <w:t>。我厅（局）已</w:t>
      </w:r>
      <w:r>
        <w:rPr>
          <w:rFonts w:hint="eastAsia" w:ascii="仿宋_GB2312" w:hAnsi="宋体" w:eastAsia="仿宋_GB2312"/>
          <w:sz w:val="28"/>
          <w:szCs w:val="28"/>
          <w:u w:val="single"/>
        </w:rPr>
        <w:t xml:space="preserve">  （有偿处置进展情况） </w:t>
      </w:r>
      <w:r>
        <w:rPr>
          <w:rFonts w:hint="eastAsia" w:ascii="仿宋_GB2312" w:hAnsi="宋体" w:eastAsia="仿宋_GB2312"/>
          <w:sz w:val="28"/>
          <w:szCs w:val="28"/>
        </w:rPr>
        <w:t>，下一步将督促其尽快完成有偿处置。申请人的上级主管部门</w:t>
      </w:r>
      <w:r>
        <w:rPr>
          <w:rFonts w:hint="eastAsia" w:ascii="仿宋_GB2312" w:hAnsi="宋体" w:eastAsia="仿宋_GB2312"/>
          <w:sz w:val="28"/>
          <w:szCs w:val="28"/>
          <w:u w:val="single"/>
        </w:rPr>
        <w:t xml:space="preserve">      </w:t>
      </w:r>
      <w:r>
        <w:rPr>
          <w:rFonts w:hint="eastAsia" w:ascii="仿宋_GB2312" w:hAnsi="宋体" w:eastAsia="仿宋_GB2312"/>
          <w:sz w:val="28"/>
          <w:szCs w:val="28"/>
        </w:rPr>
        <w:t>出具了</w:t>
      </w:r>
      <w:r>
        <w:rPr>
          <w:rFonts w:hint="eastAsia" w:ascii="仿宋_GB2312" w:hAnsi="宋体" w:eastAsia="仿宋_GB2312"/>
          <w:sz w:val="28"/>
          <w:szCs w:val="28"/>
          <w:u w:val="single"/>
        </w:rPr>
        <w:t xml:space="preserve"> （文件名及文号） </w:t>
      </w:r>
      <w:r>
        <w:rPr>
          <w:rFonts w:hint="eastAsia" w:ascii="仿宋_GB2312" w:hAnsi="宋体" w:eastAsia="仿宋_GB2312"/>
          <w:sz w:val="28"/>
          <w:szCs w:val="28"/>
        </w:rPr>
        <w:t>，承诺监督申请人按要求完成采矿权有偿处置。该采矿权不属于审计署XX年对我省矿产资源开发利用审计的整改项目。/该采矿权属于审计署XX年对我省矿产资源开发利用审计的整改项目，我厅（局）已对</w:t>
      </w:r>
      <w:r>
        <w:rPr>
          <w:rFonts w:hint="eastAsia" w:ascii="仿宋_GB2312" w:hAnsi="宋体" w:eastAsia="仿宋_GB2312"/>
          <w:sz w:val="28"/>
          <w:szCs w:val="28"/>
          <w:u w:val="single"/>
        </w:rPr>
        <w:t xml:space="preserve">  （整改意见）  </w:t>
      </w:r>
      <w:r>
        <w:rPr>
          <w:rFonts w:hint="eastAsia" w:ascii="仿宋_GB2312" w:hAnsi="宋体" w:eastAsia="仿宋_GB2312"/>
          <w:sz w:val="28"/>
          <w:szCs w:val="28"/>
        </w:rPr>
        <w:t>按要求进行了整改。</w:t>
      </w:r>
    </w:p>
    <w:p>
      <w:pPr>
        <w:keepNext w:val="0"/>
        <w:keepLines w:val="0"/>
        <w:pageBreakBefore w:val="0"/>
        <w:widowControl w:val="0"/>
        <w:kinsoku/>
        <w:wordWrap/>
        <w:overflowPunct/>
        <w:topLinePunct w:val="0"/>
        <w:autoSpaceDE/>
        <w:autoSpaceDN/>
        <w:bidi w:val="0"/>
        <w:adjustRightInd/>
        <w:snapToGrid/>
        <w:spacing w:line="460" w:lineRule="exact"/>
        <w:ind w:firstLine="645"/>
        <w:jc w:val="both"/>
        <w:textAlignment w:val="auto"/>
        <w:rPr>
          <w:rFonts w:hint="eastAsia" w:ascii="仿宋_GB2312" w:eastAsia="仿宋_GB2312"/>
          <w:sz w:val="28"/>
          <w:szCs w:val="28"/>
        </w:rPr>
      </w:pPr>
      <w:r>
        <w:rPr>
          <w:rFonts w:hint="eastAsia" w:ascii="仿宋_GB2312" w:hAnsi="宋体" w:eastAsia="仿宋_GB2312"/>
          <w:sz w:val="28"/>
          <w:szCs w:val="28"/>
        </w:rPr>
        <w:t>五、</w:t>
      </w:r>
      <w:r>
        <w:rPr>
          <w:rFonts w:hint="eastAsia" w:ascii="仿宋_GB2312" w:eastAsia="仿宋_GB2312"/>
          <w:sz w:val="28"/>
          <w:szCs w:val="28"/>
        </w:rPr>
        <w:t>矿业权出让收益（价款）缴纳或有偿处置的具体情况。矿业权人已按矿业权出让合同（</w:t>
      </w:r>
      <w:r>
        <w:rPr>
          <w:rFonts w:hint="eastAsia" w:ascii="仿宋_GB2312" w:eastAsia="仿宋_GB2312"/>
          <w:sz w:val="28"/>
          <w:szCs w:val="28"/>
          <w:u w:val="single"/>
        </w:rPr>
        <w:t>缴款通知书/分期缴款批复/成交确认书</w:t>
      </w:r>
      <w:r>
        <w:rPr>
          <w:rFonts w:hint="eastAsia" w:ascii="仿宋_GB2312" w:eastAsia="仿宋_GB2312"/>
          <w:sz w:val="28"/>
          <w:szCs w:val="28"/>
        </w:rPr>
        <w:t>），</w:t>
      </w:r>
      <w:r>
        <w:rPr>
          <w:rFonts w:hint="eastAsia" w:ascii="仿宋_GB2312" w:eastAsia="仿宋_GB2312"/>
          <w:sz w:val="28"/>
          <w:szCs w:val="28"/>
          <w:u w:val="single"/>
        </w:rPr>
        <w:t>缴清了</w:t>
      </w:r>
      <w:r>
        <w:rPr>
          <w:rFonts w:hint="eastAsia" w:ascii="仿宋_GB2312" w:eastAsia="仿宋_GB2312"/>
          <w:sz w:val="28"/>
          <w:szCs w:val="28"/>
        </w:rPr>
        <w:t>/</w:t>
      </w:r>
      <w:r>
        <w:rPr>
          <w:rFonts w:hint="eastAsia" w:ascii="仿宋_GB2312" w:eastAsia="仿宋_GB2312"/>
          <w:sz w:val="28"/>
          <w:szCs w:val="28"/>
          <w:u w:val="single"/>
        </w:rPr>
        <w:t>正在缴纳</w:t>
      </w:r>
      <w:r>
        <w:rPr>
          <w:rFonts w:hint="eastAsia" w:ascii="仿宋_GB2312" w:eastAsia="仿宋_GB2312"/>
          <w:sz w:val="28"/>
          <w:szCs w:val="28"/>
        </w:rPr>
        <w:t>矿业权出让收益（价款）。截至核查之日，矿业权人应缴矿业权出让收益（价款）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万元，实缴矿业权出让收益（价款）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万元；应缴资金占用费</w:t>
      </w:r>
      <w:r>
        <w:rPr>
          <w:rFonts w:hint="eastAsia" w:ascii="仿宋_GB2312" w:eastAsia="仿宋_GB2312"/>
          <w:sz w:val="28"/>
          <w:szCs w:val="28"/>
          <w:u w:val="single"/>
        </w:rPr>
        <w:t xml:space="preserve">      </w:t>
      </w:r>
      <w:r>
        <w:rPr>
          <w:rFonts w:hint="eastAsia" w:ascii="仿宋_GB2312" w:eastAsia="仿宋_GB2312"/>
          <w:sz w:val="28"/>
          <w:szCs w:val="28"/>
        </w:rPr>
        <w:t>万元，实缴资金占用费</w:t>
      </w:r>
      <w:r>
        <w:rPr>
          <w:rFonts w:hint="eastAsia" w:ascii="仿宋_GB2312" w:eastAsia="仿宋_GB2312"/>
          <w:sz w:val="28"/>
          <w:szCs w:val="28"/>
          <w:u w:val="single"/>
        </w:rPr>
        <w:t xml:space="preserve">      </w:t>
      </w:r>
      <w:r>
        <w:rPr>
          <w:rFonts w:hint="eastAsia" w:ascii="仿宋_GB2312" w:eastAsia="仿宋_GB2312"/>
          <w:sz w:val="28"/>
          <w:szCs w:val="28"/>
        </w:rPr>
        <w:t>万元；应缴滞纳金</w:t>
      </w:r>
      <w:r>
        <w:rPr>
          <w:rFonts w:hint="eastAsia" w:ascii="仿宋_GB2312" w:eastAsia="仿宋_GB2312"/>
          <w:sz w:val="28"/>
          <w:szCs w:val="28"/>
          <w:u w:val="single"/>
        </w:rPr>
        <w:t xml:space="preserve">      </w:t>
      </w:r>
      <w:r>
        <w:rPr>
          <w:rFonts w:hint="eastAsia" w:ascii="仿宋_GB2312" w:eastAsia="仿宋_GB2312"/>
          <w:sz w:val="28"/>
          <w:szCs w:val="28"/>
        </w:rPr>
        <w:t>万元，实缴滞纳金</w:t>
      </w:r>
      <w:r>
        <w:rPr>
          <w:rFonts w:hint="eastAsia" w:ascii="仿宋_GB2312" w:eastAsia="仿宋_GB2312"/>
          <w:sz w:val="28"/>
          <w:szCs w:val="28"/>
          <w:u w:val="single"/>
        </w:rPr>
        <w:t xml:space="preserve">     </w:t>
      </w:r>
      <w:r>
        <w:rPr>
          <w:rFonts w:hint="eastAsia" w:ascii="仿宋_GB2312" w:eastAsia="仿宋_GB2312"/>
          <w:sz w:val="28"/>
          <w:szCs w:val="28"/>
        </w:rPr>
        <w:t>万元。</w:t>
      </w:r>
    </w:p>
    <w:p>
      <w:pPr>
        <w:keepNext w:val="0"/>
        <w:keepLines w:val="0"/>
        <w:pageBreakBefore w:val="0"/>
        <w:widowControl w:val="0"/>
        <w:kinsoku/>
        <w:wordWrap/>
        <w:overflowPunct/>
        <w:topLinePunct w:val="0"/>
        <w:autoSpaceDE/>
        <w:autoSpaceDN/>
        <w:bidi w:val="0"/>
        <w:adjustRightInd/>
        <w:snapToGrid/>
        <w:spacing w:line="460" w:lineRule="exact"/>
        <w:ind w:firstLine="565" w:firstLineChars="202"/>
        <w:jc w:val="both"/>
        <w:textAlignment w:val="auto"/>
        <w:rPr>
          <w:rFonts w:hint="eastAsia" w:ascii="仿宋_GB2312" w:hAnsi="宋体" w:eastAsia="仿宋_GB2312"/>
          <w:sz w:val="28"/>
          <w:szCs w:val="28"/>
        </w:rPr>
      </w:pPr>
      <w:r>
        <w:rPr>
          <w:rFonts w:hint="eastAsia" w:ascii="仿宋_GB2312" w:eastAsia="仿宋_GB2312"/>
          <w:sz w:val="28"/>
          <w:szCs w:val="28"/>
        </w:rPr>
        <w:t>或矿业权人的价款已经</w:t>
      </w:r>
      <w:r>
        <w:rPr>
          <w:rFonts w:hint="eastAsia" w:ascii="仿宋_GB2312" w:eastAsia="仿宋_GB2312"/>
          <w:sz w:val="28"/>
          <w:szCs w:val="28"/>
          <w:u w:val="single"/>
        </w:rPr>
        <w:t xml:space="preserve">      （填批准文件名称及文号）</w:t>
      </w:r>
      <w:r>
        <w:rPr>
          <w:rFonts w:hint="eastAsia" w:ascii="仿宋_GB2312" w:eastAsia="仿宋_GB2312"/>
          <w:sz w:val="28"/>
          <w:szCs w:val="28"/>
        </w:rPr>
        <w:t>批准转增为企业的资本金/地勘单位的国家基金。</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六、申请人依法履行了矿产资源法律法规规定的各项义务，按要求公示年度信息且未被列入异常名录或严重违法名单，未发现违法违规开采行为/发现</w:t>
      </w:r>
      <w:r>
        <w:rPr>
          <w:rFonts w:hint="eastAsia" w:ascii="仿宋_GB2312" w:hAnsi="宋体" w:eastAsia="仿宋_GB2312"/>
          <w:sz w:val="28"/>
          <w:szCs w:val="28"/>
          <w:u w:val="single"/>
        </w:rPr>
        <w:t xml:space="preserve"> （具体违法违规行为） </w:t>
      </w:r>
      <w:r>
        <w:rPr>
          <w:rFonts w:hint="eastAsia" w:ascii="仿宋_GB2312" w:hAnsi="宋体" w:eastAsia="仿宋_GB2312"/>
          <w:sz w:val="28"/>
          <w:szCs w:val="28"/>
        </w:rPr>
        <w:t>，</w:t>
      </w:r>
      <w:r>
        <w:rPr>
          <w:rFonts w:ascii="仿宋_GB2312" w:hAnsi="仿宋_GB2312" w:eastAsia="仿宋_GB2312"/>
          <w:sz w:val="28"/>
          <w:szCs w:val="28"/>
        </w:rPr>
        <w:t>已依法进行查处并结案</w:t>
      </w:r>
      <w:r>
        <w:rPr>
          <w:rFonts w:hint="eastAsia" w:ascii="仿宋_GB2312" w:hAnsi="宋体" w:eastAsia="仿宋_GB2312"/>
          <w:sz w:val="28"/>
          <w:szCs w:val="28"/>
        </w:rPr>
        <w:t>。申请人按要求编报完成了《矿山地质环境保护与土地复垦方案》，履行了矿山地质环境保护与土地复垦等相关义务。</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七、〔</w:t>
      </w:r>
      <w:r>
        <w:rPr>
          <w:rFonts w:hint="eastAsia" w:ascii="仿宋_GB2312" w:hAnsi="宋体" w:eastAsia="仿宋_GB2312"/>
          <w:b/>
          <w:sz w:val="28"/>
          <w:szCs w:val="28"/>
        </w:rPr>
        <w:t>属于钨矿、稀土矿的</w:t>
      </w:r>
      <w:r>
        <w:rPr>
          <w:rFonts w:hint="eastAsia" w:ascii="仿宋_GB2312" w:hAnsi="宋体" w:eastAsia="仿宋_GB2312"/>
          <w:sz w:val="28"/>
          <w:szCs w:val="28"/>
        </w:rPr>
        <w:t>〕该采矿权严格按我厅（局）下达的钨矿/稀土矿开采总量控制指标组织生产，无超指标开采行为，符合开采总量控制有关要求。</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八、其他需要说明的事项。</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根据上述核查情况，我厅（局）建议同意该采矿权延续/缩小矿区范围变更/采矿权人名称变更登记申请。</w:t>
      </w:r>
    </w:p>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ascii="仿宋_GB2312" w:hAnsi="宋体" w:eastAsia="仿宋_GB2312"/>
          <w:sz w:val="28"/>
          <w:szCs w:val="28"/>
        </w:rPr>
      </w:pPr>
      <w:r>
        <w:rPr>
          <w:rFonts w:hint="eastAsia" w:ascii="仿宋_GB2312" w:hAnsi="宋体" w:eastAsia="仿宋_GB2312"/>
          <w:sz w:val="28"/>
          <w:szCs w:val="28"/>
        </w:rPr>
        <w:t xml:space="preserve">                            XX国土资源厅（局）（公章）</w:t>
      </w:r>
    </w:p>
    <w:p>
      <w:pPr>
        <w:keepNext w:val="0"/>
        <w:keepLines w:val="0"/>
        <w:pageBreakBefore w:val="0"/>
        <w:widowControl w:val="0"/>
        <w:kinsoku/>
        <w:wordWrap/>
        <w:overflowPunct/>
        <w:topLinePunct w:val="0"/>
        <w:autoSpaceDE/>
        <w:autoSpaceDN/>
        <w:bidi w:val="0"/>
        <w:adjustRightInd/>
        <w:snapToGrid/>
        <w:spacing w:line="460" w:lineRule="exact"/>
        <w:jc w:val="both"/>
        <w:textAlignment w:val="auto"/>
        <w:rPr>
          <w:rFonts w:ascii="仿宋_GB2312" w:hAnsi="宋体" w:eastAsia="仿宋_GB2312"/>
          <w:sz w:val="28"/>
          <w:szCs w:val="28"/>
        </w:rPr>
      </w:pPr>
      <w:r>
        <w:rPr>
          <w:rFonts w:hint="eastAsia" w:ascii="仿宋_GB2312" w:hAnsi="宋体" w:eastAsia="仿宋_GB2312"/>
          <w:sz w:val="28"/>
          <w:szCs w:val="28"/>
        </w:rPr>
        <w:t xml:space="preserve">                                   年   月   日</w:t>
      </w:r>
    </w:p>
    <w:p>
      <w:pPr>
        <w:rPr>
          <w:rFonts w:ascii="仿宋_GB2312" w:hAnsi="宋体" w:eastAsia="仿宋_GB2312"/>
          <w:sz w:val="28"/>
          <w:szCs w:val="28"/>
        </w:rPr>
      </w:pPr>
      <w:r>
        <w:rPr>
          <w:rFonts w:hint="eastAsia" w:ascii="仿宋_GB2312" w:hAnsi="宋体" w:eastAsia="仿宋_GB2312"/>
          <w:sz w:val="28"/>
          <w:szCs w:val="28"/>
        </w:rPr>
        <w:br w:type="page"/>
      </w:r>
      <w:r>
        <w:rPr>
          <w:rFonts w:hint="eastAsia" w:ascii="仿宋_GB2312" w:hAnsi="宋体" w:eastAsia="仿宋_GB2312"/>
          <w:sz w:val="28"/>
          <w:szCs w:val="28"/>
        </w:rPr>
        <w:t>(8)</w:t>
      </w:r>
    </w:p>
    <w:p>
      <w:pPr>
        <w:jc w:val="right"/>
        <w:rPr>
          <w:rFonts w:ascii="仿宋_GB2312" w:hAnsi="仿宋_GB2312" w:eastAsia="仿宋_GB2312" w:cs="仿宋_GB2312"/>
          <w:bCs/>
          <w:sz w:val="28"/>
          <w:szCs w:val="28"/>
        </w:rPr>
      </w:pPr>
      <w:r>
        <w:rPr>
          <w:rFonts w:hint="eastAsia" w:ascii="仿宋_GB2312" w:hAnsi="仿宋_GB2312" w:eastAsia="仿宋_GB2312" w:cs="仿宋_GB2312"/>
          <w:bCs/>
          <w:sz w:val="28"/>
          <w:szCs w:val="28"/>
        </w:rPr>
        <w:t>文号</w:t>
      </w:r>
    </w:p>
    <w:p>
      <w:pPr>
        <w:spacing w:line="360" w:lineRule="auto"/>
        <w:ind w:firstLine="282" w:firstLineChars="78"/>
        <w:jc w:val="center"/>
        <w:outlineLvl w:val="1"/>
        <w:rPr>
          <w:rFonts w:ascii="宋体" w:hAnsi="宋体"/>
          <w:b/>
          <w:bCs/>
          <w:sz w:val="36"/>
          <w:szCs w:val="36"/>
        </w:rPr>
      </w:pPr>
      <w:r>
        <w:rPr>
          <w:rFonts w:hint="eastAsia" w:ascii="宋体" w:hAnsi="宋体"/>
          <w:b/>
          <w:bCs/>
          <w:sz w:val="36"/>
          <w:szCs w:val="36"/>
        </w:rPr>
        <w:t>关于XX采矿权注销登记申请核查意见的函</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国土资源部:</w:t>
      </w:r>
    </w:p>
    <w:p>
      <w:pPr>
        <w:keepNext w:val="0"/>
        <w:keepLines w:val="0"/>
        <w:pageBreakBefore w:val="0"/>
        <w:widowControl w:val="0"/>
        <w:kinsoku/>
        <w:wordWrap/>
        <w:overflowPunct/>
        <w:topLinePunct w:val="0"/>
        <w:autoSpaceDE/>
        <w:autoSpaceDN/>
        <w:bidi w:val="0"/>
        <w:adjustRightInd/>
        <w:snapToGrid/>
        <w:spacing w:line="480" w:lineRule="exact"/>
        <w:ind w:firstLine="568" w:firstLineChars="202"/>
        <w:jc w:val="both"/>
        <w:textAlignment w:val="auto"/>
        <w:rPr>
          <w:rFonts w:ascii="仿宋_GB2312" w:hAnsi="宋体" w:eastAsia="仿宋_GB2312"/>
          <w:sz w:val="28"/>
          <w:szCs w:val="28"/>
        </w:rPr>
      </w:pPr>
      <w:r>
        <w:rPr>
          <w:rFonts w:hint="eastAsia" w:ascii="仿宋_GB2312" w:hAnsi="宋体" w:eastAsia="仿宋_GB2312"/>
          <w:b/>
          <w:sz w:val="28"/>
          <w:szCs w:val="28"/>
        </w:rPr>
        <w:t>〔属于采矿权人申请注销的〕</w:t>
      </w:r>
      <w:r>
        <w:rPr>
          <w:rFonts w:hint="eastAsia" w:ascii="仿宋_GB2312" w:hAnsi="宋体" w:eastAsia="仿宋_GB2312"/>
          <w:sz w:val="28"/>
          <w:szCs w:val="28"/>
        </w:rPr>
        <w:t>根据《国土资源部关于进一步规范矿业权申请资料的通知》（国土资规〔2017〕15号）要求，我厅（局）对</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公司（单位）提交的“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”采矿权注销登记申请有关情况进行了核查，该申请属国土资源部发证权限，现将核实情况函告如下：</w:t>
      </w:r>
    </w:p>
    <w:p>
      <w:pPr>
        <w:keepNext w:val="0"/>
        <w:keepLines w:val="0"/>
        <w:pageBreakBefore w:val="0"/>
        <w:widowControl w:val="0"/>
        <w:kinsoku/>
        <w:wordWrap/>
        <w:overflowPunct/>
        <w:topLinePunct w:val="0"/>
        <w:autoSpaceDE/>
        <w:autoSpaceDN/>
        <w:bidi w:val="0"/>
        <w:adjustRightInd/>
        <w:snapToGrid/>
        <w:spacing w:line="480" w:lineRule="exact"/>
        <w:ind w:firstLine="568" w:firstLineChars="202"/>
        <w:jc w:val="both"/>
        <w:textAlignment w:val="auto"/>
        <w:rPr>
          <w:rFonts w:ascii="仿宋_GB2312" w:hAnsi="宋体" w:eastAsia="仿宋_GB2312"/>
          <w:sz w:val="28"/>
          <w:szCs w:val="28"/>
        </w:rPr>
      </w:pPr>
      <w:r>
        <w:rPr>
          <w:rFonts w:hint="eastAsia" w:ascii="仿宋_GB2312" w:hAnsi="宋体" w:eastAsia="仿宋_GB2312"/>
          <w:b/>
          <w:sz w:val="28"/>
          <w:szCs w:val="28"/>
        </w:rPr>
        <w:t>〔属于政府部门公告注销的〕</w:t>
      </w:r>
      <w:r>
        <w:rPr>
          <w:rFonts w:hint="eastAsia" w:ascii="仿宋_GB2312" w:hAnsi="宋体" w:eastAsia="仿宋_GB2312"/>
          <w:sz w:val="28"/>
          <w:szCs w:val="28"/>
        </w:rPr>
        <w:t>根据</w:t>
      </w:r>
      <w:r>
        <w:rPr>
          <w:rFonts w:hint="eastAsia" w:ascii="仿宋_GB2312" w:hAnsi="宋体" w:eastAsia="仿宋_GB2312"/>
          <w:sz w:val="28"/>
          <w:szCs w:val="28"/>
          <w:u w:val="single"/>
        </w:rPr>
        <w:t xml:space="preserve"> （文件及文号） </w:t>
      </w:r>
      <w:r>
        <w:rPr>
          <w:rFonts w:hint="eastAsia" w:ascii="仿宋_GB2312" w:hAnsi="宋体" w:eastAsia="仿宋_GB2312"/>
          <w:sz w:val="28"/>
          <w:szCs w:val="28"/>
        </w:rPr>
        <w:t>要求，</w:t>
      </w:r>
      <w:r>
        <w:rPr>
          <w:rFonts w:hint="eastAsia" w:ascii="仿宋_GB2312" w:hAnsi="宋体" w:eastAsia="仿宋_GB2312"/>
          <w:sz w:val="28"/>
          <w:szCs w:val="28"/>
          <w:u w:val="single"/>
        </w:rPr>
        <w:t xml:space="preserve"> （政府部门名称） </w:t>
      </w:r>
      <w:r>
        <w:rPr>
          <w:rFonts w:hint="eastAsia" w:ascii="仿宋_GB2312" w:hAnsi="宋体" w:eastAsia="仿宋_GB2312"/>
          <w:sz w:val="28"/>
          <w:szCs w:val="28"/>
        </w:rPr>
        <w:t>于</w:t>
      </w:r>
      <w:r>
        <w:rPr>
          <w:rFonts w:hint="eastAsia" w:ascii="仿宋_GB2312" w:hAnsi="宋体" w:eastAsia="仿宋_GB2312"/>
          <w:sz w:val="28"/>
          <w:szCs w:val="28"/>
          <w:u w:val="single"/>
        </w:rPr>
        <w:t xml:space="preserve">   </w:t>
      </w:r>
      <w:r>
        <w:rPr>
          <w:rFonts w:hint="eastAsia" w:ascii="仿宋_GB2312" w:hAnsi="宋体" w:eastAsia="仿宋_GB2312"/>
          <w:sz w:val="28"/>
          <w:szCs w:val="28"/>
        </w:rPr>
        <w:t>年</w:t>
      </w:r>
      <w:r>
        <w:rPr>
          <w:rFonts w:hint="eastAsia" w:ascii="仿宋_GB2312" w:hAnsi="宋体" w:eastAsia="仿宋_GB2312"/>
          <w:sz w:val="28"/>
          <w:szCs w:val="28"/>
          <w:u w:val="single"/>
        </w:rPr>
        <w:t xml:space="preserve">   </w:t>
      </w:r>
      <w:r>
        <w:rPr>
          <w:rFonts w:hint="eastAsia" w:ascii="仿宋_GB2312" w:hAnsi="宋体" w:eastAsia="仿宋_GB2312"/>
          <w:sz w:val="28"/>
          <w:szCs w:val="28"/>
        </w:rPr>
        <w:t>月</w:t>
      </w:r>
      <w:r>
        <w:rPr>
          <w:rFonts w:hint="eastAsia" w:ascii="仿宋_GB2312" w:hAnsi="宋体" w:eastAsia="仿宋_GB2312"/>
          <w:sz w:val="28"/>
          <w:szCs w:val="28"/>
          <w:u w:val="single"/>
        </w:rPr>
        <w:t xml:space="preserve">   </w:t>
      </w:r>
      <w:r>
        <w:rPr>
          <w:rFonts w:hint="eastAsia" w:ascii="仿宋_GB2312" w:hAnsi="宋体" w:eastAsia="仿宋_GB2312"/>
          <w:sz w:val="28"/>
          <w:szCs w:val="28"/>
        </w:rPr>
        <w:t>日对关闭“</w:t>
      </w:r>
      <w:r>
        <w:rPr>
          <w:rFonts w:hint="eastAsia" w:ascii="仿宋_GB2312" w:hAnsi="宋体" w:eastAsia="仿宋_GB2312"/>
          <w:sz w:val="28"/>
          <w:szCs w:val="28"/>
          <w:u w:val="single"/>
        </w:rPr>
        <w:t xml:space="preserve">  （矿山名称） </w:t>
      </w:r>
      <w:r>
        <w:rPr>
          <w:rFonts w:hint="eastAsia" w:ascii="仿宋_GB2312" w:hAnsi="宋体" w:eastAsia="仿宋_GB2312"/>
          <w:sz w:val="28"/>
          <w:szCs w:val="28"/>
        </w:rPr>
        <w:t>”进行了公告，公告期满无异议。根据《国土资源部关于进一步规范矿业权申请资料的通知》（国土资规〔2017〕15号）要求，我厅（局）对该采矿权注销有关情况进行了核实，该申请属国土资源部发证权限，现将核实情况函告如下：</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一、〔</w:t>
      </w:r>
      <w:r>
        <w:rPr>
          <w:rFonts w:hint="eastAsia" w:ascii="仿宋_GB2312" w:hAnsi="宋体" w:eastAsia="仿宋_GB2312"/>
          <w:b/>
          <w:sz w:val="28"/>
          <w:szCs w:val="28"/>
        </w:rPr>
        <w:t>不涉及矿产地的</w:t>
      </w:r>
      <w:r>
        <w:rPr>
          <w:rFonts w:hint="eastAsia" w:ascii="仿宋_GB2312" w:hAnsi="宋体" w:eastAsia="仿宋_GB2312"/>
          <w:sz w:val="28"/>
          <w:szCs w:val="28"/>
        </w:rPr>
        <w:t>〕该采矿权不涉及国家出资已探明的矿产地或探矿权采矿权灭失的矿产地。</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涉及矿产地的</w:t>
      </w:r>
      <w:r>
        <w:rPr>
          <w:rFonts w:hint="eastAsia" w:ascii="仿宋_GB2312" w:hAnsi="宋体" w:eastAsia="仿宋_GB2312"/>
          <w:sz w:val="28"/>
          <w:szCs w:val="28"/>
        </w:rPr>
        <w:t>〕该采矿权涉及国家出资已探明的矿产地或探矿权采矿权灭失的矿产地,已按规定缴清了矿业权矿业权出让收益（价款）。</w:t>
      </w:r>
    </w:p>
    <w:p>
      <w:pPr>
        <w:keepNext w:val="0"/>
        <w:keepLines w:val="0"/>
        <w:pageBreakBefore w:val="0"/>
        <w:widowControl w:val="0"/>
        <w:kinsoku/>
        <w:wordWrap/>
        <w:overflowPunct/>
        <w:topLinePunct w:val="0"/>
        <w:autoSpaceDE/>
        <w:autoSpaceDN/>
        <w:bidi w:val="0"/>
        <w:adjustRightInd/>
        <w:snapToGrid/>
        <w:spacing w:line="480" w:lineRule="exact"/>
        <w:ind w:firstLine="645"/>
        <w:jc w:val="both"/>
        <w:textAlignment w:val="auto"/>
        <w:rPr>
          <w:rFonts w:hint="eastAsia" w:ascii="仿宋_GB2312" w:eastAsia="仿宋_GB2312"/>
          <w:sz w:val="28"/>
          <w:szCs w:val="28"/>
        </w:rPr>
      </w:pPr>
      <w:r>
        <w:rPr>
          <w:rFonts w:hint="eastAsia" w:ascii="仿宋_GB2312" w:hAnsi="宋体" w:eastAsia="仿宋_GB2312"/>
          <w:sz w:val="28"/>
          <w:szCs w:val="28"/>
        </w:rPr>
        <w:t>二、</w:t>
      </w:r>
      <w:r>
        <w:rPr>
          <w:rFonts w:hint="eastAsia" w:ascii="仿宋_GB2312" w:eastAsia="仿宋_GB2312"/>
          <w:sz w:val="28"/>
          <w:szCs w:val="28"/>
        </w:rPr>
        <w:t>矿业权出让收益（价款）缴纳或有偿处置的具体情况。矿业权人已按矿业权出让合同（</w:t>
      </w:r>
      <w:r>
        <w:rPr>
          <w:rFonts w:hint="eastAsia" w:ascii="仿宋_GB2312" w:eastAsia="仿宋_GB2312"/>
          <w:sz w:val="28"/>
          <w:szCs w:val="28"/>
          <w:u w:val="single"/>
        </w:rPr>
        <w:t>缴款通知书/分期缴款批复/成交确认书</w:t>
      </w:r>
      <w:r>
        <w:rPr>
          <w:rFonts w:hint="eastAsia" w:ascii="仿宋_GB2312" w:eastAsia="仿宋_GB2312"/>
          <w:sz w:val="28"/>
          <w:szCs w:val="28"/>
        </w:rPr>
        <w:t>），</w:t>
      </w:r>
      <w:r>
        <w:rPr>
          <w:rFonts w:hint="eastAsia" w:ascii="仿宋_GB2312" w:eastAsia="仿宋_GB2312"/>
          <w:sz w:val="28"/>
          <w:szCs w:val="28"/>
          <w:u w:val="single"/>
        </w:rPr>
        <w:t>缴清了</w:t>
      </w:r>
      <w:r>
        <w:rPr>
          <w:rFonts w:hint="eastAsia" w:ascii="仿宋_GB2312" w:eastAsia="仿宋_GB2312"/>
          <w:sz w:val="28"/>
          <w:szCs w:val="28"/>
        </w:rPr>
        <w:t>/</w:t>
      </w:r>
      <w:r>
        <w:rPr>
          <w:rFonts w:hint="eastAsia" w:ascii="仿宋_GB2312" w:eastAsia="仿宋_GB2312"/>
          <w:sz w:val="28"/>
          <w:szCs w:val="28"/>
          <w:u w:val="single"/>
        </w:rPr>
        <w:t>正在缴纳</w:t>
      </w:r>
      <w:r>
        <w:rPr>
          <w:rFonts w:hint="eastAsia" w:ascii="仿宋_GB2312" w:eastAsia="仿宋_GB2312"/>
          <w:sz w:val="28"/>
          <w:szCs w:val="28"/>
        </w:rPr>
        <w:t>矿业权出让收益（价款）。截至核查之日，矿业权人应缴矿业权出让收益（价款）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万元，实缴矿业权出让收益（价款）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万元；应缴资金占用费</w:t>
      </w:r>
      <w:r>
        <w:rPr>
          <w:rFonts w:hint="eastAsia" w:ascii="仿宋_GB2312" w:eastAsia="仿宋_GB2312"/>
          <w:sz w:val="28"/>
          <w:szCs w:val="28"/>
          <w:u w:val="single"/>
        </w:rPr>
        <w:t xml:space="preserve">      </w:t>
      </w:r>
      <w:r>
        <w:rPr>
          <w:rFonts w:hint="eastAsia" w:ascii="仿宋_GB2312" w:eastAsia="仿宋_GB2312"/>
          <w:sz w:val="28"/>
          <w:szCs w:val="28"/>
        </w:rPr>
        <w:t>万元，实缴资金占用费</w:t>
      </w:r>
      <w:r>
        <w:rPr>
          <w:rFonts w:hint="eastAsia" w:ascii="仿宋_GB2312" w:eastAsia="仿宋_GB2312"/>
          <w:sz w:val="28"/>
          <w:szCs w:val="28"/>
          <w:u w:val="single"/>
        </w:rPr>
        <w:t xml:space="preserve">      </w:t>
      </w:r>
      <w:r>
        <w:rPr>
          <w:rFonts w:hint="eastAsia" w:ascii="仿宋_GB2312" w:eastAsia="仿宋_GB2312"/>
          <w:sz w:val="28"/>
          <w:szCs w:val="28"/>
        </w:rPr>
        <w:t>万元；应缴滞纳金</w:t>
      </w:r>
      <w:r>
        <w:rPr>
          <w:rFonts w:hint="eastAsia" w:ascii="仿宋_GB2312" w:eastAsia="仿宋_GB2312"/>
          <w:sz w:val="28"/>
          <w:szCs w:val="28"/>
          <w:u w:val="single"/>
        </w:rPr>
        <w:t xml:space="preserve">      </w:t>
      </w:r>
      <w:r>
        <w:rPr>
          <w:rFonts w:hint="eastAsia" w:ascii="仿宋_GB2312" w:eastAsia="仿宋_GB2312"/>
          <w:sz w:val="28"/>
          <w:szCs w:val="28"/>
        </w:rPr>
        <w:t>万元，实缴滞纳金</w:t>
      </w:r>
      <w:r>
        <w:rPr>
          <w:rFonts w:hint="eastAsia" w:ascii="仿宋_GB2312" w:eastAsia="仿宋_GB2312"/>
          <w:sz w:val="28"/>
          <w:szCs w:val="28"/>
          <w:u w:val="single"/>
        </w:rPr>
        <w:t xml:space="preserve">     </w:t>
      </w:r>
      <w:r>
        <w:rPr>
          <w:rFonts w:hint="eastAsia" w:ascii="仿宋_GB2312" w:eastAsia="仿宋_GB2312"/>
          <w:sz w:val="28"/>
          <w:szCs w:val="28"/>
        </w:rPr>
        <w:t>万元。</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hint="eastAsia" w:ascii="仿宋_GB2312" w:hAnsi="宋体" w:eastAsia="仿宋_GB2312"/>
          <w:sz w:val="28"/>
          <w:szCs w:val="28"/>
        </w:rPr>
      </w:pPr>
      <w:r>
        <w:rPr>
          <w:rFonts w:hint="eastAsia" w:ascii="仿宋_GB2312" w:eastAsia="仿宋_GB2312"/>
          <w:sz w:val="28"/>
          <w:szCs w:val="28"/>
        </w:rPr>
        <w:t>或矿业权人的价款已经</w:t>
      </w:r>
      <w:r>
        <w:rPr>
          <w:rFonts w:hint="eastAsia" w:ascii="仿宋_GB2312" w:eastAsia="仿宋_GB2312"/>
          <w:sz w:val="28"/>
          <w:szCs w:val="28"/>
          <w:u w:val="single"/>
        </w:rPr>
        <w:t xml:space="preserve">      （填批准文件名称及文号）</w:t>
      </w:r>
      <w:r>
        <w:rPr>
          <w:rFonts w:hint="eastAsia" w:ascii="仿宋_GB2312" w:eastAsia="仿宋_GB2312"/>
          <w:sz w:val="28"/>
          <w:szCs w:val="28"/>
        </w:rPr>
        <w:t>批准转增为企业的资本金/地勘单位的国家基金。</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三、〔</w:t>
      </w:r>
      <w:r>
        <w:rPr>
          <w:rFonts w:hint="eastAsia" w:ascii="仿宋_GB2312" w:hAnsi="宋体" w:eastAsia="仿宋_GB2312"/>
          <w:b/>
          <w:sz w:val="28"/>
          <w:szCs w:val="28"/>
        </w:rPr>
        <w:t>属于采矿权人申请注销的</w:t>
      </w:r>
      <w:r>
        <w:rPr>
          <w:rFonts w:hint="eastAsia" w:ascii="仿宋_GB2312" w:hAnsi="宋体" w:eastAsia="仿宋_GB2312"/>
          <w:sz w:val="28"/>
          <w:szCs w:val="28"/>
        </w:rPr>
        <w:t>〕该采矿权在生产期间依法履行了矿产资源法律法规规定的各项义务，按要求缴纳了各项费用，未发现违法违规开采行为/发现</w:t>
      </w:r>
      <w:r>
        <w:rPr>
          <w:rFonts w:hint="eastAsia" w:ascii="仿宋_GB2312" w:hAnsi="宋体" w:eastAsia="仿宋_GB2312"/>
          <w:sz w:val="28"/>
          <w:szCs w:val="28"/>
          <w:u w:val="single"/>
        </w:rPr>
        <w:t xml:space="preserve"> （具体违法违规行为） </w:t>
      </w:r>
      <w:r>
        <w:rPr>
          <w:rFonts w:hint="eastAsia" w:ascii="仿宋_GB2312" w:hAnsi="宋体" w:eastAsia="仿宋_GB2312"/>
          <w:sz w:val="28"/>
          <w:szCs w:val="28"/>
        </w:rPr>
        <w:t>，</w:t>
      </w:r>
      <w:r>
        <w:rPr>
          <w:rFonts w:ascii="仿宋_GB2312" w:hAnsi="仿宋_GB2312" w:eastAsia="仿宋_GB2312"/>
          <w:sz w:val="28"/>
          <w:szCs w:val="28"/>
        </w:rPr>
        <w:t>已依法进行查处并结案</w:t>
      </w:r>
      <w:r>
        <w:rPr>
          <w:rFonts w:hint="eastAsia" w:ascii="仿宋_GB2312" w:hAnsi="宋体" w:eastAsia="仿宋_GB2312"/>
          <w:sz w:val="28"/>
          <w:szCs w:val="28"/>
        </w:rPr>
        <w:t>。该采矿权无权属争议。申请人已按要求完成了矿山闭坑，依据矿山地质环境保护与土地复垦方案，履行了矿山地质环境保护与土地复垦等相关义务。</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属于公告注销的</w:t>
      </w:r>
      <w:r>
        <w:rPr>
          <w:rFonts w:hint="eastAsia" w:ascii="仿宋_GB2312" w:hAnsi="宋体" w:eastAsia="仿宋_GB2312"/>
          <w:sz w:val="28"/>
          <w:szCs w:val="28"/>
        </w:rPr>
        <w:t>〕该采矿权无权属争议，矿山关闭后的土地复垦和矿山地质环境恢复治理等相关义务已落实责任主体。</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四、其他需要说明的事项。</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ascii="仿宋_GB2312" w:hAnsi="宋体" w:eastAsia="仿宋_GB2312"/>
          <w:sz w:val="28"/>
          <w:szCs w:val="28"/>
        </w:rPr>
      </w:pPr>
      <w:r>
        <w:rPr>
          <w:rFonts w:hint="eastAsia" w:ascii="仿宋_GB2312" w:hAnsi="宋体" w:eastAsia="仿宋_GB2312"/>
          <w:sz w:val="28"/>
          <w:szCs w:val="28"/>
        </w:rPr>
        <w:t>根据上述核查情况，我厅（局）建议同意该采矿权注销登记申请。</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 xml:space="preserve">                            XX国土资源厅（局）（公章）</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 xml:space="preserve">                                   年   月   日</w:t>
      </w:r>
    </w:p>
    <w:p>
      <w:pPr>
        <w:rPr>
          <w:rFonts w:ascii="ˎ̥" w:hAnsi="ˎ̥"/>
          <w:bCs/>
          <w:sz w:val="28"/>
          <w:szCs w:val="28"/>
        </w:rPr>
      </w:pPr>
      <w:r>
        <w:rPr>
          <w:rFonts w:hint="eastAsia" w:ascii="仿宋_GB2312" w:hAnsi="宋体" w:eastAsia="仿宋_GB2312"/>
          <w:sz w:val="28"/>
          <w:szCs w:val="28"/>
        </w:rPr>
        <w:br w:type="page"/>
      </w:r>
      <w:r>
        <w:rPr>
          <w:rFonts w:hint="eastAsia" w:ascii="ˎ̥" w:hAnsi="ˎ̥"/>
          <w:bCs/>
          <w:sz w:val="28"/>
          <w:szCs w:val="28"/>
        </w:rPr>
        <w:t>（9）</w:t>
      </w:r>
    </w:p>
    <w:p>
      <w:pPr>
        <w:snapToGrid w:val="0"/>
        <w:spacing w:line="360" w:lineRule="auto"/>
        <w:jc w:val="right"/>
        <w:rPr>
          <w:rFonts w:ascii="仿宋_GB2312" w:hAnsi="仿宋_GB2312" w:eastAsia="仿宋_GB2312" w:cs="仿宋_GB2312"/>
          <w:bCs/>
          <w:sz w:val="28"/>
          <w:szCs w:val="28"/>
        </w:rPr>
      </w:pPr>
      <w:r>
        <w:rPr>
          <w:rFonts w:hint="eastAsia" w:ascii="仿宋_GB2312" w:hAnsi="仿宋_GB2312" w:eastAsia="仿宋_GB2312" w:cs="仿宋_GB2312"/>
          <w:bCs/>
          <w:sz w:val="28"/>
          <w:szCs w:val="28"/>
        </w:rPr>
        <w:t>文号</w:t>
      </w:r>
    </w:p>
    <w:p>
      <w:pPr>
        <w:spacing w:line="360" w:lineRule="auto"/>
        <w:ind w:firstLine="282" w:firstLineChars="78"/>
        <w:jc w:val="center"/>
        <w:outlineLvl w:val="1"/>
        <w:rPr>
          <w:rFonts w:hint="eastAsia" w:ascii="宋体" w:hAnsi="宋体"/>
          <w:b/>
          <w:bCs/>
          <w:sz w:val="36"/>
          <w:szCs w:val="36"/>
        </w:rPr>
      </w:pPr>
      <w:r>
        <w:rPr>
          <w:rFonts w:hint="eastAsia" w:ascii="宋体" w:hAnsi="宋体"/>
          <w:b/>
          <w:bCs/>
          <w:sz w:val="36"/>
          <w:szCs w:val="36"/>
        </w:rPr>
        <w:t>关于XX采矿权开采矿种/开采方式变更登记</w:t>
      </w:r>
    </w:p>
    <w:p>
      <w:pPr>
        <w:spacing w:line="360" w:lineRule="auto"/>
        <w:ind w:firstLine="282" w:firstLineChars="78"/>
        <w:jc w:val="center"/>
        <w:outlineLvl w:val="1"/>
        <w:rPr>
          <w:rFonts w:ascii="宋体" w:hAnsi="宋体"/>
          <w:b/>
          <w:bCs/>
          <w:sz w:val="36"/>
          <w:szCs w:val="36"/>
        </w:rPr>
      </w:pPr>
      <w:r>
        <w:rPr>
          <w:rFonts w:hint="eastAsia" w:ascii="宋体" w:hAnsi="宋体"/>
          <w:b/>
          <w:bCs/>
          <w:sz w:val="36"/>
          <w:szCs w:val="36"/>
        </w:rPr>
        <w:t>申请核查意见的函</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ascii="仿宋_GB2312" w:hAnsi="宋体" w:eastAsia="仿宋_GB2312"/>
          <w:sz w:val="28"/>
          <w:szCs w:val="28"/>
        </w:rPr>
      </w:pPr>
      <w:r>
        <w:rPr>
          <w:rFonts w:hint="eastAsia" w:ascii="仿宋_GB2312" w:hAnsi="宋体" w:eastAsia="仿宋_GB2312"/>
          <w:sz w:val="28"/>
          <w:szCs w:val="28"/>
        </w:rPr>
        <w:t>国土资源部:</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textAlignment w:val="auto"/>
        <w:rPr>
          <w:rFonts w:ascii="仿宋_GB2312" w:hAnsi="宋体" w:eastAsia="仿宋_GB2312"/>
          <w:sz w:val="28"/>
          <w:szCs w:val="28"/>
        </w:rPr>
      </w:pPr>
      <w:r>
        <w:rPr>
          <w:rFonts w:hint="eastAsia" w:ascii="仿宋_GB2312" w:hAnsi="宋体" w:eastAsia="仿宋_GB2312"/>
          <w:sz w:val="28"/>
          <w:szCs w:val="28"/>
        </w:rPr>
        <w:t>根据《国土资源部关于进一步规范矿业权申请资料的通知》（国土资规〔2017〕15号）要求，我厅（局）对</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公司（单位）提交的“</w:t>
      </w:r>
      <w:r>
        <w:rPr>
          <w:rFonts w:hint="eastAsia" w:ascii="仿宋_GB2312" w:hAnsi="宋体" w:eastAsia="仿宋_GB2312"/>
          <w:sz w:val="28"/>
          <w:szCs w:val="28"/>
          <w:u w:val="single"/>
        </w:rPr>
        <w:t xml:space="preserve">          </w:t>
      </w:r>
      <w:r>
        <w:rPr>
          <w:rFonts w:hint="eastAsia" w:ascii="仿宋_GB2312" w:hAnsi="宋体" w:eastAsia="仿宋_GB2312"/>
          <w:sz w:val="28"/>
          <w:szCs w:val="28"/>
        </w:rPr>
        <w:t>”采矿权变更开采矿种/开采方式登记申请有关情况进行了核查，该申请属国土资源部发证权限，现将核实情况函告如下：</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textAlignment w:val="auto"/>
        <w:rPr>
          <w:rFonts w:ascii="仿宋_GB2312" w:hAnsi="宋体" w:eastAsia="仿宋_GB2312"/>
          <w:sz w:val="28"/>
          <w:szCs w:val="28"/>
        </w:rPr>
      </w:pPr>
      <w:r>
        <w:rPr>
          <w:rFonts w:hint="eastAsia" w:ascii="仿宋_GB2312" w:hAnsi="宋体" w:eastAsia="仿宋_GB2312"/>
          <w:sz w:val="28"/>
          <w:szCs w:val="28"/>
        </w:rPr>
        <w:t>一</w:t>
      </w:r>
      <w:r>
        <w:rPr>
          <w:rFonts w:ascii="仿宋_GB2312" w:hAnsi="宋体" w:eastAsia="仿宋_GB2312"/>
          <w:sz w:val="28"/>
          <w:szCs w:val="28"/>
        </w:rPr>
        <w:t>、</w:t>
      </w:r>
      <w:r>
        <w:rPr>
          <w:rFonts w:hint="eastAsia" w:ascii="仿宋_GB2312" w:hAnsi="宋体" w:eastAsia="仿宋_GB2312"/>
          <w:sz w:val="28"/>
          <w:szCs w:val="28"/>
        </w:rPr>
        <w:t>该采矿权（证号：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）为国土资源部发证的采矿权。现申请将开采主矿种由</w:t>
      </w:r>
      <w:r>
        <w:rPr>
          <w:rFonts w:hint="eastAsia" w:ascii="仿宋_GB2312" w:hAnsi="宋体" w:eastAsia="仿宋_GB2312"/>
          <w:sz w:val="28"/>
          <w:szCs w:val="28"/>
          <w:u w:val="single"/>
        </w:rPr>
        <w:t xml:space="preserve">      </w:t>
      </w:r>
      <w:r>
        <w:rPr>
          <w:rFonts w:hint="eastAsia" w:ascii="仿宋_GB2312" w:hAnsi="宋体" w:eastAsia="仿宋_GB2312"/>
          <w:sz w:val="28"/>
          <w:szCs w:val="28"/>
        </w:rPr>
        <w:t>变更为</w:t>
      </w:r>
      <w:r>
        <w:rPr>
          <w:rFonts w:hint="eastAsia" w:ascii="仿宋_GB2312" w:hAnsi="宋体" w:eastAsia="仿宋_GB2312"/>
          <w:sz w:val="28"/>
          <w:szCs w:val="28"/>
          <w:u w:val="single"/>
        </w:rPr>
        <w:t xml:space="preserve">      </w:t>
      </w:r>
      <w:r>
        <w:rPr>
          <w:rFonts w:hint="eastAsia" w:ascii="仿宋_GB2312" w:hAnsi="宋体" w:eastAsia="仿宋_GB2312"/>
          <w:sz w:val="28"/>
          <w:szCs w:val="28"/>
        </w:rPr>
        <w:t>。/开采方式由</w:t>
      </w:r>
      <w:r>
        <w:rPr>
          <w:rFonts w:hint="eastAsia" w:ascii="仿宋_GB2312" w:hAnsi="宋体" w:eastAsia="仿宋_GB2312"/>
          <w:sz w:val="28"/>
          <w:szCs w:val="28"/>
          <w:u w:val="single"/>
        </w:rPr>
        <w:t xml:space="preserve">     </w:t>
      </w:r>
      <w:r>
        <w:rPr>
          <w:rFonts w:hint="eastAsia" w:ascii="仿宋_GB2312" w:hAnsi="宋体" w:eastAsia="仿宋_GB2312"/>
          <w:sz w:val="28"/>
          <w:szCs w:val="28"/>
        </w:rPr>
        <w:t>变更为</w:t>
      </w:r>
      <w:r>
        <w:rPr>
          <w:rFonts w:hint="eastAsia" w:ascii="仿宋_GB2312" w:hAnsi="宋体" w:eastAsia="仿宋_GB2312"/>
          <w:sz w:val="28"/>
          <w:szCs w:val="28"/>
          <w:u w:val="single"/>
        </w:rPr>
        <w:t xml:space="preserve">      </w:t>
      </w:r>
      <w:r>
        <w:rPr>
          <w:rFonts w:hint="eastAsia" w:ascii="仿宋_GB2312" w:hAnsi="宋体" w:eastAsia="仿宋_GB2312"/>
          <w:sz w:val="28"/>
          <w:szCs w:val="28"/>
        </w:rPr>
        <w:t>。</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textAlignment w:val="auto"/>
        <w:rPr>
          <w:rFonts w:hint="eastAsia" w:ascii="仿宋_GB2312" w:hAnsi="宋体" w:eastAsia="仿宋_GB2312"/>
          <w:sz w:val="28"/>
          <w:szCs w:val="28"/>
        </w:rPr>
      </w:pPr>
      <w:r>
        <w:rPr>
          <w:rFonts w:hint="eastAsia" w:ascii="仿宋_GB2312" w:hAnsi="宋体" w:eastAsia="仿宋_GB2312"/>
          <w:sz w:val="28"/>
          <w:szCs w:val="28"/>
        </w:rPr>
        <w:t>二、该采矿权范围不在自然保护区、国家地质公园等限制禁止勘查开采区域范围内。</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textAlignment w:val="auto"/>
        <w:rPr>
          <w:rFonts w:hint="eastAsia" w:ascii="仿宋_GB2312" w:hAnsi="宋体" w:eastAsia="仿宋_GB2312"/>
          <w:sz w:val="28"/>
          <w:szCs w:val="28"/>
        </w:rPr>
      </w:pPr>
      <w:r>
        <w:rPr>
          <w:rFonts w:hint="eastAsia" w:ascii="仿宋_GB2312" w:hAnsi="宋体" w:eastAsia="仿宋_GB2312"/>
          <w:sz w:val="28"/>
          <w:szCs w:val="28"/>
        </w:rPr>
        <w:t>三、该采矿权开采矿种/开采方式变更登记申请符合矿产资源规划有关要求。</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textAlignment w:val="auto"/>
        <w:rPr>
          <w:rFonts w:ascii="仿宋_GB2312" w:hAnsi="宋体" w:eastAsia="仿宋_GB2312"/>
          <w:sz w:val="28"/>
          <w:szCs w:val="28"/>
        </w:rPr>
      </w:pPr>
      <w:r>
        <w:rPr>
          <w:rFonts w:hint="eastAsia" w:ascii="仿宋_GB2312" w:hAnsi="宋体" w:eastAsia="仿宋_GB2312"/>
          <w:sz w:val="28"/>
          <w:szCs w:val="28"/>
        </w:rPr>
        <w:t>四、〔</w:t>
      </w:r>
      <w:r>
        <w:rPr>
          <w:rFonts w:hint="eastAsia" w:ascii="仿宋_GB2312" w:hAnsi="宋体" w:eastAsia="仿宋_GB2312"/>
          <w:b/>
          <w:sz w:val="28"/>
          <w:szCs w:val="28"/>
        </w:rPr>
        <w:t>属变更开采方式的</w:t>
      </w:r>
      <w:r>
        <w:rPr>
          <w:rFonts w:hint="eastAsia" w:ascii="仿宋_GB2312" w:hAnsi="宋体" w:eastAsia="仿宋_GB2312"/>
          <w:sz w:val="28"/>
          <w:szCs w:val="28"/>
        </w:rPr>
        <w:t>〕该采矿权不涉及国家出资已探明的矿产地或探矿权采矿权灭失的矿产地。/该采矿权涉及国家出资已探明的矿产地或探矿权采矿权灭失的矿产地，已按规定缴清了矿业权矿业权出让收益（价款）。</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属变更开采矿种的</w:t>
      </w:r>
      <w:r>
        <w:rPr>
          <w:rFonts w:hint="eastAsia" w:ascii="仿宋_GB2312" w:hAnsi="宋体" w:eastAsia="仿宋_GB2312"/>
          <w:sz w:val="28"/>
          <w:szCs w:val="28"/>
        </w:rPr>
        <w:t>〕该采矿权不涉及国家出资已探明的矿产地或探矿权采矿权灭失的矿产地。/该采矿权涉及国家出资已探明的矿产地或探矿权采矿权灭失的矿产地，原开采矿种已按规定缴清了矿业权矿业权出让收益（价款），拟变更矿种已完成矿业权出让收益（价款）评估。</w:t>
      </w:r>
    </w:p>
    <w:p>
      <w:pPr>
        <w:keepNext w:val="0"/>
        <w:keepLines w:val="0"/>
        <w:pageBreakBefore w:val="0"/>
        <w:widowControl w:val="0"/>
        <w:kinsoku/>
        <w:wordWrap/>
        <w:overflowPunct/>
        <w:topLinePunct w:val="0"/>
        <w:autoSpaceDE/>
        <w:autoSpaceDN/>
        <w:bidi w:val="0"/>
        <w:adjustRightInd/>
        <w:snapToGrid/>
        <w:spacing w:line="480" w:lineRule="exact"/>
        <w:ind w:firstLine="645"/>
        <w:textAlignment w:val="auto"/>
        <w:rPr>
          <w:rFonts w:hint="eastAsia" w:ascii="仿宋_GB2312" w:eastAsia="仿宋_GB2312"/>
          <w:sz w:val="28"/>
          <w:szCs w:val="28"/>
        </w:rPr>
      </w:pPr>
      <w:r>
        <w:rPr>
          <w:rFonts w:hint="eastAsia" w:ascii="仿宋_GB2312" w:hAnsi="宋体" w:eastAsia="仿宋_GB2312"/>
          <w:sz w:val="28"/>
          <w:szCs w:val="28"/>
        </w:rPr>
        <w:t>五、</w:t>
      </w:r>
      <w:r>
        <w:rPr>
          <w:rFonts w:hint="eastAsia" w:ascii="仿宋_GB2312" w:eastAsia="仿宋_GB2312"/>
          <w:sz w:val="28"/>
          <w:szCs w:val="28"/>
        </w:rPr>
        <w:t>矿业权出让收益（价款）缴纳或有偿处置的具体情况。矿业权人已按矿业权出让合同（</w:t>
      </w:r>
      <w:r>
        <w:rPr>
          <w:rFonts w:hint="eastAsia" w:ascii="仿宋_GB2312" w:eastAsia="仿宋_GB2312"/>
          <w:sz w:val="28"/>
          <w:szCs w:val="28"/>
          <w:u w:val="single"/>
        </w:rPr>
        <w:t>缴款通知书/分期缴款批复/成交确认书</w:t>
      </w:r>
      <w:r>
        <w:rPr>
          <w:rFonts w:hint="eastAsia" w:ascii="仿宋_GB2312" w:eastAsia="仿宋_GB2312"/>
          <w:sz w:val="28"/>
          <w:szCs w:val="28"/>
        </w:rPr>
        <w:t>），</w:t>
      </w:r>
      <w:r>
        <w:rPr>
          <w:rFonts w:hint="eastAsia" w:ascii="仿宋_GB2312" w:eastAsia="仿宋_GB2312"/>
          <w:sz w:val="28"/>
          <w:szCs w:val="28"/>
          <w:u w:val="single"/>
        </w:rPr>
        <w:t>缴清了</w:t>
      </w:r>
      <w:r>
        <w:rPr>
          <w:rFonts w:hint="eastAsia" w:ascii="仿宋_GB2312" w:eastAsia="仿宋_GB2312"/>
          <w:sz w:val="28"/>
          <w:szCs w:val="28"/>
        </w:rPr>
        <w:t>/</w:t>
      </w:r>
      <w:r>
        <w:rPr>
          <w:rFonts w:hint="eastAsia" w:ascii="仿宋_GB2312" w:eastAsia="仿宋_GB2312"/>
          <w:sz w:val="28"/>
          <w:szCs w:val="28"/>
          <w:u w:val="single"/>
        </w:rPr>
        <w:t>正在缴纳</w:t>
      </w:r>
      <w:r>
        <w:rPr>
          <w:rFonts w:hint="eastAsia" w:ascii="仿宋_GB2312" w:eastAsia="仿宋_GB2312"/>
          <w:sz w:val="28"/>
          <w:szCs w:val="28"/>
        </w:rPr>
        <w:t>矿业权出让收益（价款）。截至核查之日，矿业权人应缴矿业权出让收益（价款）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万元，实缴矿业权出让收益（价款）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万元；应缴资金占用费</w:t>
      </w:r>
      <w:r>
        <w:rPr>
          <w:rFonts w:hint="eastAsia" w:ascii="仿宋_GB2312" w:eastAsia="仿宋_GB2312"/>
          <w:sz w:val="28"/>
          <w:szCs w:val="28"/>
          <w:u w:val="single"/>
        </w:rPr>
        <w:t xml:space="preserve">      </w:t>
      </w:r>
      <w:r>
        <w:rPr>
          <w:rFonts w:hint="eastAsia" w:ascii="仿宋_GB2312" w:eastAsia="仿宋_GB2312"/>
          <w:sz w:val="28"/>
          <w:szCs w:val="28"/>
        </w:rPr>
        <w:t>万元，实缴资金占用费</w:t>
      </w:r>
      <w:r>
        <w:rPr>
          <w:rFonts w:hint="eastAsia" w:ascii="仿宋_GB2312" w:eastAsia="仿宋_GB2312"/>
          <w:sz w:val="28"/>
          <w:szCs w:val="28"/>
          <w:u w:val="single"/>
        </w:rPr>
        <w:t xml:space="preserve">      </w:t>
      </w:r>
      <w:r>
        <w:rPr>
          <w:rFonts w:hint="eastAsia" w:ascii="仿宋_GB2312" w:eastAsia="仿宋_GB2312"/>
          <w:sz w:val="28"/>
          <w:szCs w:val="28"/>
        </w:rPr>
        <w:t>万元；应缴滞纳金</w:t>
      </w:r>
      <w:r>
        <w:rPr>
          <w:rFonts w:hint="eastAsia" w:ascii="仿宋_GB2312" w:eastAsia="仿宋_GB2312"/>
          <w:sz w:val="28"/>
          <w:szCs w:val="28"/>
          <w:u w:val="single"/>
        </w:rPr>
        <w:t xml:space="preserve">      </w:t>
      </w:r>
      <w:r>
        <w:rPr>
          <w:rFonts w:hint="eastAsia" w:ascii="仿宋_GB2312" w:eastAsia="仿宋_GB2312"/>
          <w:sz w:val="28"/>
          <w:szCs w:val="28"/>
        </w:rPr>
        <w:t>万元，实缴滞纳金</w:t>
      </w:r>
      <w:r>
        <w:rPr>
          <w:rFonts w:hint="eastAsia" w:ascii="仿宋_GB2312" w:eastAsia="仿宋_GB2312"/>
          <w:sz w:val="28"/>
          <w:szCs w:val="28"/>
          <w:u w:val="single"/>
        </w:rPr>
        <w:t xml:space="preserve">     </w:t>
      </w:r>
      <w:r>
        <w:rPr>
          <w:rFonts w:hint="eastAsia" w:ascii="仿宋_GB2312" w:eastAsia="仿宋_GB2312"/>
          <w:sz w:val="28"/>
          <w:szCs w:val="28"/>
        </w:rPr>
        <w:t>万元。</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left"/>
        <w:textAlignment w:val="auto"/>
        <w:rPr>
          <w:rFonts w:hint="eastAsia" w:ascii="仿宋_GB2312" w:hAnsi="宋体" w:eastAsia="仿宋_GB2312"/>
          <w:sz w:val="28"/>
          <w:szCs w:val="28"/>
        </w:rPr>
      </w:pPr>
      <w:r>
        <w:rPr>
          <w:rFonts w:hint="eastAsia" w:ascii="仿宋_GB2312" w:eastAsia="仿宋_GB2312"/>
          <w:sz w:val="28"/>
          <w:szCs w:val="28"/>
        </w:rPr>
        <w:t>或矿业权人的价款已经</w:t>
      </w:r>
      <w:r>
        <w:rPr>
          <w:rFonts w:hint="eastAsia" w:ascii="仿宋_GB2312" w:eastAsia="仿宋_GB2312"/>
          <w:sz w:val="28"/>
          <w:szCs w:val="28"/>
          <w:u w:val="single"/>
        </w:rPr>
        <w:t xml:space="preserve">      （填批准文件名称及文号）</w:t>
      </w:r>
      <w:r>
        <w:rPr>
          <w:rFonts w:hint="eastAsia" w:ascii="仿宋_GB2312" w:eastAsia="仿宋_GB2312"/>
          <w:sz w:val="28"/>
          <w:szCs w:val="28"/>
        </w:rPr>
        <w:t>批准转增为企业的资本金/地勘单位的国家基金。</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textAlignment w:val="auto"/>
        <w:rPr>
          <w:rFonts w:ascii="仿宋_GB2312" w:hAnsi="宋体" w:eastAsia="仿宋_GB2312"/>
          <w:sz w:val="28"/>
          <w:szCs w:val="28"/>
        </w:rPr>
      </w:pPr>
      <w:r>
        <w:rPr>
          <w:rFonts w:hint="eastAsia" w:ascii="仿宋_GB2312" w:hAnsi="宋体" w:eastAsia="仿宋_GB2312"/>
          <w:sz w:val="28"/>
          <w:szCs w:val="28"/>
        </w:rPr>
        <w:t>六、申请人按要求履行了矿产资源法律法规规定的各项义务，按要求公示年度信息且未被列入异常名录或严重违法名单，未发现违法违规开采行为/发现</w:t>
      </w:r>
      <w:r>
        <w:rPr>
          <w:rFonts w:hint="eastAsia" w:ascii="仿宋_GB2312" w:hAnsi="宋体" w:eastAsia="仿宋_GB2312"/>
          <w:sz w:val="28"/>
          <w:szCs w:val="28"/>
          <w:u w:val="single"/>
        </w:rPr>
        <w:t xml:space="preserve"> （具体违法违规行为） </w:t>
      </w:r>
      <w:r>
        <w:rPr>
          <w:rFonts w:hint="eastAsia" w:ascii="仿宋_GB2312" w:hAnsi="宋体" w:eastAsia="仿宋_GB2312"/>
          <w:sz w:val="28"/>
          <w:szCs w:val="28"/>
        </w:rPr>
        <w:t>，</w:t>
      </w:r>
      <w:r>
        <w:rPr>
          <w:rFonts w:ascii="仿宋_GB2312" w:hAnsi="仿宋_GB2312" w:eastAsia="仿宋_GB2312"/>
          <w:sz w:val="28"/>
          <w:szCs w:val="28"/>
        </w:rPr>
        <w:t>已依法进行查处并结案</w:t>
      </w:r>
      <w:r>
        <w:rPr>
          <w:rFonts w:hint="eastAsia" w:ascii="仿宋_GB2312" w:hAnsi="宋体" w:eastAsia="仿宋_GB2312"/>
          <w:sz w:val="28"/>
          <w:szCs w:val="28"/>
        </w:rPr>
        <w:t>。按要求编报完成了《矿山地质环境保护与土地复垦方案》，按要求履行了矿山地质环境保护与土地复垦等相关义务。</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textAlignment w:val="auto"/>
        <w:rPr>
          <w:rFonts w:ascii="仿宋_GB2312" w:hAnsi="宋体" w:eastAsia="仿宋_GB2312"/>
          <w:sz w:val="28"/>
          <w:szCs w:val="28"/>
        </w:rPr>
      </w:pPr>
      <w:r>
        <w:rPr>
          <w:rFonts w:hint="eastAsia" w:ascii="仿宋_GB2312" w:hAnsi="宋体" w:eastAsia="仿宋_GB2312"/>
          <w:sz w:val="28"/>
          <w:szCs w:val="28"/>
        </w:rPr>
        <w:t>七、〔</w:t>
      </w:r>
      <w:r>
        <w:rPr>
          <w:rFonts w:hint="eastAsia" w:ascii="仿宋_GB2312" w:hAnsi="宋体" w:eastAsia="仿宋_GB2312"/>
          <w:b/>
          <w:sz w:val="28"/>
          <w:szCs w:val="28"/>
        </w:rPr>
        <w:t>属变更为开采总量控制矿种的</w:t>
      </w:r>
      <w:r>
        <w:rPr>
          <w:rFonts w:hint="eastAsia" w:ascii="仿宋_GB2312" w:hAnsi="宋体" w:eastAsia="仿宋_GB2312"/>
          <w:sz w:val="28"/>
          <w:szCs w:val="28"/>
        </w:rPr>
        <w:t>〕该开采矿种变更申请符合开采总量控制政策，我厅（局）组织专家对开采矿种变更进行了论证，经公示无异议。该采矿权开采总量控制指标由我厅（局）在部下达的开采指标中调剂解决。</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textAlignment w:val="auto"/>
        <w:rPr>
          <w:rFonts w:ascii="仿宋_GB2312" w:hAnsi="宋体" w:eastAsia="仿宋_GB2312"/>
          <w:sz w:val="28"/>
          <w:szCs w:val="28"/>
        </w:rPr>
      </w:pPr>
      <w:r>
        <w:rPr>
          <w:rFonts w:hint="eastAsia" w:ascii="仿宋_GB2312" w:hAnsi="宋体" w:eastAsia="仿宋_GB2312"/>
          <w:sz w:val="28"/>
          <w:szCs w:val="28"/>
        </w:rPr>
        <w:t>八、其他需要说明的事项。</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textAlignment w:val="auto"/>
        <w:rPr>
          <w:rFonts w:ascii="仿宋_GB2312" w:hAnsi="宋体" w:eastAsia="仿宋_GB2312"/>
          <w:sz w:val="28"/>
          <w:szCs w:val="28"/>
        </w:rPr>
      </w:pPr>
      <w:r>
        <w:rPr>
          <w:rFonts w:hint="eastAsia" w:ascii="仿宋_GB2312" w:hAnsi="宋体" w:eastAsia="仿宋_GB2312"/>
          <w:sz w:val="28"/>
          <w:szCs w:val="28"/>
        </w:rPr>
        <w:t>根据上述核查情况，我厅（局）建议同意该采矿权变更开采矿种/开采方式登记申请。</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ascii="仿宋_GB2312" w:hAnsi="宋体" w:eastAsia="仿宋_GB2312"/>
          <w:sz w:val="28"/>
          <w:szCs w:val="28"/>
        </w:rPr>
      </w:pPr>
      <w:r>
        <w:rPr>
          <w:rFonts w:hint="eastAsia" w:ascii="仿宋_GB2312" w:hAnsi="宋体" w:eastAsia="仿宋_GB2312"/>
          <w:sz w:val="28"/>
          <w:szCs w:val="28"/>
        </w:rPr>
        <w:t xml:space="preserve">                            XX国土资源厅（局）（公章）</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ascii="仿宋_GB2312" w:hAnsi="宋体" w:eastAsia="仿宋_GB2312"/>
          <w:sz w:val="28"/>
          <w:szCs w:val="28"/>
        </w:rPr>
      </w:pPr>
      <w:r>
        <w:rPr>
          <w:rFonts w:hint="eastAsia" w:ascii="仿宋_GB2312" w:hAnsi="宋体" w:eastAsia="仿宋_GB2312"/>
          <w:sz w:val="28"/>
          <w:szCs w:val="28"/>
        </w:rPr>
        <w:t xml:space="preserve">                                   年   月   日</w:t>
      </w:r>
    </w:p>
    <w:p>
      <w:pPr>
        <w:snapToGrid w:val="0"/>
        <w:spacing w:line="240" w:lineRule="atLeast"/>
        <w:ind w:right="140"/>
        <w:jc w:val="left"/>
        <w:rPr>
          <w:rFonts w:ascii="仿宋_GB2312" w:hAnsi="ˎ̥" w:eastAsia="仿宋_GB2312"/>
          <w:bCs/>
          <w:sz w:val="28"/>
          <w:szCs w:val="28"/>
        </w:rPr>
      </w:pPr>
      <w:r>
        <w:rPr>
          <w:rFonts w:hint="eastAsia" w:ascii="仿宋_GB2312" w:hAnsi="宋体" w:eastAsia="仿宋_GB2312"/>
          <w:sz w:val="28"/>
          <w:szCs w:val="28"/>
        </w:rPr>
        <w:br w:type="page"/>
      </w:r>
      <w:r>
        <w:rPr>
          <w:rFonts w:hint="eastAsia" w:ascii="仿宋_GB2312" w:hAnsi="ˎ̥" w:eastAsia="仿宋_GB2312"/>
          <w:bCs/>
          <w:sz w:val="28"/>
          <w:szCs w:val="28"/>
        </w:rPr>
        <w:t>（10）</w:t>
      </w:r>
    </w:p>
    <w:p>
      <w:pPr>
        <w:snapToGrid w:val="0"/>
        <w:spacing w:line="240" w:lineRule="atLeast"/>
        <w:jc w:val="right"/>
        <w:rPr>
          <w:rFonts w:ascii="仿宋_GB2312" w:hAnsi="仿宋_GB2312" w:eastAsia="仿宋_GB2312" w:cs="仿宋_GB2312"/>
          <w:bCs/>
          <w:sz w:val="28"/>
          <w:szCs w:val="28"/>
        </w:rPr>
      </w:pPr>
      <w:r>
        <w:rPr>
          <w:rFonts w:hint="eastAsia" w:ascii="仿宋_GB2312" w:hAnsi="仿宋_GB2312" w:eastAsia="仿宋_GB2312" w:cs="仿宋_GB2312"/>
          <w:bCs/>
          <w:sz w:val="28"/>
          <w:szCs w:val="28"/>
        </w:rPr>
        <w:t>文号</w:t>
      </w:r>
    </w:p>
    <w:p>
      <w:pPr>
        <w:spacing w:line="360" w:lineRule="auto"/>
        <w:jc w:val="center"/>
        <w:outlineLvl w:val="1"/>
        <w:rPr>
          <w:rFonts w:ascii="仿宋_GB2312" w:hAnsi="宋体" w:eastAsia="仿宋_GB2312"/>
          <w:sz w:val="28"/>
          <w:szCs w:val="28"/>
        </w:rPr>
      </w:pPr>
      <w:r>
        <w:rPr>
          <w:rFonts w:hint="eastAsia" w:ascii="宋体" w:hAnsi="宋体"/>
          <w:b/>
          <w:bCs/>
          <w:sz w:val="36"/>
          <w:szCs w:val="36"/>
        </w:rPr>
        <w:t>关于XXX采矿权转让变更登记申请核查意见的函</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国土资源部:</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根据《国土资源部关于进一步规范矿业权申请资料的通知》（国土资规〔2017〕15号）要求，我厅（局）对“</w:t>
      </w:r>
      <w:r>
        <w:rPr>
          <w:rFonts w:hint="eastAsia" w:ascii="仿宋_GB2312" w:hAnsi="宋体" w:eastAsia="仿宋_GB2312"/>
          <w:sz w:val="28"/>
          <w:szCs w:val="28"/>
          <w:u w:val="single"/>
        </w:rPr>
        <w:t xml:space="preserve">          </w:t>
      </w:r>
      <w:r>
        <w:rPr>
          <w:rFonts w:hint="eastAsia" w:ascii="仿宋_GB2312" w:hAnsi="宋体" w:eastAsia="仿宋_GB2312"/>
          <w:sz w:val="28"/>
          <w:szCs w:val="28"/>
        </w:rPr>
        <w:t>”采矿权转让、变更登记申请有关情况进行了核查，该申请属国土资源部发证权限，现将核实情况函告如下：</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该采矿权（证号：</w:t>
      </w:r>
      <w:r>
        <w:rPr>
          <w:rFonts w:hint="eastAsia" w:ascii="仿宋_GB2312" w:hAnsi="宋体" w:eastAsia="仿宋_GB2312"/>
          <w:sz w:val="28"/>
          <w:szCs w:val="28"/>
          <w:u w:val="single"/>
        </w:rPr>
        <w:t xml:space="preserve">        </w:t>
      </w:r>
      <w:r>
        <w:rPr>
          <w:rFonts w:hint="eastAsia" w:ascii="仿宋_GB2312" w:hAnsi="宋体" w:eastAsia="仿宋_GB2312"/>
          <w:sz w:val="28"/>
          <w:szCs w:val="28"/>
        </w:rPr>
        <w:t>）为国土资源部发证的采矿权。采矿权人</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公司（单位）申请将该采矿权转让给</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公司（单位）。同时，受让人</w:t>
      </w:r>
      <w:r>
        <w:rPr>
          <w:rFonts w:hint="eastAsia" w:ascii="仿宋_GB2312" w:hAnsi="宋体" w:eastAsia="仿宋_GB2312"/>
          <w:sz w:val="28"/>
          <w:szCs w:val="28"/>
          <w:u w:val="single"/>
        </w:rPr>
        <w:t xml:space="preserve">        </w:t>
      </w:r>
      <w:r>
        <w:rPr>
          <w:rFonts w:hint="eastAsia" w:ascii="仿宋_GB2312" w:hAnsi="宋体" w:eastAsia="仿宋_GB2312"/>
          <w:sz w:val="28"/>
          <w:szCs w:val="28"/>
        </w:rPr>
        <w:t>公司（单位）申请将采矿权人名称由</w:t>
      </w:r>
      <w:r>
        <w:rPr>
          <w:rFonts w:hint="eastAsia" w:ascii="仿宋_GB2312" w:hAnsi="宋体" w:eastAsia="仿宋_GB2312"/>
          <w:sz w:val="28"/>
          <w:szCs w:val="28"/>
          <w:u w:val="single"/>
        </w:rPr>
        <w:t xml:space="preserve">        </w:t>
      </w:r>
      <w:r>
        <w:rPr>
          <w:rFonts w:hint="eastAsia" w:ascii="仿宋_GB2312" w:hAnsi="宋体" w:eastAsia="仿宋_GB2312"/>
          <w:sz w:val="28"/>
          <w:szCs w:val="28"/>
        </w:rPr>
        <w:t>变更为</w:t>
      </w:r>
      <w:r>
        <w:rPr>
          <w:rFonts w:hint="eastAsia" w:ascii="仿宋_GB2312" w:hAnsi="宋体" w:eastAsia="仿宋_GB2312"/>
          <w:sz w:val="28"/>
          <w:szCs w:val="28"/>
          <w:u w:val="single"/>
        </w:rPr>
        <w:t xml:space="preserve">        </w:t>
      </w:r>
      <w:r>
        <w:rPr>
          <w:rFonts w:hint="eastAsia" w:ascii="仿宋_GB2312" w:hAnsi="宋体" w:eastAsia="仿宋_GB2312"/>
          <w:sz w:val="28"/>
          <w:szCs w:val="28"/>
        </w:rPr>
        <w:t>，矿山名称由</w:t>
      </w:r>
      <w:r>
        <w:rPr>
          <w:rFonts w:hint="eastAsia" w:ascii="仿宋_GB2312" w:hAnsi="宋体" w:eastAsia="仿宋_GB2312"/>
          <w:sz w:val="28"/>
          <w:szCs w:val="28"/>
          <w:u w:val="single"/>
        </w:rPr>
        <w:t xml:space="preserve">        </w:t>
      </w:r>
      <w:r>
        <w:rPr>
          <w:rFonts w:hint="eastAsia" w:ascii="仿宋_GB2312" w:hAnsi="宋体" w:eastAsia="仿宋_GB2312"/>
          <w:sz w:val="28"/>
          <w:szCs w:val="28"/>
        </w:rPr>
        <w:t>变更为</w:t>
      </w:r>
      <w:r>
        <w:rPr>
          <w:rFonts w:hint="eastAsia" w:ascii="仿宋_GB2312" w:hAnsi="宋体" w:eastAsia="仿宋_GB2312"/>
          <w:sz w:val="28"/>
          <w:szCs w:val="28"/>
          <w:u w:val="single"/>
        </w:rPr>
        <w:t xml:space="preserve">        </w:t>
      </w:r>
      <w:r>
        <w:rPr>
          <w:rFonts w:hint="eastAsia" w:ascii="仿宋_GB2312" w:hAnsi="宋体" w:eastAsia="仿宋_GB2312"/>
          <w:sz w:val="28"/>
          <w:szCs w:val="28"/>
        </w:rPr>
        <w:t>。〔属国有矿山企业的〕该采矿权转让申请已经转让人的上级主管部门/单位</w:t>
      </w:r>
      <w:r>
        <w:rPr>
          <w:rFonts w:hint="eastAsia" w:ascii="仿宋_GB2312" w:hAnsi="宋体" w:eastAsia="仿宋_GB2312"/>
          <w:sz w:val="28"/>
          <w:szCs w:val="28"/>
          <w:u w:val="single"/>
        </w:rPr>
        <w:t xml:space="preserve">        </w:t>
      </w:r>
      <w:r>
        <w:rPr>
          <w:rFonts w:hint="eastAsia" w:ascii="仿宋_GB2312" w:hAnsi="宋体" w:eastAsia="仿宋_GB2312"/>
          <w:sz w:val="28"/>
          <w:szCs w:val="28"/>
        </w:rPr>
        <w:t>同意。</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二、〔</w:t>
      </w:r>
      <w:r>
        <w:rPr>
          <w:rFonts w:hint="eastAsia" w:ascii="仿宋_GB2312" w:hAnsi="宋体" w:eastAsia="仿宋_GB2312"/>
          <w:b/>
          <w:sz w:val="28"/>
          <w:szCs w:val="28"/>
        </w:rPr>
        <w:t>属非协议方式取得采矿权的</w:t>
      </w:r>
      <w:r>
        <w:rPr>
          <w:rFonts w:hint="eastAsia" w:ascii="仿宋_GB2312" w:hAnsi="宋体" w:eastAsia="仿宋_GB2312"/>
          <w:sz w:val="28"/>
          <w:szCs w:val="28"/>
        </w:rPr>
        <w:t>〕该采矿权以</w:t>
      </w:r>
      <w:r>
        <w:rPr>
          <w:rFonts w:hint="eastAsia" w:ascii="仿宋_GB2312" w:hAnsi="宋体" w:eastAsia="仿宋_GB2312"/>
          <w:sz w:val="28"/>
          <w:szCs w:val="28"/>
          <w:u w:val="single"/>
        </w:rPr>
        <w:t xml:space="preserve">      </w:t>
      </w:r>
      <w:r>
        <w:rPr>
          <w:rFonts w:hint="eastAsia" w:ascii="仿宋_GB2312" w:hAnsi="宋体" w:eastAsia="仿宋_GB2312"/>
          <w:sz w:val="28"/>
          <w:szCs w:val="28"/>
        </w:rPr>
        <w:t>（探转采/招标/拍卖/挂牌）方式取得，已投入采矿生产满1年。〔属协议方式取得采矿权的〕该采矿权以协议方式取得，已投入采矿生产满5年/属母公司与全资子公司之间采矿权转让并投入采矿生产满1年。</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采矿权受让人不存在2年内被吊销采矿许可证的情况。</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三、该采矿权矿区范围内未设置其它探矿权、采矿权，未受理其它探矿权、采矿权申请，不存在矿业权重叠或者权属争议。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ascii="仿宋_GB2312" w:hAnsi="宋体" w:eastAsia="仿宋_GB2312"/>
          <w:sz w:val="28"/>
          <w:szCs w:val="28"/>
        </w:rPr>
      </w:pPr>
      <w:r>
        <w:rPr>
          <w:rFonts w:hint="eastAsia" w:ascii="仿宋_GB2312" w:hAnsi="宋体" w:eastAsia="仿宋_GB2312"/>
          <w:sz w:val="28"/>
          <w:szCs w:val="28"/>
        </w:rPr>
        <w:t>四、该采矿权不在自然保护区、国家地质公园等限制禁止勘查开采区域范围内。不属于按照国家政策应关闭的矿山。</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五、〔</w:t>
      </w:r>
      <w:r>
        <w:rPr>
          <w:rFonts w:hint="eastAsia" w:ascii="仿宋_GB2312" w:hAnsi="宋体" w:eastAsia="仿宋_GB2312"/>
          <w:b/>
          <w:sz w:val="28"/>
          <w:szCs w:val="28"/>
        </w:rPr>
        <w:t>不涉及矿产地的</w:t>
      </w:r>
      <w:r>
        <w:rPr>
          <w:rFonts w:hint="eastAsia" w:ascii="仿宋_GB2312" w:hAnsi="宋体" w:eastAsia="仿宋_GB2312"/>
          <w:sz w:val="28"/>
          <w:szCs w:val="28"/>
        </w:rPr>
        <w:t>〕该采矿权不涉及国家出资已探明的矿产地或探矿权采矿权灭失的矿产地。</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w:t>
      </w:r>
      <w:r>
        <w:rPr>
          <w:rFonts w:hint="eastAsia" w:ascii="仿宋_GB2312" w:hAnsi="宋体" w:eastAsia="仿宋_GB2312"/>
          <w:b/>
          <w:sz w:val="28"/>
          <w:szCs w:val="28"/>
        </w:rPr>
        <w:t>涉及矿产地的</w:t>
      </w:r>
      <w:r>
        <w:rPr>
          <w:rFonts w:hint="eastAsia" w:ascii="仿宋_GB2312" w:hAnsi="宋体" w:eastAsia="仿宋_GB2312"/>
          <w:sz w:val="28"/>
          <w:szCs w:val="28"/>
        </w:rPr>
        <w:t>〕该采矿权涉及国家出资已探明的矿产地或探矿权采矿权灭失的矿产地，已按规定缴清了矿业权矿业权出让收益（价款）。</w:t>
      </w:r>
    </w:p>
    <w:p>
      <w:pPr>
        <w:keepNext w:val="0"/>
        <w:keepLines w:val="0"/>
        <w:pageBreakBefore w:val="0"/>
        <w:widowControl w:val="0"/>
        <w:kinsoku/>
        <w:wordWrap/>
        <w:overflowPunct/>
        <w:topLinePunct w:val="0"/>
        <w:autoSpaceDE/>
        <w:autoSpaceDN/>
        <w:bidi w:val="0"/>
        <w:adjustRightInd/>
        <w:snapToGrid/>
        <w:spacing w:line="480" w:lineRule="exact"/>
        <w:ind w:firstLine="645"/>
        <w:jc w:val="both"/>
        <w:textAlignment w:val="auto"/>
        <w:rPr>
          <w:rFonts w:hint="eastAsia" w:ascii="仿宋_GB2312" w:eastAsia="仿宋_GB2312"/>
          <w:sz w:val="28"/>
          <w:szCs w:val="28"/>
        </w:rPr>
      </w:pPr>
      <w:r>
        <w:rPr>
          <w:rFonts w:hint="eastAsia" w:ascii="仿宋_GB2312" w:hAnsi="宋体" w:eastAsia="仿宋_GB2312"/>
          <w:sz w:val="28"/>
          <w:szCs w:val="28"/>
        </w:rPr>
        <w:t>六、</w:t>
      </w:r>
      <w:r>
        <w:rPr>
          <w:rFonts w:hint="eastAsia" w:ascii="仿宋_GB2312" w:eastAsia="仿宋_GB2312"/>
          <w:sz w:val="28"/>
          <w:szCs w:val="28"/>
        </w:rPr>
        <w:t>矿业权出让收益（价款）缴纳或有偿处置的具体情况。矿业权人已按矿业权出让合同（</w:t>
      </w:r>
      <w:r>
        <w:rPr>
          <w:rFonts w:hint="eastAsia" w:ascii="仿宋_GB2312" w:eastAsia="仿宋_GB2312"/>
          <w:sz w:val="28"/>
          <w:szCs w:val="28"/>
          <w:u w:val="single"/>
        </w:rPr>
        <w:t>缴款通知书/分期缴款批复/成交确认书</w:t>
      </w:r>
      <w:r>
        <w:rPr>
          <w:rFonts w:hint="eastAsia" w:ascii="仿宋_GB2312" w:eastAsia="仿宋_GB2312"/>
          <w:sz w:val="28"/>
          <w:szCs w:val="28"/>
        </w:rPr>
        <w:t>），</w:t>
      </w:r>
      <w:r>
        <w:rPr>
          <w:rFonts w:hint="eastAsia" w:ascii="仿宋_GB2312" w:eastAsia="仿宋_GB2312"/>
          <w:sz w:val="28"/>
          <w:szCs w:val="28"/>
          <w:u w:val="single"/>
        </w:rPr>
        <w:t>缴清了</w:t>
      </w:r>
      <w:r>
        <w:rPr>
          <w:rFonts w:hint="eastAsia" w:ascii="仿宋_GB2312" w:eastAsia="仿宋_GB2312"/>
          <w:sz w:val="28"/>
          <w:szCs w:val="28"/>
        </w:rPr>
        <w:t>/</w:t>
      </w:r>
      <w:r>
        <w:rPr>
          <w:rFonts w:hint="eastAsia" w:ascii="仿宋_GB2312" w:eastAsia="仿宋_GB2312"/>
          <w:sz w:val="28"/>
          <w:szCs w:val="28"/>
          <w:u w:val="single"/>
        </w:rPr>
        <w:t>正在缴纳</w:t>
      </w:r>
      <w:r>
        <w:rPr>
          <w:rFonts w:hint="eastAsia" w:ascii="仿宋_GB2312" w:eastAsia="仿宋_GB2312"/>
          <w:sz w:val="28"/>
          <w:szCs w:val="28"/>
        </w:rPr>
        <w:t>矿业权出让收益（价款）。截至核查之日，矿业权人应缴矿业权出让收益（价款）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万元，实缴矿业权出让收益（价款）</w:t>
      </w:r>
      <w:r>
        <w:rPr>
          <w:rFonts w:hint="eastAsia" w:ascii="仿宋_GB2312" w:eastAsia="仿宋_GB2312"/>
          <w:sz w:val="28"/>
          <w:szCs w:val="28"/>
          <w:u w:val="single"/>
        </w:rPr>
        <w:t xml:space="preserve">        </w:t>
      </w:r>
      <w:r>
        <w:rPr>
          <w:rFonts w:hint="eastAsia" w:ascii="仿宋_GB2312" w:eastAsia="仿宋_GB2312"/>
          <w:sz w:val="28"/>
          <w:szCs w:val="28"/>
        </w:rPr>
        <w:t>万元；应缴资金占用费</w:t>
      </w:r>
      <w:r>
        <w:rPr>
          <w:rFonts w:hint="eastAsia" w:ascii="仿宋_GB2312" w:eastAsia="仿宋_GB2312"/>
          <w:sz w:val="28"/>
          <w:szCs w:val="28"/>
          <w:u w:val="single"/>
        </w:rPr>
        <w:t xml:space="preserve">      </w:t>
      </w:r>
      <w:r>
        <w:rPr>
          <w:rFonts w:hint="eastAsia" w:ascii="仿宋_GB2312" w:eastAsia="仿宋_GB2312"/>
          <w:sz w:val="28"/>
          <w:szCs w:val="28"/>
        </w:rPr>
        <w:t>万元，实缴资金占用费</w:t>
      </w:r>
      <w:r>
        <w:rPr>
          <w:rFonts w:hint="eastAsia" w:ascii="仿宋_GB2312" w:eastAsia="仿宋_GB2312"/>
          <w:sz w:val="28"/>
          <w:szCs w:val="28"/>
          <w:u w:val="single"/>
        </w:rPr>
        <w:t xml:space="preserve">      </w:t>
      </w:r>
      <w:r>
        <w:rPr>
          <w:rFonts w:hint="eastAsia" w:ascii="仿宋_GB2312" w:eastAsia="仿宋_GB2312"/>
          <w:sz w:val="28"/>
          <w:szCs w:val="28"/>
        </w:rPr>
        <w:t>万元；应缴滞纳金</w:t>
      </w:r>
      <w:r>
        <w:rPr>
          <w:rFonts w:hint="eastAsia" w:ascii="仿宋_GB2312" w:eastAsia="仿宋_GB2312"/>
          <w:sz w:val="28"/>
          <w:szCs w:val="28"/>
          <w:u w:val="single"/>
        </w:rPr>
        <w:t xml:space="preserve">      </w:t>
      </w:r>
      <w:r>
        <w:rPr>
          <w:rFonts w:hint="eastAsia" w:ascii="仿宋_GB2312" w:eastAsia="仿宋_GB2312"/>
          <w:sz w:val="28"/>
          <w:szCs w:val="28"/>
        </w:rPr>
        <w:t>万元，实缴滞纳金</w:t>
      </w:r>
      <w:r>
        <w:rPr>
          <w:rFonts w:hint="eastAsia" w:ascii="仿宋_GB2312" w:eastAsia="仿宋_GB2312"/>
          <w:sz w:val="28"/>
          <w:szCs w:val="28"/>
          <w:u w:val="single"/>
        </w:rPr>
        <w:t xml:space="preserve">     </w:t>
      </w:r>
      <w:r>
        <w:rPr>
          <w:rFonts w:hint="eastAsia" w:ascii="仿宋_GB2312" w:eastAsia="仿宋_GB2312"/>
          <w:sz w:val="28"/>
          <w:szCs w:val="28"/>
        </w:rPr>
        <w:t>万元。</w:t>
      </w:r>
    </w:p>
    <w:p>
      <w:pPr>
        <w:keepNext w:val="0"/>
        <w:keepLines w:val="0"/>
        <w:pageBreakBefore w:val="0"/>
        <w:widowControl w:val="0"/>
        <w:kinsoku/>
        <w:wordWrap/>
        <w:overflowPunct/>
        <w:topLinePunct w:val="0"/>
        <w:autoSpaceDE/>
        <w:autoSpaceDN/>
        <w:bidi w:val="0"/>
        <w:adjustRightInd/>
        <w:snapToGrid/>
        <w:spacing w:line="480" w:lineRule="exact"/>
        <w:ind w:firstLine="565" w:firstLineChars="202"/>
        <w:jc w:val="both"/>
        <w:textAlignment w:val="auto"/>
        <w:rPr>
          <w:rFonts w:hint="eastAsia" w:ascii="仿宋_GB2312" w:hAnsi="宋体" w:eastAsia="仿宋_GB2312"/>
          <w:sz w:val="28"/>
          <w:szCs w:val="28"/>
        </w:rPr>
      </w:pPr>
      <w:r>
        <w:rPr>
          <w:rFonts w:hint="eastAsia" w:ascii="仿宋_GB2312" w:eastAsia="仿宋_GB2312"/>
          <w:sz w:val="28"/>
          <w:szCs w:val="28"/>
        </w:rPr>
        <w:t>或矿业权人的价款已经</w:t>
      </w:r>
      <w:r>
        <w:rPr>
          <w:rFonts w:hint="eastAsia" w:ascii="仿宋_GB2312" w:eastAsia="仿宋_GB2312"/>
          <w:sz w:val="28"/>
          <w:szCs w:val="28"/>
          <w:u w:val="single"/>
        </w:rPr>
        <w:t xml:space="preserve">      （填批准文件名称及文号）</w:t>
      </w:r>
      <w:r>
        <w:rPr>
          <w:rFonts w:hint="eastAsia" w:ascii="仿宋_GB2312" w:eastAsia="仿宋_GB2312"/>
          <w:sz w:val="28"/>
          <w:szCs w:val="28"/>
        </w:rPr>
        <w:t>批准转增为企业的资本金/地勘单位的国家基金。</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七、我厅（局）已按规定在厅（局）门户网站和矿业权出让转让公示公开系统中对该转让申请相关信息进行了不少于10个工作日公示，公示无异议。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八、采矿权转让人依法履行了矿产资源法律法规规定的各项义务，按要求公示年度信息且未被列入异常名录或严重违法名单，未发现违法违规开采行为/发现</w:t>
      </w:r>
      <w:r>
        <w:rPr>
          <w:rFonts w:hint="eastAsia" w:ascii="仿宋_GB2312" w:hAnsi="宋体" w:eastAsia="仿宋_GB2312"/>
          <w:sz w:val="28"/>
          <w:szCs w:val="28"/>
          <w:u w:val="single"/>
        </w:rPr>
        <w:t xml:space="preserve"> （具体违法违规行为） </w:t>
      </w:r>
      <w:r>
        <w:rPr>
          <w:rFonts w:hint="eastAsia" w:ascii="仿宋_GB2312" w:hAnsi="宋体" w:eastAsia="仿宋_GB2312"/>
          <w:sz w:val="28"/>
          <w:szCs w:val="28"/>
        </w:rPr>
        <w:t>，</w:t>
      </w:r>
      <w:r>
        <w:rPr>
          <w:rFonts w:ascii="仿宋_GB2312" w:hAnsi="仿宋_GB2312" w:eastAsia="仿宋_GB2312"/>
          <w:sz w:val="28"/>
          <w:szCs w:val="28"/>
        </w:rPr>
        <w:t>已依法进行查处并结案</w:t>
      </w:r>
      <w:r>
        <w:rPr>
          <w:rFonts w:hint="eastAsia" w:ascii="仿宋_GB2312" w:hAnsi="宋体" w:eastAsia="仿宋_GB2312"/>
          <w:sz w:val="28"/>
          <w:szCs w:val="28"/>
        </w:rPr>
        <w:t>。按要求编报完成了《矿山地质环境保护与土地复垦方案》，按要求履行了矿山地质环境保护与土地复垦等相关义务。</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九、其他需要说明的事项。</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ascii="仿宋_GB2312" w:hAnsi="宋体" w:eastAsia="仿宋_GB2312"/>
          <w:sz w:val="28"/>
          <w:szCs w:val="28"/>
        </w:rPr>
      </w:pPr>
      <w:r>
        <w:rPr>
          <w:rFonts w:hint="eastAsia" w:ascii="仿宋_GB2312" w:hAnsi="宋体" w:eastAsia="仿宋_GB2312"/>
          <w:sz w:val="28"/>
          <w:szCs w:val="28"/>
        </w:rPr>
        <w:t>根据上述核查情况，我厅（局）建议同意该采矿权转让变更登记申请。</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ascii="仿宋_GB2312" w:hAnsi="宋体" w:eastAsia="仿宋_GB2312"/>
          <w:sz w:val="28"/>
          <w:szCs w:val="28"/>
        </w:rPr>
      </w:pPr>
      <w:r>
        <w:rPr>
          <w:rFonts w:hint="eastAsia" w:ascii="仿宋_GB2312" w:hAnsi="宋体" w:eastAsia="仿宋_GB2312"/>
          <w:sz w:val="28"/>
          <w:szCs w:val="28"/>
        </w:rPr>
        <w:t xml:space="preserve">                            XX国土资源厅（局）（公章）</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ascii="宋体" w:hAnsi="宋体"/>
          <w:b/>
          <w:bCs/>
          <w:sz w:val="28"/>
          <w:szCs w:val="28"/>
        </w:rPr>
      </w:pPr>
      <w:r>
        <w:rPr>
          <w:rFonts w:hint="eastAsia" w:ascii="仿宋_GB2312" w:hAnsi="宋体" w:eastAsia="仿宋_GB2312"/>
          <w:sz w:val="28"/>
          <w:szCs w:val="28"/>
        </w:rPr>
        <w:t xml:space="preserve">                                   年   月   日</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333333"/>
          <w:spacing w:val="0"/>
          <w:kern w:val="0"/>
          <w:sz w:val="28"/>
          <w:szCs w:val="28"/>
          <w:u w:val="none"/>
          <w:shd w:val="clear" w:fill="FFFFFF"/>
          <w:lang w:val="en-US" w:eastAsia="zh-CN" w:bidi="ar"/>
        </w:rPr>
      </w:pPr>
    </w:p>
    <w:sectPr>
      <w:headerReference r:id="rId27" w:type="default"/>
      <w:pgSz w:w="11906" w:h="16838"/>
      <w:pgMar w:top="1418" w:right="1474" w:bottom="1418"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仿宋体">
    <w:altName w:val="宋体"/>
    <w:panose1 w:val="00000000000000000000"/>
    <w:charset w:val="86"/>
    <w:family w:val="auto"/>
    <w:pitch w:val="default"/>
    <w:sig w:usb0="00000000" w:usb1="00000000" w:usb2="00000010"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8</w:t>
    </w:r>
    <w:r>
      <w:fldChar w:fldCharType="end"/>
    </w:r>
  </w:p>
  <w:p>
    <w:pPr>
      <w:pStyle w:val="4"/>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59</w:t>
    </w:r>
    <w:r>
      <w:fldChar w:fldCharType="end"/>
    </w:r>
  </w:p>
  <w:p>
    <w:pPr>
      <w:pStyle w:val="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240" w:lineRule="atLeast"/>
      <w:ind w:firstLine="35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firstLine="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370702"/>
    <w:multiLevelType w:val="singleLevel"/>
    <w:tmpl w:val="58370702"/>
    <w:lvl w:ilvl="0" w:tentative="0">
      <w:start w:val="1"/>
      <w:numFmt w:val="chineseCounting"/>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康雪:返回拟稿人">
    <w15:presenceInfo w15:providerId="None" w15:userId="康雪:返回拟稿人"/>
  </w15:person>
  <w15:person w15:author="张红红:排版">
    <w15:presenceInfo w15:providerId="None" w15:userId="张红红:排版"/>
  </w15:person>
  <w15:person w15:author="韩亚琴:函件办理">
    <w15:presenceInfo w15:providerId="None" w15:userId="韩亚琴:函件办理"/>
  </w15:person>
  <w15:person w15:author="韩亚琴:会签司局承办人办理">
    <w15:presenceInfo w15:providerId="None" w15:userId="韩亚琴:会签司局承办人办理"/>
  </w15:person>
  <w15:person w15:author="康雪:处室人员">
    <w15:presenceInfo w15:providerId="None" w15:userId="康雪:处室人员"/>
  </w15:person>
  <w15:person w15:author="韩亚琴:">
    <w15:presenceInfo w15:providerId="None" w15:userId="韩亚琴:"/>
  </w15:person>
  <w15:person w15:author="雨露">
    <w15:presenceInfo w15:providerId="WPS Office" w15:userId="2496334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2D51FD"/>
    <w:rsid w:val="3C1742DF"/>
    <w:rsid w:val="75C26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rFonts w:eastAsia="黑体"/>
      <w:bCs/>
      <w:kern w:val="44"/>
      <w:sz w:val="30"/>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page number"/>
    <w:basedOn w:val="8"/>
    <w:qFormat/>
    <w:uiPriority w:val="0"/>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2" Type="http://schemas.microsoft.com/office/2011/relationships/people" Target="people.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theme" Target="theme/theme1.xml"/><Relationship Id="rId27" Type="http://schemas.openxmlformats.org/officeDocument/2006/relationships/header" Target="header15.xml"/><Relationship Id="rId26" Type="http://schemas.openxmlformats.org/officeDocument/2006/relationships/header" Target="header14.xml"/><Relationship Id="rId25" Type="http://schemas.openxmlformats.org/officeDocument/2006/relationships/footer" Target="footer10.xml"/><Relationship Id="rId24" Type="http://schemas.openxmlformats.org/officeDocument/2006/relationships/footer" Target="footer9.xml"/><Relationship Id="rId23" Type="http://schemas.openxmlformats.org/officeDocument/2006/relationships/footer" Target="footer8.xml"/><Relationship Id="rId22" Type="http://schemas.openxmlformats.org/officeDocument/2006/relationships/header" Target="header13.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2021-04-16T00:50:00Z</dcterms:created>
  <dc:creator>Administrator</dc:creator>
  <cp:lastModifiedBy>雨露</cp:lastModifiedBy>
  <dcterms:modified xsi:type="dcterms:W3CDTF">2021-04-26T07:32:56Z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380F1E67DA194EC1AA0B4FE93471B445</vt:lpwstr>
  </property>
</Properties>
</file>